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framePr w:w="3754" w:h="1286" w:wrap="around" w:vAnchor="margin" w:hAnchor="page" w:x="5929" w:y="947"/>
        <w:widowControl w:val="0"/>
        <w:shd w:val="clear" w:color="auto" w:fill="auto"/>
        <w:bidi w:val="0"/>
        <w:spacing w:before="0" w:after="0" w:line="240" w:lineRule="auto"/>
        <w:ind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p>
    <w:p>
      <w:pPr>
        <w:widowControl w:val="0"/>
        <w:spacing w:line="360" w:lineRule="exact"/>
        <w:rPr>
          <w:rFonts w:hint="default" w:ascii="Times New Roman Regular" w:hAnsi="Times New Roman Regular" w:cs="Times New Roman Regular"/>
        </w:rPr>
      </w:pPr>
      <w:r>
        <w:rPr>
          <w:rFonts w:hint="default" w:ascii="Times New Roman Regular" w:hAnsi="Times New Roman Regular" w:cs="Times New Roman Regular"/>
        </w:rPr>
        <w:drawing>
          <wp:anchor distT="0" distB="0" distL="0" distR="0" simplePos="0" relativeHeight="62915584" behindDoc="1" locked="0" layoutInCell="1" allowOverlap="1">
            <wp:simplePos x="0" y="0"/>
            <wp:positionH relativeFrom="page">
              <wp:posOffset>1670050</wp:posOffset>
            </wp:positionH>
            <wp:positionV relativeFrom="margin">
              <wp:posOffset>-153670</wp:posOffset>
            </wp:positionV>
            <wp:extent cx="2313305" cy="2338705"/>
            <wp:effectExtent l="0" t="0" r="23495" b="23495"/>
            <wp:wrapNone/>
            <wp:docPr id="1" name="Shape 1" descr="/Users/chen/Downloads/Logo BAISS.jpegLogo BAISS"/>
            <wp:cNvGraphicFramePr/>
            <a:graphic xmlns:a="http://schemas.openxmlformats.org/drawingml/2006/main">
              <a:graphicData uri="http://schemas.openxmlformats.org/drawingml/2006/picture">
                <pic:pic xmlns:pic="http://schemas.openxmlformats.org/drawingml/2006/picture">
                  <pic:nvPicPr>
                    <pic:cNvPr id="1" name="Shape 1" descr="/Users/chen/Downloads/Logo BAISS.jpegLogo BAISS"/>
                    <pic:cNvPicPr/>
                  </pic:nvPicPr>
                  <pic:blipFill>
                    <a:blip r:embed="rId31"/>
                    <a:srcRect/>
                    <a:stretch>
                      <a:fillRect/>
                    </a:stretch>
                  </pic:blipFill>
                  <pic:spPr>
                    <a:xfrm>
                      <a:off x="0" y="0"/>
                      <a:ext cx="2313305" cy="2338705"/>
                    </a:xfrm>
                    <a:prstGeom prst="rect">
                      <a:avLst/>
                    </a:prstGeom>
                  </pic:spPr>
                </pic:pic>
              </a:graphicData>
            </a:graphic>
          </wp:anchor>
        </w:drawing>
      </w: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line="360" w:lineRule="exact"/>
        <w:rPr>
          <w:rFonts w:hint="default" w:ascii="Times New Roman Regular" w:hAnsi="Times New Roman Regular" w:cs="Times New Roman Regular"/>
        </w:rPr>
      </w:pPr>
    </w:p>
    <w:p>
      <w:pPr>
        <w:widowControl w:val="0"/>
        <w:spacing w:after="589" w:line="1" w:lineRule="exact"/>
        <w:rPr>
          <w:rFonts w:hint="default" w:ascii="Times New Roman Regular" w:hAnsi="Times New Roman Regular" w:cs="Times New Roman Regular"/>
        </w:rPr>
      </w:pPr>
    </w:p>
    <w:p>
      <w:pPr>
        <w:widowControl w:val="0"/>
        <w:spacing w:line="1" w:lineRule="exact"/>
        <w:rPr>
          <w:rFonts w:hint="default" w:ascii="Times New Roman Regular" w:hAnsi="Times New Roman Regular" w:cs="Times New Roman Regular"/>
        </w:rPr>
        <w:sectPr>
          <w:headerReference r:id="rId4" w:type="default"/>
          <w:headerReference r:id="rId5" w:type="even"/>
          <w:footnotePr>
            <w:numFmt w:val="decimal"/>
          </w:footnotePr>
          <w:pgSz w:w="12240" w:h="15840"/>
          <w:pgMar w:top="1517" w:right="1978" w:bottom="6635" w:left="2088" w:header="0" w:footer="3" w:gutter="0"/>
          <w:pgNumType w:start="1"/>
          <w:cols w:space="720" w:num="1"/>
          <w:rtlGutter w:val="0"/>
          <w:docGrid w:linePitch="360" w:charSpace="0"/>
        </w:sectPr>
      </w:pPr>
    </w:p>
    <w:p>
      <w:pPr>
        <w:widowControl w:val="0"/>
        <w:spacing w:line="240" w:lineRule="exact"/>
        <w:rPr>
          <w:rFonts w:hint="default" w:ascii="Times New Roman Regular" w:hAnsi="Times New Roman Regular" w:cs="Times New Roman Regular"/>
          <w:sz w:val="19"/>
          <w:szCs w:val="19"/>
        </w:rPr>
      </w:pPr>
    </w:p>
    <w:p>
      <w:pPr>
        <w:widowControl w:val="0"/>
        <w:spacing w:line="240" w:lineRule="exact"/>
        <w:rPr>
          <w:rFonts w:hint="default" w:ascii="Times New Roman Regular" w:hAnsi="Times New Roman Regular" w:cs="Times New Roman Regular"/>
          <w:sz w:val="19"/>
          <w:szCs w:val="19"/>
        </w:rPr>
      </w:pPr>
    </w:p>
    <w:p>
      <w:pPr>
        <w:widowControl w:val="0"/>
        <w:spacing w:before="19" w:after="19" w:line="240" w:lineRule="exact"/>
        <w:rPr>
          <w:rFonts w:hint="default" w:ascii="Times New Roman Regular" w:hAnsi="Times New Roman Regular" w:cs="Times New Roman Regular"/>
          <w:sz w:val="19"/>
          <w:szCs w:val="19"/>
        </w:rPr>
      </w:pPr>
    </w:p>
    <w:p>
      <w:pPr>
        <w:widowControl w:val="0"/>
        <w:spacing w:line="1" w:lineRule="exact"/>
        <w:rPr>
          <w:rFonts w:hint="default" w:ascii="Times New Roman Regular" w:hAnsi="Times New Roman Regular" w:cs="Times New Roman Regular"/>
        </w:rPr>
        <w:sectPr>
          <w:footnotePr>
            <w:numFmt w:val="decimal"/>
          </w:footnotePr>
          <w:type w:val="continuous"/>
          <w:pgSz w:w="12240" w:h="15840"/>
          <w:pgMar w:top="1517" w:right="0" w:bottom="1517" w:left="0" w:header="0" w:footer="3" w:gutter="0"/>
          <w:cols w:space="720" w:num="1"/>
          <w:rtlGutter w:val="0"/>
          <w:docGrid w:linePitch="360" w:charSpace="0"/>
        </w:sectPr>
      </w:pPr>
    </w:p>
    <w:p>
      <w:pPr>
        <w:pStyle w:val="10"/>
        <w:keepNext/>
        <w:keepLines/>
        <w:widowControl w:val="0"/>
        <w:shd w:val="clear" w:color="auto" w:fill="auto"/>
        <w:bidi w:val="0"/>
        <w:spacing w:before="0"/>
        <w:ind w:left="0" w:right="0" w:firstLine="0"/>
        <w:jc w:val="center"/>
        <w:rPr>
          <w:rFonts w:hint="default" w:ascii="Times New Roman Regular" w:hAnsi="Times New Roman Regular" w:cs="Times New Roman Regular"/>
        </w:rPr>
      </w:pPr>
      <w:bookmarkStart w:id="0" w:name="bookmark11"/>
      <w:bookmarkStart w:id="1" w:name="bookmark10"/>
      <w:bookmarkStart w:id="2" w:name="bookmark12"/>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宋体" w:cs="Times New Roman Regular"/>
          <w:color w:val="000000"/>
          <w:spacing w:val="0"/>
          <w:w w:val="100"/>
          <w:position w:val="0"/>
          <w:sz w:val="42"/>
          <w:szCs w:val="42"/>
          <w:lang w:val="en-US" w:eastAsia="en-US" w:bidi="en-US"/>
        </w:rPr>
        <w:t>：</w:t>
      </w:r>
      <w:r>
        <w:rPr>
          <w:rFonts w:hint="default" w:ascii="Times New Roman Regular" w:hAnsi="Times New Roman Regular" w:eastAsia="Times New Roman" w:cs="Times New Roman Regular"/>
          <w:color w:val="000000"/>
          <w:spacing w:val="0"/>
          <w:w w:val="100"/>
          <w:position w:val="0"/>
          <w:lang w:val="en-US" w:eastAsia="en-US" w:bidi="en-US"/>
        </w:rPr>
        <w:t xml:space="preserve"> A</w:t>
      </w:r>
      <w:r>
        <w:rPr>
          <w:rFonts w:hint="default" w:ascii="Times New Roman Regular" w:hAnsi="Times New Roman Regular" w:cs="Times New Roman Regular"/>
          <w:color w:val="000000"/>
          <w:spacing w:val="0"/>
          <w:w w:val="100"/>
          <w:position w:val="0"/>
          <w:lang w:eastAsia="en-US" w:bidi="en-US"/>
        </w:rPr>
        <w:t>n</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Platform Service</w:t>
      </w:r>
      <w:r>
        <w:rPr>
          <w:rFonts w:hint="default" w:ascii="Times New Roman Regular" w:hAnsi="Times New Roman Regular" w:eastAsia="Times New Roman" w:cs="Times New Roman Regular"/>
          <w:color w:val="000000"/>
          <w:spacing w:val="0"/>
          <w:w w:val="100"/>
          <w:position w:val="0"/>
          <w:lang w:val="en-US" w:eastAsia="en-US" w:bidi="en-US"/>
        </w:rPr>
        <w:br w:type="textWrapping"/>
      </w:r>
      <w:bookmarkEnd w:id="0"/>
      <w:bookmarkEnd w:id="1"/>
      <w:bookmarkEnd w:id="2"/>
      <w:r>
        <w:rPr>
          <w:rFonts w:hint="default" w:ascii="Times New Roman Regular" w:hAnsi="Times New Roman Regular" w:cs="Times New Roman Regular"/>
          <w:color w:val="000000"/>
          <w:spacing w:val="0"/>
          <w:w w:val="100"/>
          <w:position w:val="0"/>
          <w:lang w:eastAsia="en-US" w:bidi="en-US"/>
        </w:rPr>
        <w:t>IT IS NEW STANDER OF BLOCKCHIAN TECHONOLOGY</w:t>
      </w:r>
    </w:p>
    <w:p>
      <w:pPr>
        <w:pStyle w:val="12"/>
        <w:keepNext w:val="0"/>
        <w:keepLines w:val="0"/>
        <w:widowControl w:val="0"/>
        <w:shd w:val="clear" w:color="auto" w:fill="auto"/>
        <w:bidi w:val="0"/>
        <w:spacing w:before="0" w:after="500" w:line="24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LAB</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 Foundation, BAISS Organization</w:t>
      </w:r>
    </w:p>
    <w:p>
      <w:pPr>
        <w:pStyle w:val="12"/>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cs="Times New Roman Regular"/>
          <w:color w:val="000000"/>
          <w:spacing w:val="0"/>
          <w:w w:val="100"/>
          <w:position w:val="0"/>
          <w:sz w:val="19"/>
          <w:szCs w:val="19"/>
          <w:shd w:val="clear" w:color="auto" w:fill="FFFFFF"/>
          <w:lang w:eastAsia="en-US" w:bidi="en-US"/>
        </w:rPr>
        <w:t>November</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xml:space="preserve"> </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12</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 20</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20</w:t>
      </w:r>
    </w:p>
    <w:p>
      <w:pPr>
        <w:pStyle w:val="12"/>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sz w:val="19"/>
          <w:szCs w:val="19"/>
        </w:rPr>
      </w:pP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V</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1</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.0</w:t>
      </w:r>
    </w:p>
    <w:p>
      <w:pPr>
        <w:pStyle w:val="12"/>
        <w:keepNext w:val="0"/>
        <w:keepLines w:val="0"/>
        <w:widowControl w:val="0"/>
        <w:shd w:val="clear" w:color="auto" w:fill="auto"/>
        <w:bidi w:val="0"/>
        <w:spacing w:before="0" w:after="240" w:line="240" w:lineRule="auto"/>
        <w:ind w:left="0" w:right="0" w:firstLine="0"/>
        <w:jc w:val="center"/>
        <w:rPr>
          <w:rFonts w:hint="default" w:ascii="Times New Roman Regular" w:hAnsi="Times New Roman Regular" w:cs="Times New Roman Regular"/>
          <w:sz w:val="19"/>
          <w:szCs w:val="19"/>
        </w:rPr>
        <w:sectPr>
          <w:footnotePr>
            <w:numFmt w:val="decimal"/>
          </w:footnotePr>
          <w:type w:val="continuous"/>
          <w:pgSz w:w="12240" w:h="15840"/>
          <w:pgMar w:top="1517" w:right="1796" w:bottom="1517" w:left="1786" w:header="0" w:footer="3" w:gutter="0"/>
          <w:cols w:space="720" w:num="1"/>
          <w:rtlGutter w:val="0"/>
          <w:docGrid w:linePitch="360" w:charSpace="0"/>
        </w:sect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"https://github.com/storj/whitepaper"</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https://github.com/</w:t>
      </w:r>
      <w:r>
        <w:rPr>
          <w:rFonts w:hint="default" w:ascii="Times New Roman Regular" w:hAnsi="Times New Roman Regular" w:cs="Times New Roman Regular"/>
          <w:color w:val="000000"/>
          <w:spacing w:val="0"/>
          <w:w w:val="100"/>
          <w:position w:val="0"/>
          <w:sz w:val="19"/>
          <w:szCs w:val="19"/>
          <w:shd w:val="clear" w:color="auto" w:fill="FFFFFF"/>
          <w:lang w:eastAsia="en-US" w:bidi="en-US"/>
        </w:rPr>
        <w:t>BAISS</w:t>
      </w:r>
      <w:r>
        <w:rPr>
          <w:rFonts w:hint="default" w:ascii="Times New Roman Regular" w:hAnsi="Times New Roman Regular" w:eastAsia="Times New Roman" w:cs="Times New Roman Regular"/>
          <w:color w:val="000000"/>
          <w:spacing w:val="0"/>
          <w:w w:val="100"/>
          <w:position w:val="0"/>
          <w:sz w:val="19"/>
          <w:szCs w:val="19"/>
          <w:shd w:val="clear" w:color="auto" w:fill="FFFFFF"/>
          <w:lang w:val="en-US" w:eastAsia="en-US" w:bidi="en-US"/>
        </w:rPr>
        <w:t>/whitepaper</w:t>
      </w:r>
      <w:r>
        <w:rPr>
          <w:rFonts w:hint="default" w:ascii="Times New Roman Regular" w:hAnsi="Times New Roman Regular" w:cs="Times New Roman Regular"/>
        </w:rPr>
        <w:fldChar w:fldCharType="end"/>
      </w:r>
    </w:p>
    <w:p>
      <w:pPr>
        <w:pStyle w:val="12"/>
        <w:keepNext w:val="0"/>
        <w:keepLines w:val="0"/>
        <w:widowControl w:val="0"/>
        <w:shd w:val="clear" w:color="auto" w:fill="auto"/>
        <w:bidi w:val="0"/>
        <w:spacing w:before="0" w:after="0"/>
        <w:ind w:left="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Copyright ©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Times New Roman" w:cs="Times New Roman Regular"/>
          <w:color w:val="000000"/>
          <w:spacing w:val="0"/>
          <w:w w:val="100"/>
          <w:position w:val="0"/>
          <w:lang w:val="en-US" w:eastAsia="en-US" w:bidi="en-US"/>
        </w:rPr>
        <w:t xml:space="preserve"> Labs, </w:t>
      </w:r>
      <w:r>
        <w:rPr>
          <w:rFonts w:hint="default" w:ascii="Times New Roman Regular" w:hAnsi="Times New Roman Regular" w:cs="Times New Roman Regular"/>
          <w:color w:val="000000"/>
          <w:spacing w:val="0"/>
          <w:w w:val="100"/>
          <w:position w:val="0"/>
          <w:lang w:eastAsia="en-US" w:bidi="en-US"/>
        </w:rPr>
        <w:t>BAISS Foundation, BAISS Organization</w:t>
      </w:r>
    </w:p>
    <w:p>
      <w:pPr>
        <w:pStyle w:val="12"/>
        <w:keepNext w:val="0"/>
        <w:keepLines w:val="0"/>
        <w:widowControl w:val="0"/>
        <w:shd w:val="clear" w:color="auto" w:fill="auto"/>
        <w:bidi w:val="0"/>
        <w:spacing w:before="0" w:after="260"/>
        <w:ind w:left="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This work is licensed under a Creative Commons Attribution-ShareAlike </w:t>
      </w:r>
      <w:r>
        <w:rPr>
          <w:rFonts w:hint="default" w:ascii="Times New Roman Regular" w:hAnsi="Times New Roman Regular" w:cs="Times New Roman Regular"/>
          <w:color w:val="000000"/>
          <w:spacing w:val="0"/>
          <w:w w:val="100"/>
          <w:position w:val="0"/>
          <w:lang w:eastAsia="en-US" w:bidi="en-US"/>
        </w:rPr>
        <w:t>4</w:t>
      </w:r>
      <w:r>
        <w:rPr>
          <w:rFonts w:hint="default" w:ascii="Times New Roman Regular" w:hAnsi="Times New Roman Regular" w:eastAsia="Times New Roman" w:cs="Times New Roman Regular"/>
          <w:color w:val="000000"/>
          <w:spacing w:val="0"/>
          <w:w w:val="100"/>
          <w:position w:val="0"/>
          <w:lang w:val="en-US" w:eastAsia="en-US" w:bidi="en-US"/>
        </w:rPr>
        <w:t xml:space="preserve">.0 license (CC BY-SA </w:t>
      </w:r>
      <w:r>
        <w:rPr>
          <w:rFonts w:hint="default" w:ascii="Times New Roman Regular" w:hAnsi="Times New Roman Regular" w:cs="Times New Roman Regular"/>
          <w:color w:val="000000"/>
          <w:spacing w:val="0"/>
          <w:w w:val="100"/>
          <w:position w:val="0"/>
          <w:lang w:eastAsia="en-US" w:bidi="en-US"/>
        </w:rPr>
        <w:t>4</w:t>
      </w:r>
      <w:r>
        <w:rPr>
          <w:rFonts w:hint="default" w:ascii="Times New Roman Regular" w:hAnsi="Times New Roman Regular" w:eastAsia="Times New Roman" w:cs="Times New Roman Regular"/>
          <w:color w:val="000000"/>
          <w:spacing w:val="0"/>
          <w:w w:val="100"/>
          <w:position w:val="0"/>
          <w:lang w:val="en-US" w:eastAsia="en-US" w:bidi="en-US"/>
        </w:rPr>
        <w:t>.0).</w:t>
      </w:r>
    </w:p>
    <w:p>
      <w:pPr>
        <w:pStyle w:val="12"/>
        <w:keepNext w:val="0"/>
        <w:keepLines w:val="0"/>
        <w:widowControl w:val="0"/>
        <w:shd w:val="clear" w:color="auto" w:fill="auto"/>
        <w:bidi w:val="0"/>
        <w:spacing w:before="0" w:after="0"/>
        <w:ind w:left="0" w:right="0" w:firstLine="0"/>
        <w:jc w:val="both"/>
        <w:rPr>
          <w:rFonts w:hint="default" w:ascii="Times New Roman Regular" w:hAnsi="Times New Roman Regular" w:cs="Times New Roman Regular"/>
        </w:rPr>
        <w:sectPr>
          <w:footnotePr>
            <w:numFmt w:val="decimal"/>
          </w:footnotePr>
          <w:pgSz w:w="12240" w:h="15840"/>
          <w:pgMar w:top="12605" w:right="1796" w:bottom="1555" w:left="1786" w:header="0" w:footer="3" w:gutter="0"/>
          <w:cols w:space="720" w:num="1"/>
          <w:rtlGutter w:val="0"/>
          <w:docGrid w:linePitch="360" w:charSpace="0"/>
        </w:sectPr>
      </w:pPr>
      <w:r>
        <w:rPr>
          <w:rFonts w:hint="default" w:ascii="Times New Roman Regular" w:hAnsi="Times New Roman Regular" w:eastAsia="Times New Roman" w:cs="Times New Roman Regular"/>
          <w:color w:val="000000"/>
          <w:spacing w:val="0"/>
          <w:w w:val="100"/>
          <w:position w:val="0"/>
          <w:lang w:val="en-US" w:eastAsia="en-US" w:bidi="en-US"/>
        </w:rPr>
        <w:t>All product names, logos, and brands used or cited in this document are property of their respective own</w:t>
      </w:r>
      <w:r>
        <w:rPr>
          <w:rFonts w:hint="default" w:ascii="Times New Roman Regular" w:hAnsi="Times New Roman Regular" w:eastAsia="Times New Roman" w:cs="Times New Roman Regular"/>
          <w:color w:val="000000"/>
          <w:spacing w:val="0"/>
          <w:w w:val="100"/>
          <w:position w:val="0"/>
          <w:lang w:val="en-US" w:eastAsia="en-US" w:bidi="en-US"/>
        </w:rPr>
        <w:softHyphen/>
      </w:r>
      <w:r>
        <w:rPr>
          <w:rFonts w:hint="default" w:ascii="Times New Roman Regular" w:hAnsi="Times New Roman Regular" w:eastAsia="Times New Roman" w:cs="Times New Roman Regular"/>
          <w:color w:val="000000"/>
          <w:spacing w:val="0"/>
          <w:w w:val="100"/>
          <w:position w:val="0"/>
          <w:lang w:val="en-US" w:eastAsia="en-US" w:bidi="en-US"/>
        </w:rPr>
        <w:t>ers. All company, product, and service names used herein are for identification purposes only. Use of these names, logos, and brands does not imply endorsement.</w:t>
      </w:r>
    </w:p>
    <w:p>
      <w:pPr>
        <w:pStyle w:val="16"/>
        <w:keepNext w:val="0"/>
        <w:keepLines w:val="0"/>
        <w:widowControl w:val="0"/>
        <w:shd w:val="clear" w:color="auto" w:fill="auto"/>
        <w:bidi w:val="0"/>
        <w:spacing w:before="0" w:after="520" w:line="240" w:lineRule="auto"/>
        <w:ind w:left="0" w:right="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Contents</w:t>
      </w:r>
    </w:p>
    <w:p>
      <w:pPr>
        <w:pStyle w:val="18"/>
        <w:keepNext w:val="0"/>
        <w:keepLines w:val="0"/>
        <w:widowControl w:val="0"/>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TOC \o "1-5" \h \z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lang w:val="en-US" w:eastAsia="en-US" w:bidi="en-US"/>
        </w:rPr>
        <w:t>0.1</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Abstract</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shd w:val="clear" w:color="auto" w:fill="auto"/>
        <w:tabs>
          <w:tab w:val="left" w:pos="708"/>
          <w:tab w:val="right" w:pos="8598"/>
        </w:tabs>
        <w:bidi w:val="0"/>
        <w:spacing w:before="0" w:after="1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eastAsia="Times New Roman" w:cs="Times New Roman Regular"/>
          <w:color w:val="000000"/>
          <w:spacing w:val="0"/>
          <w:w w:val="100"/>
          <w:position w:val="0"/>
          <w:lang w:val="en-US" w:eastAsia="en-US" w:bidi="en-US"/>
        </w:rPr>
        <w:t>0.2</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Contributors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0"/>
          <w:numId w:val="1"/>
        </w:numPr>
        <w:shd w:val="clear" w:color="auto" w:fill="auto"/>
        <w:tabs>
          <w:tab w:val="left" w:pos="708"/>
          <w:tab w:val="right" w:leader="dot" w:pos="8598"/>
        </w:tabs>
        <w:bidi w:val="0"/>
        <w:spacing w:before="0" w:after="140" w:line="240" w:lineRule="auto"/>
        <w:ind w:left="0" w:right="0" w:firstLine="0"/>
        <w:jc w:val="both"/>
        <w:rPr>
          <w:rFonts w:hint="default" w:ascii="Times New Roman Regular" w:hAnsi="Times New Roman Regular" w:cs="Times New Roman Regular"/>
          <w:sz w:val="18"/>
          <w:szCs w:val="1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 \o "Current Document" \h </w:instrText>
      </w:r>
      <w:r>
        <w:rPr>
          <w:rFonts w:hint="default" w:ascii="Times New Roman Regular" w:hAnsi="Times New Roman Regular" w:cs="Times New Roman Regular"/>
        </w:rPr>
        <w:fldChar w:fldCharType="separate"/>
      </w:r>
      <w:bookmarkStart w:id="3" w:name="bookmark13"/>
      <w:bookmarkEnd w:id="3"/>
      <w:r>
        <w:rPr>
          <w:rFonts w:hint="default" w:ascii="Times New Roman Regular" w:hAnsi="Times New Roman Regular" w:eastAsia="Times New Roman" w:cs="Times New Roman Regular"/>
          <w:b/>
          <w:bCs/>
          <w:color w:val="2683FF"/>
          <w:spacing w:val="0"/>
          <w:w w:val="100"/>
          <w:position w:val="0"/>
          <w:sz w:val="28"/>
          <w:szCs w:val="28"/>
          <w:lang w:val="en-US" w:eastAsia="en-US" w:bidi="en-US"/>
        </w:rPr>
        <w:t>Introduction</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宋体" w:cs="Times New Roman Regular"/>
          <w:b/>
          <w:bCs/>
          <w:color w:val="7DB5FF"/>
          <w:spacing w:val="0"/>
          <w:w w:val="100"/>
          <w:position w:val="0"/>
          <w:sz w:val="18"/>
          <w:szCs w:val="18"/>
          <w:lang w:val="en-US" w:eastAsia="en-US" w:bidi="en-US"/>
        </w:rPr>
        <w:t>7</w:t>
      </w:r>
      <w:r>
        <w:rPr>
          <w:rFonts w:hint="default" w:ascii="Times New Roman Regular" w:hAnsi="Times New Roman Regular" w:eastAsia="宋体" w:cs="Times New Roman Regular"/>
          <w:b/>
          <w:bCs/>
          <w:color w:val="7DB5FF"/>
          <w:spacing w:val="0"/>
          <w:w w:val="100"/>
          <w:position w:val="0"/>
          <w:sz w:val="18"/>
          <w:szCs w:val="18"/>
          <w:lang w:val="en-US" w:eastAsia="en-US" w:bidi="en-US"/>
        </w:rPr>
        <w:fldChar w:fldCharType="end"/>
      </w:r>
    </w:p>
    <w:p>
      <w:pPr>
        <w:pStyle w:val="18"/>
        <w:keepNext w:val="0"/>
        <w:keepLines w:val="0"/>
        <w:widowControl w:val="0"/>
        <w:numPr>
          <w:ilvl w:val="0"/>
          <w:numId w:val="1"/>
        </w:numPr>
        <w:shd w:val="clear" w:color="auto" w:fill="auto"/>
        <w:tabs>
          <w:tab w:val="left" w:pos="708"/>
          <w:tab w:val="right" w:leader="dot" w:pos="8598"/>
        </w:tabs>
        <w:bidi w:val="0"/>
        <w:spacing w:before="0" w:line="240" w:lineRule="auto"/>
        <w:ind w:left="0" w:right="0" w:firstLine="0"/>
        <w:jc w:val="both"/>
        <w:rPr>
          <w:rFonts w:hint="default" w:ascii="Times New Roman Regular" w:hAnsi="Times New Roman Regular" w:cs="Times New Roman Regular"/>
          <w:sz w:val="18"/>
          <w:szCs w:val="18"/>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 \o "Current Document" \h </w:instrText>
      </w:r>
      <w:r>
        <w:rPr>
          <w:rFonts w:hint="default" w:ascii="Times New Roman Regular" w:hAnsi="Times New Roman Regular" w:cs="Times New Roman Regular"/>
        </w:rPr>
        <w:fldChar w:fldCharType="separate"/>
      </w:r>
      <w:bookmarkStart w:id="4" w:name="bookmark14"/>
      <w:bookmarkEnd w:id="4"/>
      <w:r>
        <w:rPr>
          <w:rFonts w:hint="default" w:ascii="Times New Roman Regular" w:hAnsi="Times New Roman Regular" w:cs="Times New Roman Regular"/>
          <w:b/>
          <w:bCs/>
          <w:color w:val="2683FF"/>
          <w:spacing w:val="0"/>
          <w:w w:val="100"/>
          <w:position w:val="0"/>
          <w:sz w:val="28"/>
          <w:szCs w:val="28"/>
          <w:lang w:eastAsia="en-US" w:bidi="en-US"/>
        </w:rPr>
        <w:t>BAISS</w:t>
      </w:r>
      <w:r>
        <w:rPr>
          <w:rFonts w:hint="default" w:ascii="Times New Roman Regular" w:hAnsi="Times New Roman Regular" w:eastAsia="Times New Roman" w:cs="Times New Roman Regular"/>
          <w:b/>
          <w:bCs/>
          <w:color w:val="2683FF"/>
          <w:spacing w:val="0"/>
          <w:w w:val="100"/>
          <w:position w:val="0"/>
          <w:sz w:val="28"/>
          <w:szCs w:val="28"/>
          <w:lang w:val="en-US" w:eastAsia="en-US" w:bidi="en-US"/>
        </w:rPr>
        <w:t xml:space="preserve"> design constraints</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宋体" w:cs="Times New Roman Regular"/>
          <w:b/>
          <w:bCs/>
          <w:color w:val="7DB5FF"/>
          <w:spacing w:val="0"/>
          <w:w w:val="100"/>
          <w:position w:val="0"/>
          <w:sz w:val="18"/>
          <w:szCs w:val="18"/>
          <w:lang w:val="en-US" w:eastAsia="en-US" w:bidi="en-US"/>
        </w:rPr>
        <w:t>9</w:t>
      </w:r>
      <w:r>
        <w:rPr>
          <w:rFonts w:hint="default" w:ascii="Times New Roman Regular" w:hAnsi="Times New Roman Regular" w:eastAsia="宋体" w:cs="Times New Roman Regular"/>
          <w:b/>
          <w:bCs/>
          <w:color w:val="7DB5FF"/>
          <w:spacing w:val="0"/>
          <w:w w:val="100"/>
          <w:position w:val="0"/>
          <w:sz w:val="18"/>
          <w:szCs w:val="18"/>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 \o "Current Document" \h </w:instrText>
      </w:r>
      <w:r>
        <w:rPr>
          <w:rFonts w:hint="default" w:ascii="Times New Roman Regular" w:hAnsi="Times New Roman Regular" w:cs="Times New Roman Regular"/>
        </w:rPr>
        <w:fldChar w:fldCharType="separate"/>
      </w:r>
      <w:bookmarkStart w:id="5" w:name="bookmark15"/>
      <w:bookmarkEnd w:id="5"/>
      <w:r>
        <w:rPr>
          <w:rFonts w:hint="default" w:ascii="Times New Roman Regular" w:hAnsi="Times New Roman Regular" w:eastAsia="Times New Roman" w:cs="Times New Roman Regular"/>
          <w:color w:val="000000"/>
          <w:spacing w:val="0"/>
          <w:w w:val="100"/>
          <w:position w:val="0"/>
          <w:lang w:val="en-US" w:eastAsia="en-US" w:bidi="en-US"/>
        </w:rPr>
        <w:t>Security and privacy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"bookmark62" \o "Current Document" \h </w:instrText>
      </w:r>
      <w:r>
        <w:rPr>
          <w:rFonts w:hint="default" w:ascii="Times New Roman Regular" w:hAnsi="Times New Roman Regular" w:cs="Times New Roman Regular"/>
        </w:rPr>
        <w:fldChar w:fldCharType="separate"/>
      </w:r>
      <w:bookmarkStart w:id="6" w:name="bookmark16"/>
      <w:bookmarkEnd w:id="6"/>
      <w:r>
        <w:rPr>
          <w:rFonts w:hint="default" w:ascii="Times New Roman Regular" w:hAnsi="Times New Roman Regular" w:eastAsia="Times New Roman" w:cs="Times New Roman Regular"/>
          <w:color w:val="000000"/>
          <w:spacing w:val="0"/>
          <w:w w:val="100"/>
          <w:position w:val="0"/>
          <w:lang w:val="en-US" w:eastAsia="en-US" w:bidi="en-US"/>
        </w:rPr>
        <w:t>Decentralization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"bookmark67" \o "Current Document" \h </w:instrText>
      </w:r>
      <w:r>
        <w:rPr>
          <w:rFonts w:hint="default" w:ascii="Times New Roman Regular" w:hAnsi="Times New Roman Regular" w:cs="Times New Roman Regular"/>
        </w:rPr>
        <w:fldChar w:fldCharType="separate"/>
      </w:r>
      <w:bookmarkStart w:id="7" w:name="bookmark17"/>
      <w:bookmarkEnd w:id="7"/>
      <w:r>
        <w:rPr>
          <w:rFonts w:hint="default" w:ascii="Times New Roman Regular" w:hAnsi="Times New Roman Regular" w:eastAsia="Times New Roman" w:cs="Times New Roman Regular"/>
          <w:color w:val="000000"/>
          <w:spacing w:val="0"/>
          <w:w w:val="100"/>
          <w:position w:val="0"/>
          <w:lang w:val="en-US" w:eastAsia="en-US" w:bidi="en-US"/>
        </w:rPr>
        <w:t>Marketplace and economics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10</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"bookmark72" \o "Current Document" \h </w:instrText>
      </w:r>
      <w:r>
        <w:rPr>
          <w:rFonts w:hint="default" w:ascii="Times New Roman Regular" w:hAnsi="Times New Roman Regular" w:cs="Times New Roman Regular"/>
        </w:rPr>
        <w:fldChar w:fldCharType="separate"/>
      </w:r>
      <w:bookmarkStart w:id="8" w:name="bookmark18"/>
      <w:bookmarkEnd w:id="8"/>
      <w:r>
        <w:rPr>
          <w:rFonts w:hint="default" w:ascii="Times New Roman Regular" w:hAnsi="Times New Roman Regular" w:eastAsia="Times New Roman" w:cs="Times New Roman Regular"/>
          <w:color w:val="000000"/>
          <w:spacing w:val="0"/>
          <w:w w:val="100"/>
          <w:position w:val="0"/>
          <w:lang w:val="en-US" w:eastAsia="en-US" w:bidi="en-US"/>
        </w:rPr>
        <w:t>Amazon S3 compatibility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12</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"bookmark88" \o "Current Document" \h </w:instrText>
      </w:r>
      <w:r>
        <w:rPr>
          <w:rFonts w:hint="default" w:ascii="Times New Roman Regular" w:hAnsi="Times New Roman Regular" w:cs="Times New Roman Regular"/>
        </w:rPr>
        <w:fldChar w:fldCharType="separate"/>
      </w:r>
      <w:bookmarkStart w:id="9" w:name="bookmark19"/>
      <w:bookmarkEnd w:id="9"/>
      <w:r>
        <w:rPr>
          <w:rFonts w:hint="default" w:ascii="Times New Roman Regular" w:hAnsi="Times New Roman Regular" w:eastAsia="Times New Roman" w:cs="Times New Roman Regular"/>
          <w:color w:val="000000"/>
          <w:spacing w:val="0"/>
          <w:w w:val="100"/>
          <w:position w:val="0"/>
          <w:lang w:val="en-US" w:eastAsia="en-US" w:bidi="en-US"/>
        </w:rPr>
        <w:t>Durability, device failure, and churn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12</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"bookmark93" \o "Current Document" \h </w:instrText>
      </w:r>
      <w:r>
        <w:rPr>
          <w:rFonts w:hint="default" w:ascii="Times New Roman Regular" w:hAnsi="Times New Roman Regular" w:cs="Times New Roman Regular"/>
        </w:rPr>
        <w:fldChar w:fldCharType="separate"/>
      </w:r>
      <w:bookmarkStart w:id="10" w:name="bookmark20"/>
      <w:bookmarkEnd w:id="10"/>
      <w:r>
        <w:rPr>
          <w:rFonts w:hint="default" w:ascii="Times New Roman Regular" w:hAnsi="Times New Roman Regular" w:eastAsia="Times New Roman" w:cs="Times New Roman Regular"/>
          <w:color w:val="000000"/>
          <w:spacing w:val="0"/>
          <w:w w:val="100"/>
          <w:position w:val="0"/>
          <w:lang w:val="en-US" w:eastAsia="en-US" w:bidi="en-US"/>
        </w:rPr>
        <w:t>Latency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13</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"bookmark98" \o "Current Document" \h </w:instrText>
      </w:r>
      <w:r>
        <w:rPr>
          <w:rFonts w:hint="default" w:ascii="Times New Roman Regular" w:hAnsi="Times New Roman Regular" w:cs="Times New Roman Regular"/>
        </w:rPr>
        <w:fldChar w:fldCharType="separate"/>
      </w:r>
      <w:bookmarkStart w:id="11" w:name="bookmark21"/>
      <w:bookmarkEnd w:id="11"/>
      <w:r>
        <w:rPr>
          <w:rFonts w:hint="default" w:ascii="Times New Roman Regular" w:hAnsi="Times New Roman Regular" w:eastAsia="Times New Roman" w:cs="Times New Roman Regular"/>
          <w:color w:val="000000"/>
          <w:spacing w:val="0"/>
          <w:w w:val="100"/>
          <w:position w:val="0"/>
          <w:lang w:val="en-US" w:eastAsia="en-US" w:bidi="en-US"/>
        </w:rPr>
        <w:t>Bandwidth</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14</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"bookmark103" \o "Current Document" \h </w:instrText>
      </w:r>
      <w:r>
        <w:rPr>
          <w:rFonts w:hint="default" w:ascii="Times New Roman Regular" w:hAnsi="Times New Roman Regular" w:cs="Times New Roman Regular"/>
        </w:rPr>
        <w:fldChar w:fldCharType="separate"/>
      </w:r>
      <w:bookmarkStart w:id="12" w:name="bookmark22"/>
      <w:bookmarkEnd w:id="12"/>
      <w:r>
        <w:rPr>
          <w:rFonts w:hint="default" w:ascii="Times New Roman Regular" w:hAnsi="Times New Roman Regular" w:eastAsia="Times New Roman" w:cs="Times New Roman Regular"/>
          <w:color w:val="000000"/>
          <w:spacing w:val="0"/>
          <w:w w:val="100"/>
          <w:position w:val="0"/>
          <w:lang w:val="en-US" w:eastAsia="en-US" w:bidi="en-US"/>
        </w:rPr>
        <w:t>Object size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"bookmark108" \o "Current Document" \h </w:instrText>
      </w:r>
      <w:r>
        <w:rPr>
          <w:rFonts w:hint="default" w:ascii="Times New Roman Regular" w:hAnsi="Times New Roman Regular" w:cs="Times New Roman Regular"/>
        </w:rPr>
        <w:fldChar w:fldCharType="separate"/>
      </w:r>
      <w:bookmarkStart w:id="13" w:name="bookmark23"/>
      <w:bookmarkEnd w:id="13"/>
      <w:r>
        <w:rPr>
          <w:rFonts w:hint="default" w:ascii="Times New Roman Regular" w:hAnsi="Times New Roman Regular" w:eastAsia="Times New Roman" w:cs="Times New Roman Regular"/>
          <w:color w:val="000000"/>
          <w:spacing w:val="0"/>
          <w:w w:val="100"/>
          <w:position w:val="0"/>
          <w:lang w:val="en-US" w:eastAsia="en-US" w:bidi="en-US"/>
        </w:rPr>
        <w:t>Byzantine fault tolerance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after="1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"bookmark113" \o "Current Document" \h </w:instrText>
      </w:r>
      <w:r>
        <w:rPr>
          <w:rFonts w:hint="default" w:ascii="Times New Roman Regular" w:hAnsi="Times New Roman Regular" w:cs="Times New Roman Regular"/>
        </w:rPr>
        <w:fldChar w:fldCharType="separate"/>
      </w:r>
      <w:bookmarkStart w:id="14" w:name="bookmark24"/>
      <w:bookmarkEnd w:id="14"/>
      <w:r>
        <w:rPr>
          <w:rFonts w:hint="default" w:ascii="Times New Roman Regular" w:hAnsi="Times New Roman Regular" w:eastAsia="Times New Roman" w:cs="Times New Roman Regular"/>
          <w:color w:val="000000"/>
          <w:spacing w:val="0"/>
          <w:w w:val="100"/>
          <w:position w:val="0"/>
          <w:lang w:val="en-US" w:eastAsia="en-US" w:bidi="en-US"/>
        </w:rPr>
        <w:t>Coordination avoidance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0"/>
          <w:numId w:val="1"/>
        </w:numPr>
        <w:shd w:val="clear" w:color="auto" w:fill="auto"/>
        <w:tabs>
          <w:tab w:val="left" w:pos="708"/>
          <w:tab w:val="right" w:leader="dot" w:pos="8598"/>
        </w:tabs>
        <w:bidi w:val="0"/>
        <w:spacing w:before="0" w:line="240" w:lineRule="auto"/>
        <w:ind w:left="0" w:right="0" w:firstLine="0"/>
        <w:jc w:val="both"/>
        <w:rPr>
          <w:rFonts w:hint="default" w:ascii="Times New Roman Regular" w:hAnsi="Times New Roman Regular" w:cs="Times New Roman Regular"/>
          <w:sz w:val="18"/>
          <w:szCs w:val="18"/>
        </w:rPr>
      </w:pPr>
      <w:bookmarkStart w:id="15" w:name="bookmark25"/>
      <w:bookmarkEnd w:id="15"/>
      <w:r>
        <w:rPr>
          <w:rFonts w:hint="default" w:ascii="Times New Roman Regular" w:hAnsi="Times New Roman Regular" w:cs="Times New Roman Regular"/>
          <w:b/>
          <w:bCs/>
          <w:color w:val="2683FF"/>
          <w:spacing w:val="0"/>
          <w:w w:val="100"/>
          <w:position w:val="0"/>
          <w:sz w:val="28"/>
          <w:szCs w:val="28"/>
          <w:lang w:eastAsia="en-US" w:bidi="en-US"/>
        </w:rPr>
        <w:t>platform</w:t>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ab/>
      </w:r>
      <w:r>
        <w:rPr>
          <w:rFonts w:hint="default" w:ascii="Times New Roman Regular" w:hAnsi="Times New Roman Regular" w:eastAsia="Times New Roman" w:cs="Times New Roman Regular"/>
          <w:b/>
          <w:bCs/>
          <w:color w:val="7DB5FF"/>
          <w:spacing w:val="0"/>
          <w:w w:val="100"/>
          <w:position w:val="0"/>
          <w:sz w:val="28"/>
          <w:szCs w:val="28"/>
          <w:lang w:val="en-US" w:eastAsia="en-US" w:bidi="en-US"/>
        </w:rPr>
        <w:t xml:space="preserve"> </w:t>
      </w:r>
      <w:r>
        <w:rPr>
          <w:rFonts w:hint="default" w:ascii="Times New Roman Regular" w:hAnsi="Times New Roman Regular" w:eastAsia="宋体" w:cs="Times New Roman Regular"/>
          <w:b/>
          <w:bCs/>
          <w:color w:val="7DB5FF"/>
          <w:spacing w:val="0"/>
          <w:w w:val="100"/>
          <w:position w:val="0"/>
          <w:sz w:val="18"/>
          <w:szCs w:val="18"/>
          <w:lang w:val="en-US" w:eastAsia="en-US" w:bidi="en-US"/>
        </w:rPr>
        <w:t>18</w:t>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"bookmark119" \o "Current Document" \h </w:instrText>
      </w:r>
      <w:r>
        <w:rPr>
          <w:rFonts w:hint="default" w:ascii="Times New Roman Regular" w:hAnsi="Times New Roman Regular" w:cs="Times New Roman Regular"/>
        </w:rPr>
        <w:fldChar w:fldCharType="separate"/>
      </w:r>
      <w:bookmarkStart w:id="16" w:name="bookmark26"/>
      <w:bookmarkEnd w:id="16"/>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eastAsia="Times New Roman" w:cs="Times New Roman Regular"/>
          <w:color w:val="000000"/>
          <w:spacing w:val="0"/>
          <w:w w:val="100"/>
          <w:position w:val="0"/>
          <w:lang w:val="en-US" w:eastAsia="en-US" w:bidi="en-US"/>
        </w:rPr>
        <w:t xml:space="preserve"> overview</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18</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"bookmark132" \o "Current Document" \h </w:instrText>
      </w:r>
      <w:r>
        <w:rPr>
          <w:rFonts w:hint="default" w:ascii="Times New Roman Regular" w:hAnsi="Times New Roman Regular" w:cs="Times New Roman Regular"/>
        </w:rPr>
        <w:fldChar w:fldCharType="separate"/>
      </w:r>
      <w:bookmarkStart w:id="17" w:name="bookmark27"/>
      <w:bookmarkEnd w:id="17"/>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"bookmark137" \o "Current Document" \h </w:instrText>
      </w:r>
      <w:r>
        <w:rPr>
          <w:rFonts w:hint="default" w:ascii="Times New Roman Regular" w:hAnsi="Times New Roman Regular" w:cs="Times New Roman Regular"/>
        </w:rPr>
        <w:fldChar w:fldCharType="separate"/>
      </w:r>
      <w:bookmarkStart w:id="18" w:name="bookmark28"/>
      <w:bookmarkEnd w:id="18"/>
      <w:r>
        <w:rPr>
          <w:rFonts w:hint="default" w:ascii="Times New Roman Regular" w:hAnsi="Times New Roman Regular" w:eastAsia="Times New Roman" w:cs="Times New Roman Regular"/>
          <w:color w:val="000000"/>
          <w:spacing w:val="0"/>
          <w:w w:val="100"/>
          <w:position w:val="0"/>
          <w:lang w:val="en-US" w:eastAsia="en-US" w:bidi="en-US"/>
        </w:rPr>
        <w:t>Peer-to-peer communication and discovery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"bookmark142" \o "Current Document" \h </w:instrText>
      </w:r>
      <w:r>
        <w:rPr>
          <w:rFonts w:hint="default" w:ascii="Times New Roman Regular" w:hAnsi="Times New Roman Regular" w:cs="Times New Roman Regular"/>
        </w:rPr>
        <w:fldChar w:fldCharType="separate"/>
      </w:r>
      <w:bookmarkStart w:id="19" w:name="bookmark29"/>
      <w:bookmarkEnd w:id="19"/>
      <w:r>
        <w:rPr>
          <w:rFonts w:hint="default" w:ascii="Times New Roman Regular" w:hAnsi="Times New Roman Regular" w:eastAsia="Times New Roman" w:cs="Times New Roman Regular"/>
          <w:color w:val="000000"/>
          <w:spacing w:val="0"/>
          <w:w w:val="100"/>
          <w:position w:val="0"/>
          <w:lang w:val="en-US" w:eastAsia="en-US" w:bidi="en-US"/>
        </w:rPr>
        <w:t>Redundancy</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19</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"bookmark150" \o "Current Document" \h </w:instrText>
      </w:r>
      <w:r>
        <w:rPr>
          <w:rFonts w:hint="default" w:ascii="Times New Roman Regular" w:hAnsi="Times New Roman Regular" w:cs="Times New Roman Regular"/>
        </w:rPr>
        <w:fldChar w:fldCharType="separate"/>
      </w:r>
      <w:bookmarkStart w:id="20" w:name="bookmark30"/>
      <w:bookmarkEnd w:id="20"/>
      <w:r>
        <w:rPr>
          <w:rFonts w:hint="default" w:ascii="Times New Roman Regular" w:hAnsi="Times New Roman Regular" w:eastAsia="Times New Roman" w:cs="Times New Roman Regular"/>
          <w:color w:val="000000"/>
          <w:spacing w:val="0"/>
          <w:w w:val="100"/>
          <w:position w:val="0"/>
          <w:lang w:val="en-US" w:eastAsia="en-US" w:bidi="en-US"/>
        </w:rPr>
        <w:t>Metadata</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23</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"bookmark155" \o "Current Document" \h </w:instrText>
      </w:r>
      <w:r>
        <w:rPr>
          <w:rFonts w:hint="default" w:ascii="Times New Roman Regular" w:hAnsi="Times New Roman Regular" w:cs="Times New Roman Regular"/>
        </w:rPr>
        <w:fldChar w:fldCharType="separate"/>
      </w:r>
      <w:bookmarkStart w:id="21" w:name="bookmark31"/>
      <w:bookmarkEnd w:id="21"/>
      <w:r>
        <w:rPr>
          <w:rFonts w:hint="default" w:ascii="Times New Roman Regular" w:hAnsi="Times New Roman Regular" w:eastAsia="Times New Roman" w:cs="Times New Roman Regular"/>
          <w:color w:val="000000"/>
          <w:spacing w:val="0"/>
          <w:w w:val="100"/>
          <w:position w:val="0"/>
          <w:lang w:val="en-US" w:eastAsia="en-US" w:bidi="en-US"/>
        </w:rPr>
        <w:t>Encryption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24</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"bookmark160" \o "Current Document" \h </w:instrText>
      </w:r>
      <w:r>
        <w:rPr>
          <w:rFonts w:hint="default" w:ascii="Times New Roman Regular" w:hAnsi="Times New Roman Regular" w:cs="Times New Roman Regular"/>
        </w:rPr>
        <w:fldChar w:fldCharType="separate"/>
      </w:r>
      <w:bookmarkStart w:id="22" w:name="bookmark32"/>
      <w:bookmarkEnd w:id="22"/>
      <w:r>
        <w:rPr>
          <w:rFonts w:hint="default" w:ascii="Times New Roman Regular" w:hAnsi="Times New Roman Regular" w:eastAsia="Times New Roman" w:cs="Times New Roman Regular"/>
          <w:color w:val="000000"/>
          <w:spacing w:val="0"/>
          <w:w w:val="100"/>
          <w:position w:val="0"/>
          <w:lang w:val="en-US" w:eastAsia="en-US" w:bidi="en-US"/>
        </w:rPr>
        <w:t>Audits and reputation</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"bookmark165" \o "Current Document" \h </w:instrText>
      </w:r>
      <w:r>
        <w:rPr>
          <w:rFonts w:hint="default" w:ascii="Times New Roman Regular" w:hAnsi="Times New Roman Regular" w:cs="Times New Roman Regular"/>
        </w:rPr>
        <w:fldChar w:fldCharType="separate"/>
      </w:r>
      <w:bookmarkStart w:id="23" w:name="bookmark33"/>
      <w:bookmarkEnd w:id="23"/>
      <w:r>
        <w:rPr>
          <w:rFonts w:hint="default" w:ascii="Times New Roman Regular" w:hAnsi="Times New Roman Regular" w:eastAsia="Times New Roman" w:cs="Times New Roman Regular"/>
          <w:color w:val="000000"/>
          <w:spacing w:val="0"/>
          <w:w w:val="100"/>
          <w:position w:val="0"/>
          <w:lang w:val="en-US" w:eastAsia="en-US" w:bidi="en-US"/>
        </w:rPr>
        <w:t>Data repair</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25</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p>
    <w:p>
      <w:pPr>
        <w:pStyle w:val="18"/>
        <w:keepNext w:val="0"/>
        <w:keepLines w:val="0"/>
        <w:widowControl w:val="0"/>
        <w:numPr>
          <w:ilvl w:val="1"/>
          <w:numId w:val="1"/>
        </w:numPr>
        <w:shd w:val="clear" w:color="auto" w:fill="auto"/>
        <w:tabs>
          <w:tab w:val="left" w:pos="708"/>
          <w:tab w:val="right" w:pos="8598"/>
        </w:tabs>
        <w:bidi w:val="0"/>
        <w:spacing w:before="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"bookmark170" \o "Current Document" \h </w:instrText>
      </w:r>
      <w:r>
        <w:rPr>
          <w:rFonts w:hint="default" w:ascii="Times New Roman Regular" w:hAnsi="Times New Roman Regular" w:cs="Times New Roman Regular"/>
        </w:rPr>
        <w:fldChar w:fldCharType="separate"/>
      </w:r>
      <w:bookmarkStart w:id="24" w:name="bookmark34"/>
      <w:bookmarkEnd w:id="24"/>
      <w:r>
        <w:rPr>
          <w:rFonts w:hint="default" w:ascii="Times New Roman Regular" w:hAnsi="Times New Roman Regular" w:eastAsia="Times New Roman" w:cs="Times New Roman Regular"/>
          <w:color w:val="000000"/>
          <w:spacing w:val="0"/>
          <w:w w:val="100"/>
          <w:position w:val="0"/>
          <w:lang w:val="en-US" w:eastAsia="en-US" w:bidi="en-US"/>
        </w:rPr>
        <w:t>Payments</w:t>
      </w:r>
      <w:r>
        <w:rPr>
          <w:rFonts w:hint="default" w:ascii="Times New Roman Regular" w:hAnsi="Times New Roman Regular" w:eastAsia="Times New Roman" w:cs="Times New Roman Regular"/>
          <w:color w:val="000000"/>
          <w:spacing w:val="0"/>
          <w:w w:val="100"/>
          <w:position w:val="0"/>
          <w:lang w:val="en-US" w:eastAsia="en-US" w:bidi="en-US"/>
        </w:rPr>
        <w:tab/>
      </w:r>
      <w:r>
        <w:rPr>
          <w:rFonts w:hint="default" w:ascii="Times New Roman Regular" w:hAnsi="Times New Roman Regular" w:eastAsia="Times New Roman" w:cs="Times New Roman Regular"/>
          <w:color w:val="000000"/>
          <w:spacing w:val="0"/>
          <w:w w:val="100"/>
          <w:position w:val="0"/>
          <w:lang w:val="en-US" w:eastAsia="en-US" w:bidi="en-US"/>
        </w:rPr>
        <w:t>26</w:t>
      </w:r>
      <w:r>
        <w:rPr>
          <w:rFonts w:hint="default" w:ascii="Times New Roman Regular" w:hAnsi="Times New Roman Regular" w:eastAsia="Times New Roman"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end"/>
      </w:r>
    </w:p>
    <w:p>
      <w:pPr>
        <w:rPr>
          <w:rFonts w:hint="default" w:ascii="Times New Roman Regular" w:hAnsi="Times New Roman Regular" w:cs="Times New Roman Regular"/>
        </w:rPr>
      </w:pPr>
      <w:r>
        <w:rPr>
          <w:rFonts w:hint="default" w:ascii="Times New Roman Regular" w:hAnsi="Times New Roman Regular" w:eastAsia="Times New Roman" w:cs="Times New Roman Regular"/>
          <w:b/>
          <w:bCs/>
          <w:color w:val="7DB5FF"/>
          <w:spacing w:val="0"/>
          <w:w w:val="100"/>
          <w:position w:val="0"/>
          <w:sz w:val="30"/>
          <w:szCs w:val="30"/>
          <w:lang w:val="zh-CN" w:eastAsia="zh-CN" w:bidi="zh-CN"/>
        </w:rPr>
        <w:t>4</w:t>
      </w:r>
      <w:r>
        <w:rPr>
          <w:rFonts w:hint="default" w:ascii="Times New Roman Regular" w:hAnsi="Times New Roman Regular" w:cs="Times New Roman Regular"/>
          <w:b/>
          <w:bCs/>
          <w:color w:val="7DB5FF"/>
          <w:spacing w:val="0"/>
          <w:w w:val="100"/>
          <w:position w:val="0"/>
          <w:sz w:val="30"/>
          <w:szCs w:val="30"/>
          <w:lang w:eastAsia="zh-CN" w:bidi="zh-CN"/>
        </w:rPr>
        <w:t xml:space="preserve">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BC+AI=DDSSP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 xml:space="preserve">4.1 </w:t>
      </w:r>
      <w:r>
        <w:rPr>
          <w:rFonts w:hint="default" w:ascii="Times New Roman Regular" w:hAnsi="Times New Roman Regular" w:cs="Times New Roman Regular"/>
        </w:rPr>
        <w:tab/>
      </w:r>
      <w:r>
        <w:rPr>
          <w:rFonts w:hint="default" w:ascii="Times New Roman Regular" w:hAnsi="Times New Roman Regular" w:cs="Times New Roman Regular"/>
        </w:rPr>
        <w:t>definitions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4.2 </w:t>
      </w:r>
      <w:r>
        <w:rPr>
          <w:rFonts w:hint="default" w:ascii="Times New Roman Regular" w:hAnsi="Times New Roman Regular" w:cs="Times New Roman Regular"/>
        </w:rPr>
        <w:tab/>
      </w:r>
      <w:r>
        <w:rPr>
          <w:rFonts w:hint="default" w:ascii="Times New Roman Regular" w:hAnsi="Times New Roman Regular" w:cs="Times New Roman Regular"/>
        </w:rPr>
        <w:t>Peer classes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4.3 </w:t>
      </w:r>
      <w:r>
        <w:rPr>
          <w:rFonts w:hint="default" w:ascii="Times New Roman Regular" w:hAnsi="Times New Roman Regular" w:cs="Times New Roman Regular"/>
        </w:rPr>
        <w:tab/>
      </w:r>
      <w:r>
        <w:rPr>
          <w:rFonts w:hint="default" w:ascii="Times New Roman Regular" w:hAnsi="Times New Roman Regular" w:cs="Times New Roman Regular"/>
        </w:rPr>
        <w:t>super node</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4.4 </w:t>
      </w:r>
      <w:r>
        <w:rPr>
          <w:rFonts w:hint="default" w:ascii="Times New Roman Regular" w:hAnsi="Times New Roman Regular" w:cs="Times New Roman Regular"/>
        </w:rPr>
        <w:tab/>
      </w:r>
      <w:r>
        <w:rPr>
          <w:rFonts w:hint="default" w:ascii="Times New Roman Regular" w:hAnsi="Times New Roman Regular" w:cs="Times New Roman Regular"/>
        </w:rPr>
        <w:t>node identity</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4.5 </w:t>
      </w:r>
      <w:r>
        <w:rPr>
          <w:rFonts w:hint="default" w:ascii="Times New Roman Regular" w:hAnsi="Times New Roman Regular" w:cs="Times New Roman Regular"/>
        </w:rPr>
        <w:tab/>
      </w:r>
      <w:r>
        <w:rPr>
          <w:rFonts w:hint="default" w:ascii="Times New Roman Regular" w:hAnsi="Times New Roman Regular" w:cs="Times New Roman Regular"/>
        </w:rPr>
        <w:t>peer to peer communication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4.6 </w:t>
      </w:r>
      <w:r>
        <w:rPr>
          <w:rFonts w:hint="default" w:ascii="Times New Roman Regular" w:hAnsi="Times New Roman Regular" w:cs="Times New Roman Regular"/>
        </w:rPr>
        <w:tab/>
      </w:r>
      <w:r>
        <w:rPr>
          <w:rFonts w:hint="default" w:ascii="Times New Roman Regular" w:hAnsi="Times New Roman Regular" w:cs="Times New Roman Regular"/>
        </w:rPr>
        <w:t>node discovery</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4.7 </w:t>
      </w:r>
      <w:r>
        <w:rPr>
          <w:rFonts w:hint="default" w:ascii="Times New Roman Regular" w:hAnsi="Times New Roman Regular" w:cs="Times New Roman Regular"/>
        </w:rPr>
        <w:tab/>
      </w:r>
      <w:r>
        <w:rPr>
          <w:rFonts w:hint="default" w:ascii="Times New Roman Regular" w:hAnsi="Times New Roman Regular" w:cs="Times New Roman Regular"/>
        </w:rPr>
        <w:t>redundancy</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4.8 </w:t>
      </w:r>
      <w:r>
        <w:rPr>
          <w:rFonts w:hint="default" w:ascii="Times New Roman Regular" w:hAnsi="Times New Roman Regular" w:cs="Times New Roman Regular"/>
        </w:rPr>
        <w:tab/>
      </w:r>
      <w:r>
        <w:rPr>
          <w:rFonts w:hint="default" w:ascii="Times New Roman Regular" w:hAnsi="Times New Roman Regular" w:cs="Times New Roman Regular"/>
        </w:rPr>
        <w:t>structured file storage</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4.9 </w:t>
      </w:r>
      <w:r>
        <w:rPr>
          <w:rFonts w:hint="default" w:ascii="Times New Roman Regular" w:hAnsi="Times New Roman Regular" w:cs="Times New Roman Regular"/>
        </w:rPr>
        <w:tab/>
      </w:r>
      <w:r>
        <w:rPr>
          <w:rFonts w:hint="default" w:ascii="Times New Roman Regular" w:hAnsi="Times New Roman Regular" w:cs="Times New Roman Regular"/>
        </w:rPr>
        <w:t>metadata</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4.10 </w:t>
      </w:r>
      <w:r>
        <w:rPr>
          <w:rFonts w:hint="default" w:ascii="Times New Roman Regular" w:hAnsi="Times New Roman Regular" w:cs="Times New Roman Regular"/>
        </w:rPr>
        <w:tab/>
      </w:r>
      <w:r>
        <w:rPr>
          <w:rFonts w:hint="default" w:ascii="Times New Roman Regular" w:hAnsi="Times New Roman Regular" w:cs="Times New Roman Regular"/>
        </w:rPr>
        <w:t>node</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4.11 </w:t>
      </w:r>
      <w:r>
        <w:rPr>
          <w:rFonts w:hint="default" w:ascii="Times New Roman Regular" w:hAnsi="Times New Roman Regular" w:cs="Times New Roman Regular"/>
        </w:rPr>
        <w:tab/>
      </w:r>
      <w:r>
        <w:rPr>
          <w:rFonts w:hint="default" w:ascii="Times New Roman Regular" w:hAnsi="Times New Roman Regular" w:cs="Times New Roman Regular"/>
        </w:rPr>
        <w:t>encryption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4.12 </w:t>
      </w:r>
      <w:r>
        <w:rPr>
          <w:rFonts w:hint="default" w:ascii="Times New Roman Regular" w:hAnsi="Times New Roman Regular" w:cs="Times New Roman Regular"/>
        </w:rPr>
        <w:tab/>
      </w:r>
      <w:r>
        <w:rPr>
          <w:rFonts w:hint="default" w:ascii="Times New Roman Regular" w:hAnsi="Times New Roman Regular" w:cs="Times New Roman Regular"/>
        </w:rPr>
        <w:t>authorization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4.13 </w:t>
      </w:r>
      <w:r>
        <w:rPr>
          <w:rFonts w:hint="default" w:ascii="Times New Roman Regular" w:hAnsi="Times New Roman Regular" w:cs="Times New Roman Regular"/>
        </w:rPr>
        <w:tab/>
      </w:r>
      <w:r>
        <w:rPr>
          <w:rFonts w:hint="default" w:ascii="Times New Roman Regular" w:hAnsi="Times New Roman Regular" w:cs="Times New Roman Regular"/>
        </w:rPr>
        <w:t>audits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4.14 </w:t>
      </w:r>
      <w:r>
        <w:rPr>
          <w:rFonts w:hint="default" w:ascii="Times New Roman Regular" w:hAnsi="Times New Roman Regular" w:cs="Times New Roman Regular"/>
        </w:rPr>
        <w:tab/>
      </w:r>
      <w:r>
        <w:rPr>
          <w:rFonts w:hint="default" w:ascii="Times New Roman Regular" w:hAnsi="Times New Roman Regular" w:cs="Times New Roman Regular"/>
        </w:rPr>
        <w:t>data repair</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4.15 </w:t>
      </w:r>
      <w:r>
        <w:rPr>
          <w:rFonts w:hint="default" w:ascii="Times New Roman Regular" w:hAnsi="Times New Roman Regular" w:cs="Times New Roman Regular"/>
        </w:rPr>
        <w:tab/>
      </w:r>
      <w:r>
        <w:rPr>
          <w:rFonts w:hint="default" w:ascii="Times New Roman Regular" w:hAnsi="Times New Roman Regular" w:cs="Times New Roman Regular"/>
        </w:rPr>
        <w:t>super node reputation</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4.16 </w:t>
      </w:r>
      <w:r>
        <w:rPr>
          <w:rFonts w:hint="default" w:ascii="Times New Roman Regular" w:hAnsi="Times New Roman Regular" w:cs="Times New Roman Regular"/>
        </w:rPr>
        <w:tab/>
      </w:r>
      <w:r>
        <w:rPr>
          <w:rFonts w:hint="default" w:ascii="Times New Roman Regular" w:hAnsi="Times New Roman Regular" w:cs="Times New Roman Regular"/>
        </w:rPr>
        <w:t>payments</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4.17 </w:t>
      </w:r>
      <w:r>
        <w:rPr>
          <w:rFonts w:hint="default" w:ascii="Times New Roman Regular" w:hAnsi="Times New Roman Regular" w:cs="Times New Roman Regular"/>
        </w:rPr>
        <w:tab/>
      </w:r>
      <w:r>
        <w:rPr>
          <w:rFonts w:hint="default" w:ascii="Times New Roman Regular" w:hAnsi="Times New Roman Regular" w:cs="Times New Roman Regular"/>
        </w:rPr>
        <w:t>bandwidth allocation</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4.18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node reputation</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4.19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Garbage collection</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4.20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Mining Machine</w:t>
      </w:r>
    </w:p>
    <w:p>
      <w:pPr>
        <w:rPr>
          <w:rFonts w:hint="default" w:ascii="Times New Roman Regular" w:hAnsi="Times New Roman Regular" w:cs="Times New Roman Regular"/>
          <w:i w:val="0"/>
          <w:iCs w:val="0"/>
        </w:rPr>
      </w:pPr>
      <w:r>
        <w:rPr>
          <w:rFonts w:hint="default" w:ascii="Times New Roman Regular" w:hAnsi="Times New Roman Regular" w:cs="Times New Roman Regular"/>
          <w:i w:val="0"/>
          <w:iCs w:val="0"/>
        </w:rPr>
        <w:t xml:space="preserve">4.21 </w:t>
      </w:r>
      <w:r>
        <w:rPr>
          <w:rFonts w:hint="default" w:ascii="Times New Roman Regular" w:hAnsi="Times New Roman Regular" w:cs="Times New Roman Regular"/>
          <w:i w:val="0"/>
          <w:iCs w:val="0"/>
        </w:rPr>
        <w:tab/>
      </w:r>
      <w:r>
        <w:rPr>
          <w:rFonts w:hint="default" w:ascii="Times New Roman Regular" w:hAnsi="Times New Roman Regular" w:cs="Times New Roman Regular"/>
          <w:i w:val="0"/>
          <w:iCs w:val="0"/>
        </w:rPr>
        <w:t>Quality control and branding</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 xml:space="preserve">5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Road map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 xml:space="preserve">6 </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Future work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bCs/>
          <w:color w:val="7DB5FF"/>
          <w:spacing w:val="0"/>
          <w:w w:val="100"/>
          <w:position w:val="0"/>
          <w:sz w:val="30"/>
          <w:szCs w:val="30"/>
          <w:lang w:eastAsia="zh-CN" w:bidi="zh-CN"/>
        </w:rPr>
        <w:t>7</w:t>
      </w:r>
      <w:r>
        <w:rPr>
          <w:rFonts w:hint="default" w:ascii="Times New Roman Regular" w:hAnsi="Times New Roman Regular" w:cs="Times New Roman Regular"/>
          <w:b/>
          <w:bCs/>
          <w:color w:val="7DB5FF"/>
          <w:spacing w:val="0"/>
          <w:w w:val="100"/>
          <w:position w:val="0"/>
          <w:sz w:val="30"/>
          <w:szCs w:val="30"/>
          <w:lang w:eastAsia="zh-CN" w:bidi="zh-CN"/>
        </w:rPr>
        <w:tab/>
      </w:r>
      <w:r>
        <w:rPr>
          <w:rFonts w:hint="default" w:ascii="Times New Roman Regular" w:hAnsi="Times New Roman Regular" w:cs="Times New Roman Regular"/>
          <w:b/>
          <w:bCs/>
          <w:color w:val="7DB5FF"/>
          <w:spacing w:val="0"/>
          <w:w w:val="100"/>
          <w:position w:val="0"/>
          <w:sz w:val="30"/>
          <w:szCs w:val="30"/>
          <w:lang w:eastAsia="zh-CN" w:bidi="zh-CN"/>
        </w:rPr>
        <w:t>Reference     .........</w:t>
      </w:r>
      <w:r>
        <w:rPr>
          <w:rFonts w:hint="default" w:ascii="Times New Roman Regular" w:hAnsi="Times New Roman Regular" w:cs="Times New Roman Regular"/>
          <w:b/>
          <w:bCs/>
          <w:color w:val="2683FF"/>
          <w:spacing w:val="0"/>
          <w:w w:val="100"/>
          <w:position w:val="0"/>
          <w:sz w:val="28"/>
          <w:szCs w:val="28"/>
          <w:lang w:eastAsia="en-US" w:bidi="en-US"/>
        </w:rPr>
        <w:t xml:space="preserve">................................................................... </w:t>
      </w:r>
      <w:r>
        <w:rPr>
          <w:rFonts w:hint="default" w:ascii="Times New Roman Regular" w:hAnsi="Times New Roman Regular" w:cs="Times New Roman Regular"/>
          <w:b/>
          <w:bCs/>
          <w:color w:val="7DB5FF"/>
          <w:spacing w:val="0"/>
          <w:w w:val="100"/>
          <w:position w:val="0"/>
          <w:lang w:val="en-US" w:eastAsia="en-US" w:bidi="en-US"/>
        </w:rPr>
        <w:tab/>
      </w:r>
      <w:r>
        <w:rPr>
          <w:rFonts w:hint="default" w:ascii="Times New Roman Regular" w:hAnsi="Times New Roman Regular" w:cs="Times New Roman Regular"/>
          <w:b/>
          <w:bCs/>
          <w:color w:val="7DB5FF"/>
          <w:spacing w:val="0"/>
          <w:w w:val="100"/>
          <w:position w:val="0"/>
          <w:lang w:val="en-US" w:eastAsia="en-US" w:bidi="en-US"/>
        </w:rPr>
        <w:t>27</w:t>
      </w:r>
    </w:p>
    <w:p>
      <w:pPr>
        <w:pStyle w:val="18"/>
        <w:keepNext w:val="0"/>
        <w:keepLines w:val="0"/>
        <w:widowControl w:val="0"/>
        <w:numPr>
          <w:ilvl w:val="0"/>
          <w:numId w:val="0"/>
        </w:numPr>
        <w:shd w:val="clear" w:color="auto" w:fill="auto"/>
        <w:tabs>
          <w:tab w:val="left" w:pos="708"/>
          <w:tab w:val="right" w:pos="8598"/>
        </w:tabs>
        <w:bidi w:val="0"/>
        <w:spacing w:before="0" w:after="220" w:line="240" w:lineRule="auto"/>
        <w:ind w:right="0" w:rightChars="0"/>
        <w:jc w:val="both"/>
        <w:rPr>
          <w:rFonts w:hint="default" w:ascii="Times New Roman Regular" w:hAnsi="Times New Roman Regular" w:cs="Times New Roman Regular"/>
        </w:rPr>
        <w:sectPr>
          <w:footnotePr>
            <w:numFmt w:val="decimal"/>
          </w:footnotePr>
          <w:pgSz w:w="12240" w:h="15840"/>
          <w:pgMar w:top="883" w:right="1704" w:bottom="883" w:left="1694" w:header="0" w:footer="3" w:gutter="0"/>
          <w:cols w:space="720" w:num="1"/>
          <w:rtlGutter w:val="0"/>
          <w:docGrid w:linePitch="360" w:charSpace="0"/>
        </w:sectPr>
      </w:pPr>
    </w:p>
    <w:p>
      <w:pPr>
        <w:pStyle w:val="22"/>
        <w:keepNext w:val="0"/>
        <w:keepLines w:val="0"/>
        <w:widowControl w:val="0"/>
        <w:shd w:val="clear" w:color="auto" w:fill="auto"/>
        <w:tabs>
          <w:tab w:val="left" w:pos="8386"/>
        </w:tabs>
        <w:bidi w:val="0"/>
        <w:spacing w:before="0" w:after="0" w:line="240" w:lineRule="auto"/>
        <w:ind w:left="0" w:right="0" w:firstLine="0"/>
        <w:jc w:val="both"/>
        <w:rPr>
          <w:rFonts w:hint="default" w:ascii="Times New Roman Regular" w:hAnsi="Times New Roman Regular" w:cs="Times New Roman Regular"/>
        </w:rPr>
      </w:pPr>
    </w:p>
    <w:p>
      <w:pPr>
        <w:widowControl w:val="0"/>
        <w:spacing w:after="159" w:line="1" w:lineRule="exact"/>
        <w:rPr>
          <w:rFonts w:hint="default" w:ascii="Times New Roman Regular" w:hAnsi="Times New Roman Regular" w:cs="Times New Roman Regular"/>
        </w:rPr>
      </w:pPr>
    </w:p>
    <w:p>
      <w:pPr>
        <w:pStyle w:val="24"/>
        <w:keepNext w:val="0"/>
        <w:keepLines w:val="0"/>
        <w:widowControl w:val="0"/>
        <w:pBdr>
          <w:bottom w:val="single" w:color="auto" w:sz="4" w:space="0"/>
        </w:pBdr>
        <w:shd w:val="clear" w:color="auto" w:fill="auto"/>
        <w:bidi w:val="0"/>
        <w:spacing w:before="0" w:after="260" w:line="240" w:lineRule="auto"/>
        <w:ind w:left="0" w:right="0" w:firstLine="6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CONTENTS</w:t>
      </w:r>
    </w:p>
    <w:p>
      <w:pPr>
        <w:pStyle w:val="26"/>
        <w:keepNext/>
        <w:keepLines/>
        <w:widowControl w:val="0"/>
        <w:shd w:val="clear" w:color="auto" w:fill="auto"/>
        <w:bidi w:val="0"/>
        <w:spacing w:before="0" w:line="240" w:lineRule="auto"/>
        <w:ind w:left="0" w:right="0" w:firstLine="0"/>
        <w:jc w:val="left"/>
        <w:rPr>
          <w:rFonts w:hint="default" w:ascii="Times New Roman Regular" w:hAnsi="Times New Roman Regular" w:cs="Times New Roman Regular"/>
        </w:rPr>
      </w:pPr>
      <w:bookmarkStart w:id="25" w:name="bookmark42"/>
      <w:bookmarkStart w:id="26" w:name="bookmark40"/>
      <w:bookmarkStart w:id="27" w:name="bookmark41"/>
      <w:bookmarkStart w:id="28" w:name="bookmark39"/>
      <w:r>
        <w:rPr>
          <w:rFonts w:hint="default" w:ascii="Times New Roman Regular" w:hAnsi="Times New Roman Regular" w:eastAsia="Times New Roman" w:cs="Times New Roman Regular"/>
          <w:color w:val="2683FF"/>
          <w:spacing w:val="0"/>
          <w:w w:val="100"/>
          <w:position w:val="0"/>
          <w:lang w:val="en-US" w:eastAsia="en-US" w:bidi="en-US"/>
        </w:rPr>
        <w:t xml:space="preserve">0.1 </w:t>
      </w:r>
      <w:r>
        <w:rPr>
          <w:rFonts w:hint="default" w:ascii="Times New Roman Regular" w:hAnsi="Times New Roman Regular" w:eastAsia="Times New Roman" w:cs="Times New Roman Regular"/>
          <w:color w:val="000000"/>
          <w:spacing w:val="0"/>
          <w:w w:val="100"/>
          <w:position w:val="0"/>
          <w:lang w:val="en-US" w:eastAsia="en-US" w:bidi="en-US"/>
        </w:rPr>
        <w:t>Abstract</w:t>
      </w:r>
      <w:bookmarkEnd w:id="25"/>
      <w:bookmarkEnd w:id="26"/>
      <w:bookmarkEnd w:id="27"/>
      <w:bookmarkEnd w:id="28"/>
    </w:p>
    <w:p>
      <w:pPr>
        <w:pStyle w:val="24"/>
        <w:keepNext w:val="0"/>
        <w:keepLines w:val="0"/>
        <w:widowControl w:val="0"/>
        <w:shd w:val="clear" w:color="auto" w:fill="auto"/>
        <w:bidi w:val="0"/>
        <w:spacing w:before="0" w:after="620" w:line="275" w:lineRule="exact"/>
        <w:ind w:left="620" w:right="0" w:firstLine="0"/>
        <w:jc w:val="both"/>
        <w:rPr>
          <w:rFonts w:hint="default" w:ascii="Times New Roman Regular" w:hAnsi="Times New Roman Regular" w:cs="Times New Roman Regular"/>
        </w:rPr>
      </w:pPr>
      <w:r>
        <w:rPr>
          <w:rFonts w:hint="default" w:ascii="Times New Roman Regular" w:hAnsi="Times New Roman Regular" w:eastAsia="Times New Roman" w:cs="Times New Roman Regular"/>
          <w:b w:val="0"/>
          <w:bCs w:val="0"/>
          <w:color w:val="000000"/>
          <w:spacing w:val="0"/>
          <w:w w:val="100"/>
          <w:position w:val="0"/>
          <w:lang w:val="en-US" w:eastAsia="en-US" w:bidi="en-US"/>
        </w:rPr>
        <w:t>A</w:t>
      </w:r>
      <w:r>
        <w:rPr>
          <w:rFonts w:hint="default" w:ascii="Times New Roman Regular" w:hAnsi="Times New Roman Regular" w:cs="Times New Roman Regular"/>
          <w:b w:val="0"/>
          <w:bCs w:val="0"/>
          <w:color w:val="000000"/>
          <w:spacing w:val="0"/>
          <w:w w:val="100"/>
          <w:position w:val="0"/>
          <w:lang w:eastAsia="en-US" w:bidi="en-US"/>
        </w:rPr>
        <w:t>n</w:t>
      </w:r>
      <w:r>
        <w:rPr>
          <w:rFonts w:hint="default" w:ascii="Times New Roman Regular" w:hAnsi="Times New Roman Regular" w:eastAsia="Times New Roman" w:cs="Times New Roman Regular"/>
          <w:b w:val="0"/>
          <w:bCs w:val="0"/>
          <w:color w:val="000000"/>
          <w:spacing w:val="0"/>
          <w:w w:val="100"/>
          <w:position w:val="0"/>
          <w:lang w:val="en-US" w:eastAsia="en-US" w:bidi="en-US"/>
        </w:rPr>
        <w:t xml:space="preserve"> </w:t>
      </w:r>
      <w:r>
        <w:rPr>
          <w:rFonts w:hint="default" w:ascii="Times New Roman Regular" w:hAnsi="Times New Roman Regular" w:cs="Times New Roman Regular"/>
          <w:b w:val="0"/>
          <w:bCs w:val="0"/>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b w:val="0"/>
          <w:bCs w:val="0"/>
          <w:color w:val="000000"/>
          <w:spacing w:val="0"/>
          <w:w w:val="100"/>
          <w:position w:val="0"/>
          <w:lang w:val="en-US" w:eastAsia="en-US" w:bidi="en-US"/>
        </w:rPr>
        <w:t>Decentralized</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Platform Service </w:t>
      </w:r>
      <w:r>
        <w:rPr>
          <w:rFonts w:hint="default" w:ascii="Times New Roman Regular" w:hAnsi="Times New Roman Regular" w:cs="Times New Roman Regular"/>
          <w:color w:val="000000"/>
          <w:spacing w:val="0"/>
          <w:w w:val="100"/>
          <w:position w:val="0"/>
          <w:lang w:val="en-US" w:eastAsia="en-US" w:bidi="en-US"/>
        </w:rPr>
        <w:t xml:space="preserve">represents a fundamental shift in the efficiency and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economics</w:t>
      </w:r>
      <w:r>
        <w:rPr>
          <w:rFonts w:hint="default" w:ascii="Times New Roman Regular" w:hAnsi="Times New Roman Regular" w:cs="Times New Roman Regular"/>
          <w:color w:val="000000"/>
          <w:spacing w:val="0"/>
          <w:w w:val="100"/>
          <w:position w:val="0"/>
          <w:lang w:val="en-US" w:eastAsia="en-US" w:bidi="en-US"/>
        </w:rPr>
        <w:t xml:space="preserve"> of large-scale</w:t>
      </w:r>
      <w:r>
        <w:rPr>
          <w:rFonts w:hint="default" w:ascii="Times New Roman Regular" w:hAnsi="Times New Roman Regular" w:cs="Times New Roman Regular"/>
          <w:color w:val="000000"/>
          <w:spacing w:val="0"/>
          <w:w w:val="100"/>
          <w:position w:val="0"/>
          <w:lang w:eastAsia="en-US" w:bidi="en-US"/>
        </w:rPr>
        <w:t xml:space="preserve"> computing</w:t>
      </w:r>
      <w:r>
        <w:rPr>
          <w:rFonts w:hint="default" w:ascii="Times New Roman Regular" w:hAnsi="Times New Roman Regular" w:cs="Times New Roman Regular"/>
          <w:color w:val="000000"/>
          <w:spacing w:val="0"/>
          <w:w w:val="100"/>
          <w:position w:val="0"/>
          <w:lang w:val="en-US" w:eastAsia="en-US" w:bidi="en-US"/>
        </w:rPr>
        <w:t xml:space="preserve">. Eliminating central control allows users to </w:t>
      </w:r>
      <w:r>
        <w:rPr>
          <w:rFonts w:hint="default" w:ascii="Times New Roman Regular" w:hAnsi="Times New Roman Regular" w:cs="Times New Roman Regular"/>
          <w:color w:val="000000"/>
          <w:spacing w:val="0"/>
          <w:w w:val="100"/>
          <w:position w:val="0"/>
          <w:lang w:eastAsia="en-US" w:bidi="en-US"/>
        </w:rPr>
        <w:t>compute</w:t>
      </w:r>
      <w:r>
        <w:rPr>
          <w:rFonts w:hint="default" w:ascii="Times New Roman Regular" w:hAnsi="Times New Roman Regular" w:cs="Times New Roman Regular"/>
          <w:color w:val="000000"/>
          <w:spacing w:val="0"/>
          <w:w w:val="100"/>
          <w:position w:val="0"/>
          <w:lang w:val="en-US" w:eastAsia="en-US" w:bidi="en-US"/>
        </w:rPr>
        <w:t xml:space="preserve"> and share data without reliance on a third-party storage provider. Decentralization mitigates the risk of data failures and outages while simultaneously increasing the security and privacy of object </w:t>
      </w:r>
      <w:r>
        <w:rPr>
          <w:rFonts w:hint="default" w:ascii="Times New Roman Regular" w:hAnsi="Times New Roman Regular" w:cs="Times New Roman Regular"/>
          <w:color w:val="000000"/>
          <w:spacing w:val="0"/>
          <w:w w:val="100"/>
          <w:position w:val="0"/>
          <w:lang w:eastAsia="en-US" w:bidi="en-US"/>
        </w:rPr>
        <w:t>computing</w:t>
      </w:r>
      <w:r>
        <w:rPr>
          <w:rFonts w:hint="default" w:ascii="Times New Roman Regular" w:hAnsi="Times New Roman Regular" w:cs="Times New Roman Regular"/>
          <w:color w:val="000000"/>
          <w:spacing w:val="0"/>
          <w:w w:val="100"/>
          <w:position w:val="0"/>
          <w:lang w:val="en-US" w:eastAsia="en-US" w:bidi="en-US"/>
        </w:rPr>
        <w:t xml:space="preserve">. It also allows market forces to optimize for less expensive </w:t>
      </w:r>
      <w:r>
        <w:rPr>
          <w:rFonts w:hint="default" w:ascii="Times New Roman Regular" w:hAnsi="Times New Roman Regular" w:cs="Times New Roman Regular"/>
          <w:color w:val="000000"/>
          <w:spacing w:val="0"/>
          <w:w w:val="100"/>
          <w:position w:val="0"/>
          <w:lang w:eastAsia="en-US" w:bidi="en-US"/>
        </w:rPr>
        <w:t>or no cost service</w:t>
      </w:r>
      <w:r>
        <w:rPr>
          <w:rFonts w:hint="default" w:ascii="Times New Roman Regular" w:hAnsi="Times New Roman Regular" w:cs="Times New Roman Regular"/>
          <w:color w:val="000000"/>
          <w:spacing w:val="0"/>
          <w:w w:val="100"/>
          <w:position w:val="0"/>
          <w:lang w:val="en-US" w:eastAsia="en-US" w:bidi="en-US"/>
        </w:rPr>
        <w:t xml:space="preserve"> at a greater rate than any single </w:t>
      </w:r>
      <w:r>
        <w:rPr>
          <w:rFonts w:hint="default" w:ascii="Times New Roman Regular" w:hAnsi="Times New Roman Regular" w:cs="Times New Roman Regular"/>
          <w:color w:val="000000"/>
          <w:spacing w:val="0"/>
          <w:w w:val="100"/>
          <w:position w:val="0"/>
          <w:lang w:eastAsia="en-US" w:bidi="en-US"/>
        </w:rPr>
        <w:t xml:space="preserve">centralize </w:t>
      </w:r>
      <w:r>
        <w:rPr>
          <w:rFonts w:hint="default" w:ascii="Times New Roman Regular" w:hAnsi="Times New Roman Regular" w:cs="Times New Roman Regular"/>
          <w:color w:val="000000"/>
          <w:spacing w:val="0"/>
          <w:w w:val="100"/>
          <w:position w:val="0"/>
          <w:lang w:val="en-US" w:eastAsia="en-US" w:bidi="en-US"/>
        </w:rPr>
        <w:t xml:space="preserve">provider afford. Although there are many ways to build such a system, there are some specific responsibilities any given implementation should address. Based on our experience with petabyte-scale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we introduce a</w:t>
      </w:r>
      <w:r>
        <w:rPr>
          <w:rFonts w:hint="default" w:ascii="Times New Roman Regular" w:hAnsi="Times New Roman Regular" w:cs="Times New Roman Regular"/>
          <w:b w:val="0"/>
          <w:bCs w:val="0"/>
          <w:color w:val="000000"/>
          <w:spacing w:val="0"/>
          <w:w w:val="100"/>
          <w:position w:val="0"/>
          <w:lang w:eastAsia="en-US" w:bidi="en-US"/>
        </w:rPr>
        <w:t>n</w:t>
      </w:r>
      <w:r>
        <w:rPr>
          <w:rFonts w:hint="default" w:ascii="Times New Roman Regular" w:hAnsi="Times New Roman Regular" w:eastAsia="Times New Roman" w:cs="Times New Roman Regular"/>
          <w:b w:val="0"/>
          <w:bCs w:val="0"/>
          <w:color w:val="000000"/>
          <w:spacing w:val="0"/>
          <w:w w:val="100"/>
          <w:position w:val="0"/>
          <w:lang w:val="en-US" w:eastAsia="en-US" w:bidi="en-US"/>
        </w:rPr>
        <w:t xml:space="preserve"> </w:t>
      </w:r>
      <w:r>
        <w:rPr>
          <w:rFonts w:hint="default" w:ascii="Times New Roman Regular" w:hAnsi="Times New Roman Regular" w:cs="Times New Roman Regular"/>
          <w:b w:val="0"/>
          <w:bCs w:val="0"/>
          <w:color w:val="000000"/>
          <w:spacing w:val="0"/>
          <w:w w:val="100"/>
          <w:position w:val="0"/>
          <w:lang w:eastAsia="en-US" w:bidi="en-US"/>
        </w:rPr>
        <w:t xml:space="preserve">AI Block-chain Project Provide </w:t>
      </w:r>
      <w:r>
        <w:rPr>
          <w:rFonts w:hint="default" w:ascii="Times New Roman Regular" w:hAnsi="Times New Roman Regular" w:eastAsia="Times New Roman" w:cs="Times New Roman Regular"/>
          <w:b w:val="0"/>
          <w:bCs w:val="0"/>
          <w:color w:val="000000"/>
          <w:spacing w:val="0"/>
          <w:w w:val="100"/>
          <w:position w:val="0"/>
          <w:lang w:val="en-US" w:eastAsia="en-US" w:bidi="en-US"/>
        </w:rPr>
        <w:t>Decentralized</w:t>
      </w:r>
      <w:r>
        <w:rPr>
          <w:rFonts w:hint="default" w:ascii="Times New Roman Regular" w:hAnsi="Times New Roman Regular" w:eastAsia="Times New Roman"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for considering these responsibilities and for building our distributed network. Additionally, we describe an initial concrete implementation for the entire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54" w:line="240" w:lineRule="auto"/>
        <w:ind w:left="0" w:right="0" w:firstLine="92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address correspondence to</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"mailto:paper@storj.io"</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paper@</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p>
      <w:pPr>
        <w:pStyle w:val="28"/>
        <w:keepNext/>
        <w:keepLines/>
        <w:widowControl w:val="0"/>
        <w:shd w:val="clear" w:color="auto" w:fill="auto"/>
        <w:bidi w:val="0"/>
        <w:spacing w:before="0" w:after="480" w:line="240" w:lineRule="auto"/>
        <w:ind w:left="0" w:right="0"/>
        <w:jc w:val="both"/>
        <w:rPr>
          <w:rFonts w:hint="default" w:ascii="Times New Roman Regular" w:hAnsi="Times New Roman Regular" w:cs="Times New Roman Regular"/>
        </w:rPr>
      </w:pPr>
      <w:bookmarkStart w:id="29" w:name="bookmark48"/>
      <w:bookmarkStart w:id="30" w:name="bookmark49"/>
      <w:bookmarkStart w:id="31" w:name="bookmark47"/>
      <w:bookmarkStart w:id="32" w:name="bookmark50"/>
      <w:r>
        <w:rPr>
          <w:rFonts w:hint="default" w:ascii="Times New Roman Regular" w:hAnsi="Times New Roman Regular" w:eastAsia="Times New Roman" w:cs="Times New Roman Regular"/>
          <w:color w:val="000000"/>
          <w:spacing w:val="0"/>
          <w:w w:val="100"/>
          <w:position w:val="0"/>
          <w:lang w:val="en-US" w:eastAsia="en-US" w:bidi="en-US"/>
        </w:rPr>
        <w:t>1. Introduction</w:t>
      </w:r>
      <w:bookmarkEnd w:id="29"/>
      <w:bookmarkEnd w:id="30"/>
      <w:bookmarkEnd w:id="31"/>
      <w:bookmarkEnd w:id="32"/>
    </w:p>
    <w:p>
      <w:pPr>
        <w:pStyle w:val="24"/>
        <w:keepNext w:val="0"/>
        <w:keepLines w:val="0"/>
        <w:widowControl w:val="0"/>
        <w:shd w:val="clear" w:color="auto" w:fill="auto"/>
        <w:bidi w:val="0"/>
        <w:spacing w:before="0" w:line="275" w:lineRule="exact"/>
        <w:ind w:left="620" w:right="0" w:firstLine="499" w:firstLineChars="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The Internet is a monstrous decentralized and distributed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network comprising of billions of devices which are not constrained by a </w:t>
      </w:r>
      <w:r>
        <w:rPr>
          <w:rFonts w:hint="default" w:ascii="Times New Roman Regular" w:hAnsi="Times New Roman Regular" w:cs="Times New Roman Regular"/>
          <w:color w:val="000000"/>
          <w:spacing w:val="0"/>
          <w:w w:val="100"/>
          <w:position w:val="0"/>
          <w:lang w:eastAsia="en-US" w:bidi="en-US"/>
        </w:rPr>
        <w:t>single company</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person</w:t>
      </w:r>
      <w:r>
        <w:rPr>
          <w:rFonts w:hint="default" w:ascii="Times New Roman Regular" w:hAnsi="Times New Roman Regular" w:cs="Times New Roman Regular"/>
          <w:color w:val="000000"/>
          <w:spacing w:val="0"/>
          <w:w w:val="100"/>
          <w:position w:val="0"/>
          <w:lang w:val="en-US" w:eastAsia="en-US" w:bidi="en-US"/>
        </w:rPr>
        <w:t xml:space="preserve">. A significant part of the </w:t>
      </w:r>
      <w:r>
        <w:rPr>
          <w:rFonts w:hint="default" w:ascii="Times New Roman Regular" w:hAnsi="Times New Roman Regular" w:cs="Times New Roman Regular"/>
          <w:color w:val="000000"/>
          <w:spacing w:val="0"/>
          <w:w w:val="100"/>
          <w:position w:val="0"/>
          <w:lang w:eastAsia="en-US" w:bidi="en-US"/>
        </w:rPr>
        <w:t>data</w:t>
      </w:r>
      <w:r>
        <w:rPr>
          <w:rFonts w:hint="default" w:ascii="Times New Roman Regular" w:hAnsi="Times New Roman Regular" w:cs="Times New Roman Regular"/>
          <w:color w:val="000000"/>
          <w:spacing w:val="0"/>
          <w:w w:val="100"/>
          <w:position w:val="0"/>
          <w:lang w:val="en-US" w:eastAsia="en-US" w:bidi="en-US"/>
        </w:rPr>
        <w:t xml:space="preserve"> currently accessible through the Internet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centralized</w:t>
      </w:r>
      <w:r>
        <w:rPr>
          <w:rFonts w:hint="default" w:ascii="Times New Roman Regular" w:hAnsi="Times New Roman Regular" w:cs="Times New Roman Regular"/>
          <w:color w:val="000000"/>
          <w:spacing w:val="0"/>
          <w:w w:val="100"/>
          <w:position w:val="0"/>
          <w:lang w:eastAsia="en-US" w:bidi="en-US"/>
        </w:rPr>
        <w:t xml:space="preserve"> system </w:t>
      </w:r>
      <w:r>
        <w:rPr>
          <w:rFonts w:hint="default" w:ascii="Times New Roman Regular" w:hAnsi="Times New Roman Regular" w:cs="Times New Roman Regular"/>
          <w:color w:val="000000"/>
          <w:spacing w:val="0"/>
          <w:w w:val="100"/>
          <w:position w:val="0"/>
          <w:lang w:val="en-US" w:eastAsia="en-US" w:bidi="en-US"/>
        </w:rPr>
        <w:t xml:space="preserve">and is put away with a bunch of </w:t>
      </w:r>
      <w:r>
        <w:rPr>
          <w:rFonts w:hint="default" w:ascii="Times New Roman Regular" w:hAnsi="Times New Roman Regular" w:cs="Times New Roman Regular"/>
          <w:color w:val="000000"/>
          <w:spacing w:val="0"/>
          <w:w w:val="100"/>
          <w:position w:val="0"/>
          <w:lang w:eastAsia="en-US" w:bidi="en-US"/>
        </w:rPr>
        <w:t>technology</w:t>
      </w:r>
      <w:r>
        <w:rPr>
          <w:rFonts w:hint="default" w:ascii="Times New Roman Regular" w:hAnsi="Times New Roman Regular" w:cs="Times New Roman Regular"/>
          <w:color w:val="000000"/>
          <w:spacing w:val="0"/>
          <w:w w:val="100"/>
          <w:position w:val="0"/>
          <w:lang w:val="en-US" w:eastAsia="en-US" w:bidi="en-US"/>
        </w:rPr>
        <w:t xml:space="preserve"> organizations that have the experience and funding to assemble huge server farms equipped for taking care of this huge measure of data. A couple of the difficulties looked by server farms are:  data breaches, periods of unavailability on a grand scale, storage costs, and expanding and upgrading quickly enough to meet user demand for faster data and larger formats.</w:t>
      </w:r>
    </w:p>
    <w:p>
      <w:pPr>
        <w:pStyle w:val="24"/>
        <w:keepNext w:val="0"/>
        <w:keepLines w:val="0"/>
        <w:widowControl w:val="0"/>
        <w:shd w:val="clear" w:color="auto" w:fill="auto"/>
        <w:bidi w:val="0"/>
        <w:spacing w:before="0" w:line="275"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computing system</w:t>
      </w:r>
      <w:r>
        <w:rPr>
          <w:rFonts w:hint="default" w:ascii="Times New Roman Regular" w:hAnsi="Times New Roman Regular" w:cs="Times New Roman Regular"/>
          <w:color w:val="000000"/>
          <w:spacing w:val="0"/>
          <w:w w:val="100"/>
          <w:position w:val="0"/>
          <w:lang w:val="en-US" w:eastAsia="en-US" w:bidi="en-US"/>
        </w:rPr>
        <w:t xml:space="preserve"> has emerged as an answer to the challenge of providing a 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formant, secure, private, and economical</w:t>
      </w:r>
      <w:r>
        <w:rPr>
          <w:rFonts w:hint="default" w:ascii="Times New Roman Regular" w:hAnsi="Times New Roman Regular" w:cs="Times New Roman Regular"/>
          <w:color w:val="000000"/>
          <w:spacing w:val="0"/>
          <w:w w:val="100"/>
          <w:position w:val="0"/>
          <w:lang w:eastAsia="en-US" w:bidi="en-US"/>
        </w:rPr>
        <w:t xml:space="preserve"> platform service</w:t>
      </w:r>
      <w:r>
        <w:rPr>
          <w:rFonts w:hint="default" w:ascii="Times New Roman Regular" w:hAnsi="Times New Roman Regular" w:cs="Times New Roman Regular"/>
          <w:color w:val="000000"/>
          <w:spacing w:val="0"/>
          <w:w w:val="100"/>
          <w:position w:val="0"/>
          <w:lang w:val="en-US" w:eastAsia="en-US" w:bidi="en-US"/>
        </w:rPr>
        <w:t xml:space="preserve"> solution. Decentralized </w:t>
      </w:r>
      <w:r>
        <w:rPr>
          <w:rFonts w:hint="default" w:ascii="Times New Roman Regular" w:hAnsi="Times New Roman Regular" w:cs="Times New Roman Regular"/>
          <w:color w:val="000000"/>
          <w:spacing w:val="0"/>
          <w:w w:val="100"/>
          <w:position w:val="0"/>
          <w:lang w:eastAsia="en-US" w:bidi="en-US"/>
        </w:rPr>
        <w:t xml:space="preserve">system </w:t>
      </w:r>
      <w:r>
        <w:rPr>
          <w:rFonts w:hint="default" w:ascii="Times New Roman Regular" w:hAnsi="Times New Roman Regular" w:cs="Times New Roman Regular"/>
          <w:color w:val="000000"/>
          <w:spacing w:val="0"/>
          <w:w w:val="100"/>
          <w:position w:val="0"/>
          <w:lang w:val="en-US" w:eastAsia="en-US" w:bidi="en-US"/>
        </w:rPr>
        <w:t>is better positioned to achieve these outcomes as the architecture has a more natural align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 to the decentralized architecture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 Internet as a whole, as opposed to massive centralized data centers.</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News coverage of data breaches over the past few years has shown us that the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frequency</w:t>
      </w:r>
      <w:r>
        <w:rPr>
          <w:rFonts w:hint="default" w:ascii="Times New Roman Regular" w:hAnsi="Times New Roman Regular" w:cs="Times New Roman Regular"/>
          <w:color w:val="000000"/>
          <w:spacing w:val="0"/>
          <w:w w:val="100"/>
          <w:position w:val="0"/>
          <w:lang w:val="en-US" w:eastAsia="en-US" w:bidi="en-US"/>
        </w:rPr>
        <w:t xml:space="preserve"> of such breaches has been increasing by as much as a factor of</w:t>
      </w:r>
      <w:r>
        <w:rPr>
          <w:rFonts w:hint="default" w:ascii="Times New Roman Regular" w:hAnsi="Times New Roman Regular" w:cs="Times New Roman Regular"/>
          <w:color w:val="000000"/>
          <w:spacing w:val="0"/>
          <w:w w:val="100"/>
          <w:position w:val="0"/>
          <w:lang w:eastAsia="en-US" w:bidi="en-US"/>
        </w:rPr>
        <w:t xml:space="preserve"> 2</w:t>
      </w:r>
      <w:r>
        <w:rPr>
          <w:rFonts w:hint="default" w:ascii="Times New Roman Regular" w:hAnsi="Times New Roman Regular" w:cs="Times New Roman Regular"/>
          <w:color w:val="000000"/>
          <w:spacing w:val="0"/>
          <w:w w:val="100"/>
          <w:position w:val="0"/>
          <w:lang w:val="en-US" w:eastAsia="en-US" w:bidi="en-US"/>
        </w:rPr>
        <w:t>0 between 2005 and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Decentralized </w:t>
      </w:r>
      <w:r>
        <w:rPr>
          <w:rFonts w:hint="default" w:ascii="Times New Roman Regular" w:hAnsi="Times New Roman Regular" w:cs="Times New Roman Regular"/>
          <w:color w:val="000000"/>
          <w:spacing w:val="0"/>
          <w:w w:val="100"/>
          <w:position w:val="0"/>
          <w:lang w:eastAsia="en-US" w:bidi="en-US"/>
        </w:rPr>
        <w:t>service platform</w:t>
      </w:r>
      <w:r>
        <w:rPr>
          <w:rFonts w:hint="default" w:ascii="Times New Roman Regular" w:hAnsi="Times New Roman Regular" w:cs="Times New Roman Regular"/>
          <w:color w:val="000000"/>
          <w:spacing w:val="0"/>
          <w:w w:val="100"/>
          <w:position w:val="0"/>
          <w:lang w:val="en-US" w:eastAsia="en-US" w:bidi="en-US"/>
        </w:rPr>
        <w:t>'s process of protecting data makes data breaches more difficult than current methods used by data centers while, at the same time, cos</w:t>
      </w:r>
      <w:r>
        <w:rPr>
          <w:rFonts w:hint="default" w:ascii="Times New Roman Regular" w:hAnsi="Times New Roman Regular" w:cs="Times New Roman Regular"/>
          <w:color w:val="000000"/>
          <w:spacing w:val="0"/>
          <w:w w:val="100"/>
          <w:position w:val="0"/>
          <w:lang w:eastAsia="en-US" w:bidi="en-US"/>
        </w:rPr>
        <w:t>ting</w:t>
      </w:r>
      <w:r>
        <w:rPr>
          <w:rFonts w:hint="default" w:ascii="Times New Roman Regular" w:hAnsi="Times New Roman Regular" w:cs="Times New Roman Regular"/>
          <w:color w:val="000000"/>
          <w:spacing w:val="0"/>
          <w:w w:val="100"/>
          <w:position w:val="0"/>
          <w:lang w:val="en-US" w:eastAsia="en-US" w:bidi="en-US"/>
        </w:rPr>
        <w:t xml:space="preserve"> less than current methods.</w:t>
      </w:r>
    </w:p>
    <w:p>
      <w:pPr>
        <w:pStyle w:val="24"/>
        <w:keepNext w:val="0"/>
        <w:keepLines w:val="0"/>
        <w:widowControl w:val="0"/>
        <w:shd w:val="clear" w:color="auto" w:fill="auto"/>
        <w:bidi w:val="0"/>
        <w:spacing w:before="0" w:line="274"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model can address the rapidly expanding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for which current </w:t>
      </w:r>
      <w:r>
        <w:rPr>
          <w:rFonts w:hint="default" w:ascii="Times New Roman Regular" w:hAnsi="Times New Roman Regular" w:cs="Times New Roman Regular"/>
          <w:color w:val="000000"/>
          <w:spacing w:val="0"/>
          <w:w w:val="100"/>
          <w:position w:val="0"/>
          <w:lang w:eastAsia="en-US" w:bidi="en-US"/>
        </w:rPr>
        <w:t>solution</w:t>
      </w:r>
      <w:r>
        <w:rPr>
          <w:rFonts w:hint="default" w:ascii="Times New Roman Regular" w:hAnsi="Times New Roman Regular" w:cs="Times New Roman Regular"/>
          <w:color w:val="000000"/>
          <w:spacing w:val="0"/>
          <w:w w:val="100"/>
          <w:position w:val="0"/>
          <w:lang w:val="en-US" w:eastAsia="en-US" w:bidi="en-US"/>
        </w:rPr>
        <w:t xml:space="preserve"> struggle. With an anticipated 44 zettabytes of data exist by 2020 and a market that </w:t>
      </w:r>
      <w:r>
        <w:rPr>
          <w:rFonts w:hint="default" w:ascii="Times New Roman Regular" w:hAnsi="Times New Roman Regular" w:cs="Times New Roman Regular"/>
          <w:color w:val="000000"/>
          <w:spacing w:val="0"/>
          <w:w w:val="100"/>
          <w:position w:val="0"/>
          <w:lang w:eastAsia="en-US" w:bidi="en-US"/>
        </w:rPr>
        <w:t>already</w:t>
      </w:r>
      <w:r>
        <w:rPr>
          <w:rFonts w:hint="default" w:ascii="Times New Roman Regular" w:hAnsi="Times New Roman Regular" w:cs="Times New Roman Regular"/>
          <w:color w:val="000000"/>
          <w:spacing w:val="0"/>
          <w:w w:val="100"/>
          <w:position w:val="0"/>
          <w:lang w:val="en-US" w:eastAsia="en-US" w:bidi="en-US"/>
        </w:rPr>
        <w:t xml:space="preserve"> grow to $92 billion USD in the same time frame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have identified several key market segments that decentralized </w:t>
      </w:r>
      <w:r>
        <w:rPr>
          <w:rFonts w:hint="default" w:ascii="Times New Roman Regular" w:hAnsi="Times New Roman Regular" w:cs="Times New Roman Regular"/>
          <w:color w:val="000000"/>
          <w:spacing w:val="0"/>
          <w:w w:val="100"/>
          <w:position w:val="0"/>
          <w:lang w:eastAsia="en-US" w:bidi="en-US"/>
        </w:rPr>
        <w:t>computing service platform</w:t>
      </w:r>
      <w:r>
        <w:rPr>
          <w:rFonts w:hint="default" w:ascii="Times New Roman Regular" w:hAnsi="Times New Roman Regular" w:cs="Times New Roman Regular"/>
          <w:color w:val="000000"/>
          <w:spacing w:val="0"/>
          <w:w w:val="100"/>
          <w:position w:val="0"/>
          <w:lang w:val="en-US" w:eastAsia="en-US" w:bidi="en-US"/>
        </w:rPr>
        <w:t xml:space="preserve"> has the potential to ad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dress. As decentralized </w:t>
      </w:r>
      <w:r>
        <w:rPr>
          <w:rFonts w:hint="default" w:ascii="Times New Roman Regular" w:hAnsi="Times New Roman Regular" w:cs="Times New Roman Regular"/>
          <w:color w:val="000000"/>
          <w:spacing w:val="0"/>
          <w:w w:val="100"/>
          <w:position w:val="0"/>
          <w:lang w:eastAsia="en-US" w:bidi="en-US"/>
        </w:rPr>
        <w:t>computing service</w:t>
      </w:r>
      <w:r>
        <w:rPr>
          <w:rFonts w:hint="default" w:ascii="Times New Roman Regular" w:hAnsi="Times New Roman Regular" w:cs="Times New Roman Regular"/>
          <w:color w:val="000000"/>
          <w:spacing w:val="0"/>
          <w:w w:val="100"/>
          <w:position w:val="0"/>
          <w:lang w:val="en-US" w:eastAsia="en-US" w:bidi="en-US"/>
        </w:rPr>
        <w:t xml:space="preserve"> capabilities evolve, it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will be able to address a much wider range of use cases from basic object </w:t>
      </w:r>
      <w:r>
        <w:rPr>
          <w:rFonts w:hint="default" w:ascii="Times New Roman Regular" w:hAnsi="Times New Roman Regular" w:cs="Times New Roman Regular"/>
          <w:color w:val="000000"/>
          <w:spacing w:val="0"/>
          <w:w w:val="100"/>
          <w:position w:val="0"/>
          <w:lang w:eastAsia="en-US" w:bidi="en-US"/>
        </w:rPr>
        <w:t>computing</w:t>
      </w:r>
      <w:r>
        <w:rPr>
          <w:rFonts w:hint="default" w:ascii="Times New Roman Regular" w:hAnsi="Times New Roman Regular" w:cs="Times New Roman Regular"/>
          <w:color w:val="000000"/>
          <w:spacing w:val="0"/>
          <w:w w:val="100"/>
          <w:position w:val="0"/>
          <w:lang w:val="en-US" w:eastAsia="en-US" w:bidi="en-US"/>
        </w:rPr>
        <w:t xml:space="preserve"> to content delivery networks (CDN).</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computing service platform</w:t>
      </w:r>
      <w:r>
        <w:rPr>
          <w:rFonts w:hint="default" w:ascii="Times New Roman Regular" w:hAnsi="Times New Roman Regular" w:cs="Times New Roman Regular"/>
          <w:color w:val="000000"/>
          <w:spacing w:val="0"/>
          <w:w w:val="100"/>
          <w:position w:val="0"/>
          <w:lang w:val="en-US" w:eastAsia="en-US" w:bidi="en-US"/>
        </w:rPr>
        <w:t xml:space="preserve"> is rapidly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advancing in maturity, but its evolution is subject to a specific set of design constraints which define the overall requirements and imple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mentation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network. When designing a distributed </w:t>
      </w:r>
      <w:r>
        <w:rPr>
          <w:rFonts w:hint="default" w:ascii="Times New Roman Regular" w:hAnsi="Times New Roman Regular" w:cs="Times New Roman Regular"/>
          <w:color w:val="000000"/>
          <w:spacing w:val="0"/>
          <w:w w:val="100"/>
          <w:position w:val="0"/>
          <w:lang w:eastAsia="en-US" w:bidi="en-US"/>
        </w:rPr>
        <w:t>AI computing service</w:t>
      </w:r>
      <w:r>
        <w:rPr>
          <w:rFonts w:hint="default" w:ascii="Times New Roman Regular" w:hAnsi="Times New Roman Regular" w:cs="Times New Roman Regular"/>
          <w:color w:val="000000"/>
          <w:spacing w:val="0"/>
          <w:w w:val="100"/>
          <w:position w:val="0"/>
          <w:lang w:val="en-US" w:eastAsia="en-US" w:bidi="en-US"/>
        </w:rPr>
        <w:t xml:space="preserve"> system, there are many parameters to be optimized such as speed, capacity, trustlessness, Byzantine fault toler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ance, cost, bandwidth,</w:t>
      </w:r>
      <w:r>
        <w:rPr>
          <w:rFonts w:hint="default" w:ascii="Times New Roman Regular" w:hAnsi="Times New Roman Regular" w:cs="Times New Roman Regular"/>
          <w:color w:val="000000"/>
          <w:spacing w:val="0"/>
          <w:w w:val="100"/>
          <w:position w:val="0"/>
          <w:lang w:eastAsia="en-US" w:bidi="en-US"/>
        </w:rPr>
        <w:t xml:space="preserve"> sweatgland, saturation degree, </w:t>
      </w:r>
      <w:r>
        <w:rPr>
          <w:rFonts w:hint="default" w:ascii="Times New Roman Regular" w:hAnsi="Times New Roman Regular" w:cs="Times New Roman Regular"/>
          <w:color w:val="000000"/>
          <w:spacing w:val="0"/>
          <w:w w:val="100"/>
          <w:position w:val="0"/>
          <w:lang w:val="en-US" w:eastAsia="en-US" w:bidi="en-US"/>
        </w:rPr>
        <w:t xml:space="preserve"> and latency.</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propose a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that scales horizontally to exabytes of data storage across the globe. Our system,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is a robust object store that encrypts, shards, and distributes data to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around the world for storage. Data is stored and served in a manner purposefully designed to prevent breaches. In order to accomplish this task, we've designed our system to be modular, consisting of independent components with task</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specific jobs. We've integrated these components to implement a decentralized object storage system that is not only secure, performant, and reliable but also significantly more economical than either on-premise or traditional, 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val="en-US" w:eastAsia="en-US" w:bidi="en-US"/>
        </w:rPr>
        <w:t>We have organized the rest of this paper into s</w:t>
      </w:r>
      <w:r>
        <w:rPr>
          <w:rFonts w:hint="default" w:ascii="Times New Roman Regular" w:hAnsi="Times New Roman Regular" w:cs="Times New Roman Regular"/>
          <w:color w:val="000000"/>
          <w:spacing w:val="0"/>
          <w:w w:val="100"/>
          <w:position w:val="0"/>
          <w:lang w:eastAsia="en-US" w:bidi="en-US"/>
        </w:rPr>
        <w:t>even</w:t>
      </w:r>
      <w:r>
        <w:rPr>
          <w:rFonts w:hint="default" w:ascii="Times New Roman Regular" w:hAnsi="Times New Roman Regular" w:cs="Times New Roman Regular"/>
          <w:color w:val="000000"/>
          <w:spacing w:val="0"/>
          <w:w w:val="100"/>
          <w:position w:val="0"/>
          <w:lang w:val="en-US" w:eastAsia="en-US" w:bidi="en-US"/>
        </w:rPr>
        <w:t xml:space="preserve"> additional chapters.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cusses the design space in which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and the specific constraints on which our optimization efforts are based.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"bookmark173"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proposes </w:t>
      </w:r>
      <w:r>
        <w:rPr>
          <w:rFonts w:hint="default" w:ascii="Times New Roman Regular" w:hAnsi="Times New Roman Regular" w:cs="Times New Roman Regular"/>
          <w:color w:val="000000"/>
          <w:spacing w:val="0"/>
          <w:w w:val="100"/>
          <w:position w:val="0"/>
          <w:lang w:eastAsia="en-US" w:bidi="en-US"/>
        </w:rPr>
        <w:t>new standard of block-chain DDSSP</w:t>
      </w:r>
      <w:r>
        <w:rPr>
          <w:rFonts w:hint="default" w:ascii="Times New Roman Regular" w:hAnsi="Times New Roman Regular" w:cs="Times New Roman Regular"/>
          <w:color w:val="000000"/>
          <w:spacing w:val="0"/>
          <w:w w:val="100"/>
          <w:position w:val="0"/>
          <w:lang w:val="en-US" w:eastAsia="en-US" w:bidi="en-US"/>
        </w:rPr>
        <w:t>, while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explains </w:t>
      </w:r>
      <w:r>
        <w:rPr>
          <w:rFonts w:hint="default" w:ascii="Times New Roman Regular" w:hAnsi="Times New Roman Regular" w:cs="Times New Roman Regular"/>
          <w:color w:val="000000"/>
          <w:spacing w:val="0"/>
          <w:w w:val="100"/>
          <w:position w:val="0"/>
          <w:lang w:eastAsia="en-US" w:bidi="en-US"/>
        </w:rPr>
        <w:t>what is our road map</w:t>
      </w:r>
      <w:r>
        <w:rPr>
          <w:rFonts w:hint="default" w:ascii="Times New Roman Regular" w:hAnsi="Times New Roman Regular" w:cs="Times New Roman Regular"/>
          <w:color w:val="000000"/>
          <w:spacing w:val="0"/>
          <w:w w:val="100"/>
          <w:position w:val="0"/>
          <w:lang w:val="en-US" w:eastAsia="en-US" w:bidi="en-US"/>
        </w:rPr>
        <w:t>. Chapter</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"bookmark347"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future work. Finally, chapter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7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covers </w:t>
      </w:r>
      <w:r>
        <w:rPr>
          <w:rFonts w:hint="default" w:ascii="Times New Roman Regular" w:hAnsi="Times New Roman Regular" w:cs="Times New Roman Regular"/>
          <w:color w:val="000000"/>
          <w:spacing w:val="0"/>
          <w:w w:val="100"/>
          <w:position w:val="0"/>
          <w:lang w:eastAsia="en-US" w:bidi="en-US"/>
        </w:rPr>
        <w:t>references.</w:t>
      </w: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after="0" w:line="275" w:lineRule="exact"/>
        <w:ind w:left="620" w:right="0"/>
        <w:jc w:val="both"/>
        <w:rPr>
          <w:rFonts w:hint="default" w:ascii="Times New Roman Regular" w:hAnsi="Times New Roman Regular" w:cs="Times New Roman Regular"/>
          <w:color w:val="000000"/>
          <w:spacing w:val="0"/>
          <w:w w:val="100"/>
          <w:position w:val="0"/>
          <w:lang w:eastAsia="en-US" w:bidi="en-US"/>
        </w:rPr>
        <w:sectPr>
          <w:headerReference r:id="rId6" w:type="default"/>
          <w:headerReference r:id="rId7" w:type="even"/>
          <w:footnotePr>
            <w:numFmt w:val="decimal"/>
          </w:footnotePr>
          <w:pgSz w:w="12240" w:h="15840"/>
          <w:pgMar w:top="1050" w:right="1772" w:bottom="1520" w:left="1186" w:header="622" w:footer="1092" w:gutter="0"/>
          <w:cols w:space="720" w:num="1"/>
          <w:rtlGutter w:val="0"/>
          <w:docGrid w:linePitch="360" w:charSpace="0"/>
        </w:sectPr>
      </w:pP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cs="Times New Roman Regular"/>
        </w:rPr>
      </w:pPr>
      <w:bookmarkStart w:id="33" w:name="bookmark53"/>
      <w:bookmarkStart w:id="34" w:name="bookmark54"/>
      <w:bookmarkStart w:id="35" w:name="bookmark51"/>
      <w:bookmarkStart w:id="36" w:name="bookmark52"/>
      <w:r>
        <w:rPr>
          <w:rFonts w:hint="default" w:ascii="Times New Roman Regular" w:hAnsi="Times New Roman Regular" w:eastAsia="Times New Roman" w:cs="Times New Roman Regular"/>
          <w:color w:val="000000"/>
          <w:spacing w:val="0"/>
          <w:w w:val="100"/>
          <w:position w:val="0"/>
          <w:lang w:val="en-US" w:eastAsia="en-US" w:bidi="en-US"/>
        </w:rPr>
        <w:t xml:space="preserve">2.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eastAsia="Times New Roman" w:cs="Times New Roman Regular"/>
          <w:color w:val="000000"/>
          <w:spacing w:val="0"/>
          <w:w w:val="100"/>
          <w:position w:val="0"/>
          <w:lang w:val="en-US" w:eastAsia="en-US" w:bidi="en-US"/>
        </w:rPr>
        <w:t xml:space="preserve"> design constraints</w:t>
      </w:r>
      <w:bookmarkEnd w:id="33"/>
      <w:bookmarkEnd w:id="34"/>
      <w:bookmarkEnd w:id="35"/>
      <w:bookmarkEnd w:id="36"/>
    </w:p>
    <w:p>
      <w:pPr>
        <w:pStyle w:val="24"/>
        <w:keepNext w:val="0"/>
        <w:keepLines w:val="0"/>
        <w:widowControl w:val="0"/>
        <w:shd w:val="clear" w:color="auto" w:fill="auto"/>
        <w:bidi w:val="0"/>
        <w:spacing w:before="0" w:after="62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Before designing a system, it's important to first define its requirements. There are many different ways to design a</w:t>
      </w:r>
      <w:ins w:id="0" w:author="薛驹" w:date="2020-11-13T16:13:58Z">
        <w:r>
          <w:rPr>
            <w:rFonts w:hint="eastAsia" w:ascii="Times New Roman Regular" w:hAnsi="Times New Roman Regular" w:cs="Times New Roman Regular"/>
            <w:color w:val="000000"/>
            <w:spacing w:val="0"/>
            <w:w w:val="100"/>
            <w:position w:val="0"/>
            <w:lang w:val="en-US" w:eastAsia="zh-Hans" w:bidi="en-US"/>
          </w:rPr>
          <w:t>n</w:t>
        </w:r>
      </w:ins>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AI Block-chain </w:t>
      </w: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service</w:t>
      </w:r>
      <w:r>
        <w:rPr>
          <w:rFonts w:hint="default" w:ascii="Times New Roman Regular" w:hAnsi="Times New Roman Regular" w:cs="Times New Roman Regular"/>
          <w:color w:val="000000"/>
          <w:spacing w:val="0"/>
          <w:w w:val="100"/>
          <w:position w:val="0"/>
          <w:lang w:val="en-US" w:eastAsia="en-US" w:bidi="en-US"/>
        </w:rPr>
        <w:t xml:space="preserve"> system. However, with the addition of a few requirements, the potential design space shrinks significantly. Our design constraints are heavily influenced by our product and market fit goals. By carefully considering each requirement, we ensure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we choose is as universal as possible, given the constraints.</w:t>
      </w:r>
    </w:p>
    <w:p>
      <w:pPr>
        <w:pStyle w:val="26"/>
        <w:keepNext/>
        <w:keepLines/>
        <w:widowControl w:val="0"/>
        <w:numPr>
          <w:ilvl w:val="0"/>
          <w:numId w:val="2"/>
        </w:numPr>
        <w:shd w:val="clear" w:color="auto" w:fill="auto"/>
        <w:tabs>
          <w:tab w:val="left" w:pos="566"/>
        </w:tabs>
        <w:bidi w:val="0"/>
        <w:spacing w:before="0" w:line="240" w:lineRule="auto"/>
        <w:ind w:left="0" w:right="0" w:firstLine="0"/>
        <w:jc w:val="both"/>
        <w:rPr>
          <w:rFonts w:hint="default" w:ascii="Times New Roman Regular" w:hAnsi="Times New Roman Regular" w:cs="Times New Roman Regular"/>
        </w:rPr>
      </w:pPr>
      <w:bookmarkStart w:id="37" w:name="bookmark58"/>
      <w:bookmarkEnd w:id="37"/>
      <w:bookmarkStart w:id="38" w:name="bookmark55"/>
      <w:bookmarkStart w:id="39" w:name="bookmark57"/>
      <w:bookmarkStart w:id="40" w:name="bookmark59"/>
      <w:bookmarkStart w:id="41" w:name="bookmark56"/>
      <w:r>
        <w:rPr>
          <w:rFonts w:hint="default" w:ascii="Times New Roman Regular" w:hAnsi="Times New Roman Regular" w:eastAsia="Times New Roman" w:cs="Times New Roman Regular"/>
          <w:color w:val="000000"/>
          <w:spacing w:val="0"/>
          <w:w w:val="100"/>
          <w:position w:val="0"/>
          <w:lang w:val="en-US" w:eastAsia="en-US" w:bidi="en-US"/>
        </w:rPr>
        <w:t>Security and privacy</w:t>
      </w:r>
      <w:bookmarkEnd w:id="38"/>
      <w:bookmarkEnd w:id="39"/>
      <w:bookmarkEnd w:id="40"/>
      <w:bookmarkEnd w:id="41"/>
    </w:p>
    <w:p>
      <w:pPr>
        <w:pStyle w:val="24"/>
        <w:keepNext w:val="0"/>
        <w:keepLines w:val="0"/>
        <w:widowControl w:val="0"/>
        <w:shd w:val="clear" w:color="auto" w:fill="auto"/>
        <w:bidi w:val="0"/>
        <w:spacing w:before="0" w:line="275" w:lineRule="exact"/>
        <w:ind w:left="600" w:right="0" w:firstLine="499"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Any platform must ensure both the privacy and security of data stored regardless of whether it is centralized or decentralized. </w:t>
      </w:r>
      <w:r>
        <w:rPr>
          <w:rFonts w:hint="default" w:ascii="Times New Roman Regular" w:hAnsi="Times New Roman Regular" w:cs="Times New Roman Regular"/>
          <w:color w:val="000000"/>
          <w:spacing w:val="0"/>
          <w:w w:val="100"/>
          <w:position w:val="0"/>
          <w:lang w:eastAsia="en-US" w:bidi="en-US"/>
        </w:rPr>
        <w:t>A</w:t>
      </w:r>
      <w:ins w:id="1" w:author="薛驹" w:date="2020-11-13T16:24:54Z">
        <w:r>
          <w:rPr>
            <w:rFonts w:hint="default" w:ascii="Times New Roman Regular" w:hAnsi="Times New Roman Regular" w:cs="Times New Roman Regular"/>
            <w:color w:val="000000"/>
            <w:spacing w:val="0"/>
            <w:w w:val="100"/>
            <w:position w:val="0"/>
            <w:lang w:eastAsia="en-US" w:bidi="en-US"/>
          </w:rPr>
          <w:t>n</w:t>
        </w:r>
      </w:ins>
      <w:r>
        <w:rPr>
          <w:rFonts w:hint="default" w:ascii="Times New Roman Regular" w:hAnsi="Times New Roman Regular" w:cs="Times New Roman Regular"/>
          <w:color w:val="000000"/>
          <w:spacing w:val="0"/>
          <w:w w:val="100"/>
          <w:position w:val="0"/>
          <w:lang w:eastAsia="en-US" w:bidi="en-US"/>
        </w:rPr>
        <w:t xml:space="preserve"> AI Block-chain d</w:t>
      </w:r>
      <w:r>
        <w:rPr>
          <w:rFonts w:hint="default" w:ascii="Times New Roman Regular" w:hAnsi="Times New Roman Regular" w:cs="Times New Roman Regular"/>
          <w:color w:val="000000"/>
          <w:spacing w:val="0"/>
          <w:w w:val="100"/>
          <w:position w:val="0"/>
          <w:lang w:val="en-US" w:eastAsia="en-US" w:bidi="en-US"/>
        </w:rPr>
        <w:t xml:space="preserve">ecentralized platforms must </w:t>
      </w:r>
      <w:r>
        <w:rPr>
          <w:rFonts w:hint="default" w:ascii="Times New Roman Regular" w:hAnsi="Times New Roman Regular" w:cs="Times New Roman Regular"/>
          <w:color w:val="000000"/>
          <w:spacing w:val="0"/>
          <w:w w:val="100"/>
          <w:position w:val="0"/>
          <w:lang w:eastAsia="en-US" w:bidi="en-US"/>
        </w:rPr>
        <w:t>reduce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any additional</w:t>
      </w:r>
      <w:r>
        <w:rPr>
          <w:rFonts w:hint="default" w:ascii="Times New Roman Regular" w:hAnsi="Times New Roman Regular" w:cs="Times New Roman Regular"/>
          <w:color w:val="000000"/>
          <w:spacing w:val="0"/>
          <w:w w:val="100"/>
          <w:position w:val="0"/>
          <w:lang w:val="en-US" w:eastAsia="en-US" w:bidi="en-US"/>
        </w:rPr>
        <w:t xml:space="preserve"> layer of complexity and risk </w:t>
      </w:r>
      <w:r>
        <w:rPr>
          <w:rFonts w:hint="default" w:ascii="Times New Roman Regular" w:hAnsi="Times New Roman Regular" w:cs="Times New Roman Regular"/>
          <w:color w:val="000000"/>
          <w:spacing w:val="0"/>
          <w:w w:val="100"/>
          <w:position w:val="0"/>
          <w:lang w:eastAsia="en-US" w:bidi="en-US"/>
        </w:rPr>
        <w:t>link</w:t>
      </w:r>
      <w:r>
        <w:rPr>
          <w:rFonts w:hint="default" w:ascii="Times New Roman Regular" w:hAnsi="Times New Roman Regular" w:cs="Times New Roman Regular"/>
          <w:color w:val="000000"/>
          <w:spacing w:val="0"/>
          <w:w w:val="100"/>
          <w:position w:val="0"/>
          <w:lang w:val="en-US" w:eastAsia="en-US" w:bidi="en-US"/>
        </w:rPr>
        <w:t xml:space="preserve"> with the storage of data on </w:t>
      </w:r>
      <w:r>
        <w:rPr>
          <w:rFonts w:hint="default" w:ascii="Times New Roman Regular" w:hAnsi="Times New Roman Regular" w:cs="Times New Roman Regular"/>
          <w:color w:val="000000"/>
          <w:spacing w:val="0"/>
          <w:w w:val="100"/>
          <w:position w:val="0"/>
          <w:lang w:eastAsia="en-US" w:bidi="en-US"/>
        </w:rPr>
        <w:t>unknown or</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mistrust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Because decentralized </w:t>
      </w:r>
      <w:r>
        <w:rPr>
          <w:rFonts w:hint="default" w:ascii="Times New Roman Regular" w:hAnsi="Times New Roman Regular" w:cs="Times New Roman Regular"/>
          <w:color w:val="000000"/>
          <w:spacing w:val="0"/>
          <w:w w:val="100"/>
          <w:position w:val="0"/>
          <w:lang w:eastAsia="en-US" w:bidi="en-US"/>
        </w:rPr>
        <w:t>service</w:t>
      </w:r>
      <w:r>
        <w:rPr>
          <w:rFonts w:hint="default" w:ascii="Times New Roman Regular" w:hAnsi="Times New Roman Regular" w:cs="Times New Roman Regular"/>
          <w:color w:val="000000"/>
          <w:spacing w:val="0"/>
          <w:w w:val="100"/>
          <w:position w:val="0"/>
          <w:lang w:val="en-US" w:eastAsia="en-US" w:bidi="en-US"/>
        </w:rPr>
        <w:t xml:space="preserve"> platforms cannot take many of the same shortcuts data center based approaches can (e.g. firewalls, DMZs, etc.), decentralized </w:t>
      </w:r>
      <w:r>
        <w:rPr>
          <w:rFonts w:hint="default" w:ascii="Times New Roman Regular" w:hAnsi="Times New Roman Regular" w:cs="Times New Roman Regular"/>
          <w:color w:val="000000"/>
          <w:spacing w:val="0"/>
          <w:w w:val="100"/>
          <w:position w:val="0"/>
          <w:lang w:eastAsia="en-US" w:bidi="en-US"/>
        </w:rPr>
        <w:t>service platform</w:t>
      </w:r>
      <w:r>
        <w:rPr>
          <w:rFonts w:hint="default" w:ascii="Times New Roman Regular" w:hAnsi="Times New Roman Regular" w:cs="Times New Roman Regular"/>
          <w:color w:val="000000"/>
          <w:spacing w:val="0"/>
          <w:w w:val="100"/>
          <w:position w:val="0"/>
          <w:lang w:val="en-US" w:eastAsia="en-US" w:bidi="en-US"/>
        </w:rPr>
        <w:t xml:space="preserve"> must be designed from the </w:t>
      </w:r>
      <w:r>
        <w:rPr>
          <w:rFonts w:hint="default" w:ascii="Times New Roman Regular" w:hAnsi="Times New Roman Regular" w:cs="Times New Roman Regular"/>
          <w:color w:val="000000"/>
          <w:spacing w:val="0"/>
          <w:w w:val="100"/>
          <w:position w:val="0"/>
          <w:lang w:eastAsia="en-US" w:bidi="en-US"/>
        </w:rPr>
        <w:t>scratch</w:t>
      </w:r>
      <w:r>
        <w:rPr>
          <w:rFonts w:hint="default" w:ascii="Times New Roman Regular" w:hAnsi="Times New Roman Regular" w:cs="Times New Roman Regular"/>
          <w:color w:val="000000"/>
          <w:spacing w:val="0"/>
          <w:w w:val="100"/>
          <w:position w:val="0"/>
          <w:lang w:val="en-US" w:eastAsia="en-US" w:bidi="en-US"/>
        </w:rPr>
        <w:t xml:space="preserve"> to support not only end-to- end encryption but also enhanced security and privacy at all levels of the system.</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Different</w:t>
      </w:r>
      <w:r>
        <w:rPr>
          <w:rFonts w:hint="default" w:ascii="Times New Roman Regular" w:hAnsi="Times New Roman Regular" w:cs="Times New Roman Regular"/>
          <w:color w:val="000000"/>
          <w:spacing w:val="0"/>
          <w:w w:val="100"/>
          <w:position w:val="0"/>
          <w:lang w:val="en-US" w:eastAsia="en-US" w:bidi="en-US"/>
        </w:rPr>
        <w:t xml:space="preserve"> categories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are also subject to </w:t>
      </w:r>
      <w:r>
        <w:rPr>
          <w:rFonts w:hint="default" w:ascii="Times New Roman Regular" w:hAnsi="Times New Roman Regular" w:cs="Times New Roman Regular"/>
          <w:color w:val="000000"/>
          <w:spacing w:val="0"/>
          <w:w w:val="100"/>
          <w:position w:val="0"/>
          <w:lang w:eastAsia="en-US" w:bidi="en-US"/>
        </w:rPr>
        <w:t>different</w:t>
      </w:r>
      <w:r>
        <w:rPr>
          <w:rFonts w:hint="default" w:ascii="Times New Roman Regular" w:hAnsi="Times New Roman Regular" w:cs="Times New Roman Regular"/>
          <w:color w:val="000000"/>
          <w:spacing w:val="0"/>
          <w:w w:val="100"/>
          <w:position w:val="0"/>
          <w:lang w:val="en-US" w:eastAsia="en-US" w:bidi="en-US"/>
        </w:rPr>
        <w:t xml:space="preserve"> regulatory compliance. For exam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ple, the United States legislation for the Health Insurance Portability and Accountability Act (HIPAA) has sp</w:t>
      </w:r>
      <w:r>
        <w:rPr>
          <w:rFonts w:hint="default" w:ascii="Times New Roman Regular" w:hAnsi="Times New Roman Regular" w:cs="Times New Roman Regular"/>
          <w:color w:val="000000"/>
          <w:spacing w:val="0"/>
          <w:w w:val="100"/>
          <w:position w:val="0"/>
          <w:lang w:eastAsia="en-US" w:bidi="en-US"/>
        </w:rPr>
        <w:t>ecial</w:t>
      </w:r>
      <w:r>
        <w:rPr>
          <w:rFonts w:hint="default" w:ascii="Times New Roman Regular" w:hAnsi="Times New Roman Regular" w:cs="Times New Roman Regular"/>
          <w:color w:val="000000"/>
          <w:spacing w:val="0"/>
          <w:w w:val="100"/>
          <w:position w:val="0"/>
          <w:lang w:val="en-US" w:eastAsia="en-US" w:bidi="en-US"/>
        </w:rPr>
        <w:t xml:space="preserve"> requirements for data center compatibility. European countries have to consider the General Data Protection Regulation (GDPR) regarding how </w:t>
      </w:r>
      <w:r>
        <w:rPr>
          <w:rFonts w:hint="default" w:ascii="Times New Roman Regular" w:hAnsi="Times New Roman Regular" w:cs="Times New Roman Regular"/>
          <w:color w:val="000000"/>
          <w:spacing w:val="0"/>
          <w:w w:val="100"/>
          <w:position w:val="0"/>
          <w:lang w:eastAsia="en-US" w:bidi="en-US"/>
        </w:rPr>
        <w:t>single</w:t>
      </w:r>
      <w:r>
        <w:rPr>
          <w:rFonts w:hint="default" w:ascii="Times New Roman Regular" w:hAnsi="Times New Roman Regular" w:cs="Times New Roman Regular"/>
          <w:color w:val="000000"/>
          <w:spacing w:val="0"/>
          <w:w w:val="100"/>
          <w:position w:val="0"/>
          <w:lang w:val="en-US" w:eastAsia="en-US" w:bidi="en-US"/>
        </w:rPr>
        <w:t xml:space="preserve"> information must be protected and secured. Many </w:t>
      </w:r>
      <w:r>
        <w:rPr>
          <w:rFonts w:hint="default" w:ascii="Times New Roman Regular" w:hAnsi="Times New Roman Regular" w:cs="Times New Roman Regular"/>
          <w:color w:val="000000"/>
          <w:spacing w:val="0"/>
          <w:w w:val="100"/>
          <w:position w:val="0"/>
          <w:lang w:eastAsia="en-US" w:bidi="en-US"/>
        </w:rPr>
        <w:t>users</w:t>
      </w:r>
      <w:r>
        <w:rPr>
          <w:rFonts w:hint="default" w:ascii="Times New Roman Regular" w:hAnsi="Times New Roman Regular" w:cs="Times New Roman Regular"/>
          <w:color w:val="000000"/>
          <w:spacing w:val="0"/>
          <w:w w:val="100"/>
          <w:position w:val="0"/>
          <w:lang w:val="en-US" w:eastAsia="en-US" w:bidi="en-US"/>
        </w:rPr>
        <w:t xml:space="preserve"> outside of the United States may feel they have significant geopolitical reasons to consider storing data in a way that limits the ability for US-based entities to impact their privacy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There are many other regulations in other sectors regarding user's data privacy.</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User</w:t>
      </w:r>
      <w:r>
        <w:rPr>
          <w:rFonts w:hint="default" w:ascii="Times New Roman Regular" w:hAnsi="Times New Roman Regular" w:cs="Times New Roman Regular"/>
          <w:color w:val="000000"/>
          <w:spacing w:val="0"/>
          <w:w w:val="100"/>
          <w:position w:val="0"/>
          <w:lang w:val="en-US" w:eastAsia="en-US" w:bidi="en-US"/>
        </w:rPr>
        <w:t xml:space="preserve"> should be able to evaluate that our </w:t>
      </w:r>
      <w:r>
        <w:rPr>
          <w:rFonts w:hint="default" w:ascii="Times New Roman Regular" w:hAnsi="Times New Roman Regular" w:cs="Times New Roman Regular"/>
          <w:color w:val="000000"/>
          <w:spacing w:val="0"/>
          <w:w w:val="100"/>
          <w:position w:val="0"/>
          <w:lang w:eastAsia="en-US" w:bidi="en-US"/>
        </w:rPr>
        <w:t>system</w:t>
      </w:r>
      <w:r>
        <w:rPr>
          <w:rFonts w:hint="default" w:ascii="Times New Roman Regular" w:hAnsi="Times New Roman Regular" w:cs="Times New Roman Regular"/>
          <w:color w:val="000000"/>
          <w:spacing w:val="0"/>
          <w:w w:val="100"/>
          <w:position w:val="0"/>
          <w:lang w:val="en-US" w:eastAsia="en-US" w:bidi="en-US"/>
        </w:rPr>
        <w:t xml:space="preserve"> is implemented correctly, is resistant to attack vectors (known or unknown), is secure, and otherwise fulfills all of the customers' requirements. Open source software provides the level of transparency and assurance needed to prove that the behaviors of the system are as advertised.</w:t>
      </w:r>
    </w:p>
    <w:p>
      <w:pPr>
        <w:pStyle w:val="26"/>
        <w:keepNext/>
        <w:keepLines/>
        <w:widowControl w:val="0"/>
        <w:numPr>
          <w:ilvl w:val="0"/>
          <w:numId w:val="2"/>
        </w:numPr>
        <w:shd w:val="clear" w:color="auto" w:fill="auto"/>
        <w:tabs>
          <w:tab w:val="left" w:pos="566"/>
        </w:tabs>
        <w:bidi w:val="0"/>
        <w:spacing w:before="0" w:line="240" w:lineRule="auto"/>
        <w:ind w:left="0" w:right="0" w:firstLine="0"/>
        <w:jc w:val="both"/>
        <w:rPr>
          <w:rFonts w:hint="default" w:ascii="Times New Roman Regular" w:hAnsi="Times New Roman Regular" w:cs="Times New Roman Regular"/>
        </w:rPr>
      </w:pPr>
      <w:bookmarkStart w:id="42" w:name="bookmark63"/>
      <w:bookmarkEnd w:id="42"/>
      <w:bookmarkStart w:id="43" w:name="bookmark60"/>
      <w:bookmarkStart w:id="44" w:name="bookmark64"/>
      <w:bookmarkStart w:id="45" w:name="bookmark61"/>
      <w:bookmarkStart w:id="46" w:name="bookmark62"/>
      <w:r>
        <w:rPr>
          <w:rFonts w:hint="default" w:ascii="Times New Roman Regular" w:hAnsi="Times New Roman Regular" w:eastAsia="Times New Roman" w:cs="Times New Roman Regular"/>
          <w:color w:val="000000"/>
          <w:spacing w:val="0"/>
          <w:w w:val="100"/>
          <w:position w:val="0"/>
          <w:lang w:val="en-US" w:eastAsia="en-US" w:bidi="en-US"/>
        </w:rPr>
        <w:t>Decentralization</w:t>
      </w:r>
      <w:bookmarkEnd w:id="43"/>
      <w:bookmarkEnd w:id="44"/>
      <w:bookmarkEnd w:id="45"/>
      <w:bookmarkEnd w:id="46"/>
    </w:p>
    <w:p>
      <w:pPr>
        <w:pStyle w:val="24"/>
        <w:keepNext w:val="0"/>
        <w:keepLines w:val="0"/>
        <w:widowControl w:val="0"/>
        <w:shd w:val="clear" w:color="auto" w:fill="auto"/>
        <w:bidi w:val="0"/>
        <w:spacing w:before="0" w:line="276" w:lineRule="exact"/>
        <w:ind w:left="600" w:right="0" w:firstLine="499"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Unofficially</w:t>
      </w:r>
      <w:r>
        <w:rPr>
          <w:rFonts w:hint="default" w:ascii="Times New Roman Regular" w:hAnsi="Times New Roman Regular" w:cs="Times New Roman Regular"/>
          <w:color w:val="000000"/>
          <w:spacing w:val="0"/>
          <w:w w:val="100"/>
          <w:position w:val="0"/>
          <w:lang w:val="en-US" w:eastAsia="en-US" w:bidi="en-US"/>
        </w:rPr>
        <w:t>, a decentralized application is a</w:t>
      </w:r>
      <w:r>
        <w:rPr>
          <w:rFonts w:hint="default" w:ascii="Times New Roman Regular" w:hAnsi="Times New Roman Regular" w:cs="Times New Roman Regular"/>
          <w:color w:val="000000"/>
          <w:spacing w:val="0"/>
          <w:w w:val="100"/>
          <w:position w:val="0"/>
          <w:lang w:eastAsia="en-US" w:bidi="en-US"/>
        </w:rPr>
        <w:t xml:space="preserve"> platform</w:t>
      </w:r>
      <w:r>
        <w:rPr>
          <w:rFonts w:hint="default" w:ascii="Times New Roman Regular" w:hAnsi="Times New Roman Regular" w:cs="Times New Roman Regular"/>
          <w:color w:val="000000"/>
          <w:spacing w:val="0"/>
          <w:w w:val="100"/>
          <w:position w:val="0"/>
          <w:lang w:val="en-US" w:eastAsia="en-US" w:bidi="en-US"/>
        </w:rPr>
        <w:t xml:space="preserve">  that has no single operator. Further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more, no single entity should be solely responsible for the cost associated with running the service or be able to cause a service interruption for other users.</w:t>
      </w:r>
    </w:p>
    <w:p>
      <w:pPr>
        <w:pStyle w:val="24"/>
        <w:keepNext w:val="0"/>
        <w:keepLines w:val="0"/>
        <w:widowControl w:val="0"/>
        <w:shd w:val="clear" w:color="auto" w:fill="auto"/>
        <w:bidi w:val="0"/>
        <w:spacing w:before="0" w:after="26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main </w:t>
      </w:r>
      <w:r>
        <w:rPr>
          <w:rFonts w:hint="default" w:ascii="Times New Roman Regular" w:hAnsi="Times New Roman Regular" w:cs="Times New Roman Regular"/>
          <w:color w:val="000000"/>
          <w:spacing w:val="0"/>
          <w:w w:val="100"/>
          <w:position w:val="0"/>
          <w:lang w:eastAsia="en-US" w:bidi="en-US"/>
        </w:rPr>
        <w:t>benefit</w:t>
      </w:r>
      <w:r>
        <w:rPr>
          <w:rFonts w:hint="default" w:ascii="Times New Roman Regular" w:hAnsi="Times New Roman Regular" w:cs="Times New Roman Regular"/>
          <w:color w:val="000000"/>
          <w:spacing w:val="0"/>
          <w:w w:val="100"/>
          <w:position w:val="0"/>
          <w:lang w:val="en-US" w:eastAsia="en-US" w:bidi="en-US"/>
        </w:rPr>
        <w:t xml:space="preserve"> for </w:t>
      </w:r>
      <w:r>
        <w:rPr>
          <w:rFonts w:hint="default" w:ascii="Times New Roman Regular" w:hAnsi="Times New Roman Regular" w:cs="Times New Roman Regular"/>
          <w:color w:val="000000"/>
          <w:spacing w:val="0"/>
          <w:w w:val="100"/>
          <w:position w:val="0"/>
          <w:lang w:eastAsia="en-US" w:bidi="en-US"/>
        </w:rPr>
        <w:t>choose</w:t>
      </w:r>
      <w:r>
        <w:rPr>
          <w:rFonts w:hint="default" w:ascii="Times New Roman Regular" w:hAnsi="Times New Roman Regular" w:cs="Times New Roman Regular"/>
          <w:color w:val="000000"/>
          <w:spacing w:val="0"/>
          <w:w w:val="100"/>
          <w:position w:val="0"/>
          <w:lang w:val="en-US" w:eastAsia="en-US" w:bidi="en-US"/>
        </w:rPr>
        <w:t xml:space="preserve"> decentralization is to </w:t>
      </w:r>
      <w:r>
        <w:rPr>
          <w:rFonts w:hint="default" w:ascii="Times New Roman Regular" w:hAnsi="Times New Roman Regular" w:cs="Times New Roman Regular"/>
          <w:color w:val="000000"/>
          <w:spacing w:val="0"/>
          <w:w w:val="100"/>
          <w:position w:val="0"/>
          <w:lang w:eastAsia="en-US" w:bidi="en-US"/>
        </w:rPr>
        <w:t>cut</w:t>
      </w:r>
      <w:r>
        <w:rPr>
          <w:rFonts w:hint="default" w:ascii="Times New Roman Regular" w:hAnsi="Times New Roman Regular" w:cs="Times New Roman Regular"/>
          <w:color w:val="000000"/>
          <w:spacing w:val="0"/>
          <w:w w:val="100"/>
          <w:position w:val="0"/>
          <w:lang w:val="en-US" w:eastAsia="en-US" w:bidi="en-US"/>
        </w:rPr>
        <w:t xml:space="preserve"> down costs for maintenance, </w:t>
      </w:r>
      <w:r>
        <w:rPr>
          <w:rFonts w:hint="default" w:ascii="Times New Roman Regular" w:hAnsi="Times New Roman Regular" w:cs="Times New Roman Regular"/>
          <w:color w:val="000000"/>
          <w:spacing w:val="0"/>
          <w:w w:val="100"/>
          <w:position w:val="0"/>
          <w:lang w:eastAsia="en-US" w:bidi="en-US"/>
        </w:rPr>
        <w:t xml:space="preserve">and </w:t>
      </w:r>
      <w:r>
        <w:rPr>
          <w:rFonts w:hint="default" w:ascii="Times New Roman Regular" w:hAnsi="Times New Roman Regular" w:cs="Times New Roman Regular"/>
          <w:color w:val="000000"/>
          <w:spacing w:val="0"/>
          <w:w w:val="100"/>
          <w:position w:val="0"/>
          <w:lang w:val="en-US" w:eastAsia="en-US" w:bidi="en-US"/>
        </w:rPr>
        <w:t>utilities</w:t>
      </w:r>
      <w:r>
        <w:rPr>
          <w:rFonts w:hint="default" w:ascii="Times New Roman Regular" w:hAnsi="Times New Roman Regular" w:cs="Times New Roman Regular"/>
          <w:color w:val="000000"/>
          <w:spacing w:val="0"/>
          <w:w w:val="100"/>
          <w:position w:val="0"/>
          <w:lang w:eastAsia="en-US" w:bidi="en-US"/>
        </w:rPr>
        <w:t>.</w:t>
      </w:r>
      <w:r>
        <w:rPr>
          <w:rFonts w:hint="default" w:ascii="Times New Roman Regular" w:hAnsi="Times New Roman Regular" w:cs="Times New Roman Regular"/>
          <w:color w:val="000000"/>
          <w:spacing w:val="0"/>
          <w:w w:val="100"/>
          <w:position w:val="0"/>
          <w:lang w:val="en-US" w:eastAsia="en-US" w:bidi="en-US"/>
        </w:rPr>
        <w:t xml:space="preserve"> We believe that t</w:t>
      </w:r>
      <w:r>
        <w:rPr>
          <w:rFonts w:hint="default" w:ascii="Times New Roman Regular" w:hAnsi="Times New Roman Regular" w:cs="Times New Roman Regular"/>
          <w:color w:val="000000"/>
          <w:spacing w:val="0"/>
          <w:w w:val="100"/>
          <w:position w:val="0"/>
          <w:lang w:eastAsia="en-US" w:bidi="en-US"/>
        </w:rPr>
        <w:t>he number of smaller operators can be</w:t>
      </w:r>
      <w:r>
        <w:rPr>
          <w:rFonts w:hint="default" w:ascii="Times New Roman Regular" w:hAnsi="Times New Roman Regular" w:cs="Times New Roman Regular"/>
          <w:color w:val="000000"/>
          <w:spacing w:val="0"/>
          <w:w w:val="100"/>
          <w:position w:val="0"/>
          <w:lang w:val="en-US" w:eastAsia="en-US" w:bidi="en-US"/>
        </w:rPr>
        <w:t xml:space="preserve"> significant underutilized . </w:t>
      </w:r>
      <w:r>
        <w:rPr>
          <w:rFonts w:hint="default" w:ascii="Times New Roman Regular" w:hAnsi="Times New Roman Regular" w:cs="Times New Roman Regular"/>
          <w:color w:val="000000"/>
          <w:spacing w:val="0"/>
          <w:w w:val="100"/>
          <w:position w:val="0"/>
          <w:lang w:eastAsia="en-US" w:bidi="en-US"/>
        </w:rPr>
        <w:t>As</w:t>
      </w:r>
      <w:r>
        <w:rPr>
          <w:rFonts w:hint="default" w:ascii="Times New Roman Regular" w:hAnsi="Times New Roman Regular" w:cs="Times New Roman Regular"/>
          <w:color w:val="000000"/>
          <w:spacing w:val="0"/>
          <w:w w:val="100"/>
          <w:position w:val="0"/>
          <w:lang w:val="en-US" w:eastAsia="en-US" w:bidi="en-US"/>
        </w:rPr>
        <w:t xml:space="preserve"> building decentralized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we have</w:t>
      </w:r>
      <w:r>
        <w:rPr>
          <w:rFonts w:hint="default" w:ascii="Times New Roman Regular" w:hAnsi="Times New Roman Regular" w:cs="Times New Roman Regular"/>
          <w:color w:val="000000"/>
          <w:spacing w:val="0"/>
          <w:w w:val="100"/>
          <w:position w:val="0"/>
          <w:lang w:eastAsia="en-US" w:bidi="en-US"/>
        </w:rPr>
        <w:t xml:space="preserve"> to focus</w:t>
      </w:r>
      <w:r>
        <w:rPr>
          <w:rFonts w:hint="default" w:ascii="Times New Roman Regular" w:hAnsi="Times New Roman Regular" w:cs="Times New Roman Regular"/>
          <w:color w:val="000000"/>
          <w:spacing w:val="0"/>
          <w:w w:val="100"/>
          <w:position w:val="0"/>
          <w:lang w:val="en-US" w:eastAsia="en-US" w:bidi="en-US"/>
        </w:rPr>
        <w:t xml:space="preserve"> a long tail of resources that are </w:t>
      </w:r>
      <w:r>
        <w:rPr>
          <w:rFonts w:hint="default" w:ascii="Times New Roman Regular" w:hAnsi="Times New Roman Regular" w:cs="Times New Roman Regular"/>
          <w:color w:val="000000"/>
          <w:spacing w:val="0"/>
          <w:w w:val="100"/>
          <w:position w:val="0"/>
          <w:lang w:eastAsia="en-US" w:bidi="en-US"/>
        </w:rPr>
        <w:t>mostly</w:t>
      </w:r>
      <w:r>
        <w:rPr>
          <w:rFonts w:hint="default" w:ascii="Times New Roman Regular" w:hAnsi="Times New Roman Regular" w:cs="Times New Roman Regular"/>
          <w:color w:val="000000"/>
          <w:spacing w:val="0"/>
          <w:w w:val="100"/>
          <w:position w:val="0"/>
          <w:lang w:val="en-US" w:eastAsia="en-US" w:bidi="en-US"/>
        </w:rPr>
        <w:t xml:space="preserve"> unused that could provide affordable and </w:t>
      </w:r>
      <w:r>
        <w:rPr>
          <w:rFonts w:hint="default" w:ascii="Times New Roman Regular" w:hAnsi="Times New Roman Regular" w:cs="Times New Roman Regular"/>
          <w:color w:val="000000"/>
          <w:spacing w:val="0"/>
          <w:w w:val="100"/>
          <w:position w:val="0"/>
          <w:lang w:eastAsia="en-US" w:bidi="en-US"/>
        </w:rPr>
        <w:t>geographic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ally</w:t>
      </w:r>
      <w:r>
        <w:rPr>
          <w:rFonts w:hint="default" w:ascii="Times New Roman Regular" w:hAnsi="Times New Roman Regular" w:cs="Times New Roman Regular"/>
          <w:color w:val="000000"/>
          <w:spacing w:val="0"/>
          <w:w w:val="100"/>
          <w:position w:val="0"/>
          <w:lang w:val="en-US" w:eastAsia="en-US" w:bidi="en-US"/>
        </w:rPr>
        <w:t xml:space="preserve"> distributed </w:t>
      </w:r>
      <w:r>
        <w:rPr>
          <w:rFonts w:hint="default" w:ascii="Times New Roman Regular" w:hAnsi="Times New Roman Regular" w:cs="Times New Roman Regular"/>
          <w:color w:val="000000"/>
          <w:spacing w:val="0"/>
          <w:w w:val="100"/>
          <w:position w:val="0"/>
          <w:lang w:eastAsia="en-US" w:bidi="en-US"/>
        </w:rPr>
        <w:t>service</w:t>
      </w:r>
      <w:r>
        <w:rPr>
          <w:rFonts w:hint="default" w:ascii="Times New Roman Regular" w:hAnsi="Times New Roman Regular" w:cs="Times New Roman Regular"/>
          <w:color w:val="000000"/>
          <w:spacing w:val="0"/>
          <w:w w:val="100"/>
          <w:position w:val="0"/>
          <w:lang w:val="en-US" w:eastAsia="en-US" w:bidi="en-US"/>
        </w:rPr>
        <w:t xml:space="preserve">. Conceivably, </w:t>
      </w:r>
      <w:r>
        <w:rPr>
          <w:rFonts w:hint="default" w:ascii="Times New Roman Regular" w:hAnsi="Times New Roman Regular" w:cs="Times New Roman Regular"/>
          <w:color w:val="000000"/>
          <w:spacing w:val="0"/>
          <w:w w:val="100"/>
          <w:position w:val="0"/>
          <w:lang w:eastAsia="en-US" w:bidi="en-US"/>
        </w:rPr>
        <w:t>many</w:t>
      </w:r>
      <w:r>
        <w:rPr>
          <w:rFonts w:hint="default" w:ascii="Times New Roman Regular" w:hAnsi="Times New Roman Regular" w:cs="Times New Roman Regular"/>
          <w:color w:val="000000"/>
          <w:spacing w:val="0"/>
          <w:w w:val="100"/>
          <w:position w:val="0"/>
          <w:lang w:val="en-US" w:eastAsia="en-US" w:bidi="en-US"/>
        </w:rPr>
        <w:t xml:space="preserve"> small operator</w:t>
      </w:r>
      <w:r>
        <w:rPr>
          <w:rFonts w:hint="default" w:ascii="Times New Roman Regular" w:hAnsi="Times New Roman Regular" w:cs="Times New Roman Regular"/>
          <w:color w:val="000000"/>
          <w:spacing w:val="0"/>
          <w:w w:val="100"/>
          <w:position w:val="0"/>
          <w:lang w:eastAsia="en-US" w:bidi="en-US"/>
        </w:rPr>
        <w:t>s</w:t>
      </w:r>
      <w:r>
        <w:rPr>
          <w:rFonts w:hint="default" w:ascii="Times New Roman Regular" w:hAnsi="Times New Roman Regular" w:cs="Times New Roman Regular"/>
          <w:color w:val="000000"/>
          <w:spacing w:val="0"/>
          <w:w w:val="100"/>
          <w:position w:val="0"/>
          <w:lang w:val="en-US" w:eastAsia="en-US" w:bidi="en-US"/>
        </w:rPr>
        <w:t xml:space="preserve"> might have access to </w:t>
      </w:r>
      <w:r>
        <w:rPr>
          <w:rFonts w:hint="default" w:ascii="Times New Roman Regular" w:hAnsi="Times New Roman Regular" w:cs="Times New Roman Regular"/>
          <w:color w:val="000000"/>
          <w:spacing w:val="0"/>
          <w:w w:val="100"/>
          <w:position w:val="0"/>
          <w:lang w:eastAsia="en-US" w:bidi="en-US"/>
        </w:rPr>
        <w:t>lower cost</w:t>
      </w:r>
      <w:r>
        <w:rPr>
          <w:rFonts w:hint="default" w:ascii="Times New Roman Regular" w:hAnsi="Times New Roman Regular" w:cs="Times New Roman Regular"/>
          <w:color w:val="000000"/>
          <w:spacing w:val="0"/>
          <w:w w:val="100"/>
          <w:position w:val="0"/>
          <w:lang w:val="en-US" w:eastAsia="en-US" w:bidi="en-US"/>
        </w:rPr>
        <w:t xml:space="preserve"> electricity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than standard </w:t>
      </w:r>
      <w:r>
        <w:rPr>
          <w:rFonts w:hint="default" w:ascii="Times New Roman Regular" w:hAnsi="Times New Roman Regular" w:cs="Times New Roman Regular"/>
          <w:color w:val="000000"/>
          <w:spacing w:val="0"/>
          <w:w w:val="100"/>
          <w:position w:val="0"/>
          <w:lang w:eastAsia="en-US" w:bidi="en-US"/>
        </w:rPr>
        <w:t>centralized</w:t>
      </w:r>
      <w:r>
        <w:rPr>
          <w:rFonts w:hint="default" w:ascii="Times New Roman Regular" w:hAnsi="Times New Roman Regular" w:cs="Times New Roman Regular"/>
          <w:color w:val="000000"/>
          <w:spacing w:val="0"/>
          <w:w w:val="100"/>
          <w:position w:val="0"/>
          <w:lang w:val="en-US" w:eastAsia="en-US" w:bidi="en-US"/>
        </w:rPr>
        <w:t xml:space="preserve"> centers. </w:t>
      </w:r>
      <w:r>
        <w:rPr>
          <w:rFonts w:hint="default" w:ascii="Times New Roman Regular" w:hAnsi="Times New Roman Regular" w:cs="Times New Roman Regular"/>
          <w:color w:val="000000"/>
          <w:spacing w:val="0"/>
          <w:w w:val="100"/>
          <w:position w:val="0"/>
          <w:lang w:eastAsia="en-US" w:bidi="en-US"/>
        </w:rPr>
        <w:t>Some</w:t>
      </w:r>
      <w:r>
        <w:rPr>
          <w:rFonts w:hint="default" w:ascii="Times New Roman Regular" w:hAnsi="Times New Roman Regular" w:cs="Times New Roman Regular"/>
          <w:color w:val="000000"/>
          <w:spacing w:val="0"/>
          <w:w w:val="100"/>
          <w:position w:val="0"/>
          <w:lang w:val="en-US" w:eastAsia="en-US" w:bidi="en-US"/>
        </w:rPr>
        <w:t xml:space="preserve"> small operator</w:t>
      </w:r>
      <w:r>
        <w:rPr>
          <w:rFonts w:hint="default" w:ascii="Times New Roman Regular" w:hAnsi="Times New Roman Regular" w:cs="Times New Roman Regular"/>
          <w:color w:val="000000"/>
          <w:spacing w:val="0"/>
          <w:w w:val="100"/>
          <w:position w:val="0"/>
          <w:lang w:eastAsia="en-US" w:bidi="en-US"/>
        </w:rPr>
        <w:t>s</w:t>
      </w:r>
      <w:r>
        <w:rPr>
          <w:rFonts w:hint="default" w:ascii="Times New Roman Regular" w:hAnsi="Times New Roman Regular" w:cs="Times New Roman Regular"/>
          <w:color w:val="000000"/>
          <w:spacing w:val="0"/>
          <w:w w:val="100"/>
          <w:position w:val="0"/>
          <w:lang w:val="en-US" w:eastAsia="en-US" w:bidi="en-US"/>
        </w:rPr>
        <w:t xml:space="preserve"> environments are not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enough to run an </w:t>
      </w:r>
      <w:r>
        <w:rPr>
          <w:rFonts w:hint="default" w:ascii="Times New Roman Regular" w:hAnsi="Times New Roman Regular" w:cs="Times New Roman Regular"/>
          <w:color w:val="000000"/>
          <w:spacing w:val="0"/>
          <w:w w:val="100"/>
          <w:position w:val="0"/>
          <w:lang w:eastAsia="en-US" w:bidi="en-US"/>
        </w:rPr>
        <w:t>centralized</w:t>
      </w:r>
      <w:r>
        <w:rPr>
          <w:rFonts w:hint="default" w:ascii="Times New Roman Regular" w:hAnsi="Times New Roman Regular" w:cs="Times New Roman Regular"/>
          <w:color w:val="000000"/>
          <w:spacing w:val="0"/>
          <w:w w:val="100"/>
          <w:position w:val="0"/>
          <w:lang w:val="en-US" w:eastAsia="en-US" w:bidi="en-US"/>
        </w:rPr>
        <w:t xml:space="preserve"> system.</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 have found that in aggregate, enough small operator environments exist such that their combination over the internet consti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tutes significant opportunity and advantage for less-expensive and faster storage.</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decentralization goals for fundamental infrastructure, such as storage, are also driven by our desire to provide a viable alternative to the few major centralized storage entities who dominate the market at present. We believe that there exists inherent risk in trusting a single entity, company, or organization with a significant percentage of the world's data. In fact, we believe that there is an implicit cost associated with the risk of trusting any third party with custodianship of personal data. Some possible costly out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comes include changes to the company's </w:t>
      </w:r>
      <w:r>
        <w:rPr>
          <w:rFonts w:hint="default" w:ascii="Times New Roman Regular" w:hAnsi="Times New Roman Regular" w:cs="Times New Roman Regular"/>
          <w:color w:val="000000"/>
          <w:spacing w:val="0"/>
          <w:w w:val="100"/>
          <w:position w:val="0"/>
          <w:lang w:eastAsia="en-US" w:bidi="en-US"/>
        </w:rPr>
        <w:t>road map</w:t>
      </w:r>
      <w:r>
        <w:rPr>
          <w:rFonts w:hint="default" w:ascii="Times New Roman Regular" w:hAnsi="Times New Roman Regular" w:cs="Times New Roman Regular"/>
          <w:color w:val="000000"/>
          <w:spacing w:val="0"/>
          <w:w w:val="100"/>
          <w:position w:val="0"/>
          <w:lang w:val="en-US" w:eastAsia="en-US" w:bidi="en-US"/>
        </w:rPr>
        <w:t xml:space="preserve"> that could result in the product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coming less useful, changes to the company's position on data collection that could cause it to sell customer </w:t>
      </w:r>
      <w:r>
        <w:rPr>
          <w:rFonts w:hint="default" w:ascii="Times New Roman Regular" w:hAnsi="Times New Roman Regular" w:cs="Times New Roman Regular"/>
          <w:color w:val="000000"/>
          <w:spacing w:val="0"/>
          <w:w w:val="100"/>
          <w:position w:val="0"/>
          <w:lang w:eastAsia="en-US" w:bidi="en-US"/>
        </w:rPr>
        <w:t>meta data</w:t>
      </w:r>
      <w:r>
        <w:rPr>
          <w:rFonts w:hint="default" w:ascii="Times New Roman Regular" w:hAnsi="Times New Roman Regular" w:cs="Times New Roman Regular"/>
          <w:color w:val="000000"/>
          <w:spacing w:val="0"/>
          <w:w w:val="100"/>
          <w:position w:val="0"/>
          <w:lang w:val="en-US" w:eastAsia="en-US" w:bidi="en-US"/>
        </w:rPr>
        <w:t xml:space="preserve"> to advertisers, or even the company could go out of business </w:t>
      </w:r>
      <w:r>
        <w:rPr>
          <w:rFonts w:hint="default" w:ascii="Times New Roman Regular" w:hAnsi="Times New Roman Regular" w:cs="Times New Roman Regular"/>
          <w:color w:val="000000"/>
          <w:spacing w:val="0"/>
          <w:w w:val="100"/>
          <w:position w:val="0"/>
          <w:lang w:eastAsia="en-US" w:bidi="en-US"/>
        </w:rPr>
        <w:t>or otherwise</w:t>
      </w:r>
      <w:r>
        <w:rPr>
          <w:rFonts w:hint="default" w:ascii="Times New Roman Regular" w:hAnsi="Times New Roman Regular" w:cs="Times New Roman Regular"/>
          <w:color w:val="000000"/>
          <w:spacing w:val="0"/>
          <w:w w:val="100"/>
          <w:position w:val="0"/>
          <w:lang w:val="en-US" w:eastAsia="en-US" w:bidi="en-US"/>
        </w:rPr>
        <w:t xml:space="preserve"> fail to keep customer data safe. By creating an equivalent or better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decentralized system, many users concerned about single-entity risk will have a viable alternative. With decentralized architecture,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could cease operating and the data would continue to be available.</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We have decided to adopt a decentralized architecture because, despite the trade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offs, we believe decentralization better addresses the needs of</w:t>
      </w:r>
      <w:r>
        <w:rPr>
          <w:rFonts w:hint="default" w:ascii="Times New Roman Regular" w:hAnsi="Times New Roman Regular" w:cs="Times New Roman Regular"/>
          <w:color w:val="000000"/>
          <w:spacing w:val="0"/>
          <w:w w:val="100"/>
          <w:position w:val="0"/>
          <w:lang w:eastAsia="en-US" w:bidi="en-US"/>
        </w:rPr>
        <w:t xml:space="preserve"> cloud computing and storage </w:t>
      </w:r>
      <w:r>
        <w:rPr>
          <w:rFonts w:hint="default" w:ascii="Times New Roman Regular" w:hAnsi="Times New Roman Regular" w:cs="Times New Roman Regular"/>
          <w:color w:val="000000"/>
          <w:spacing w:val="0"/>
          <w:w w:val="100"/>
          <w:position w:val="0"/>
          <w:lang w:val="en-US" w:eastAsia="en-US" w:bidi="en-US"/>
        </w:rPr>
        <w:t xml:space="preserve">and resolves many core limitations, risks, and cost factors that result from centralization. Within this context, decentralization results in a globally distributed network that can serve a wide range of storage use cases from archival to CDN. However, centralized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require different architectures, implementations, and infrastructure to address each of those same use cases.</w:t>
      </w:r>
    </w:p>
    <w:p>
      <w:pPr>
        <w:pStyle w:val="26"/>
        <w:keepNext/>
        <w:keepLines/>
        <w:widowControl w:val="0"/>
        <w:numPr>
          <w:ilvl w:val="0"/>
          <w:numId w:val="2"/>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47" w:name="bookmark68"/>
      <w:bookmarkEnd w:id="47"/>
      <w:bookmarkStart w:id="48" w:name="bookmark65"/>
      <w:bookmarkStart w:id="49" w:name="bookmark66"/>
      <w:bookmarkStart w:id="50" w:name="bookmark67"/>
      <w:bookmarkStart w:id="51" w:name="bookmark69"/>
      <w:r>
        <w:rPr>
          <w:rFonts w:hint="default" w:ascii="Times New Roman Regular" w:hAnsi="Times New Roman Regular" w:eastAsia="Times New Roman" w:cs="Times New Roman Regular"/>
          <w:color w:val="000000"/>
          <w:spacing w:val="0"/>
          <w:w w:val="100"/>
          <w:position w:val="0"/>
          <w:lang w:val="en-US" w:eastAsia="en-US" w:bidi="en-US"/>
        </w:rPr>
        <w:t>Marketplace and economics</w:t>
      </w:r>
      <w:bookmarkEnd w:id="48"/>
      <w:bookmarkEnd w:id="49"/>
      <w:bookmarkEnd w:id="50"/>
      <w:bookmarkEnd w:id="51"/>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Public cloud computing</w:t>
      </w:r>
      <w:r>
        <w:rPr>
          <w:rFonts w:hint="default" w:ascii="Times New Roman Regular" w:hAnsi="Times New Roman Regular" w:cs="Times New Roman Regular"/>
          <w:color w:val="000000"/>
          <w:spacing w:val="0"/>
          <w:w w:val="100"/>
          <w:position w:val="0"/>
          <w:lang w:eastAsia="en-US" w:bidi="en-US"/>
        </w:rPr>
        <w:t xml:space="preserve"> and storage </w:t>
      </w:r>
      <w:r>
        <w:rPr>
          <w:rFonts w:hint="default" w:ascii="Times New Roman Regular" w:hAnsi="Times New Roman Regular" w:cs="Times New Roman Regular"/>
          <w:color w:val="000000"/>
          <w:spacing w:val="0"/>
          <w:w w:val="100"/>
          <w:position w:val="0"/>
          <w:lang w:val="en-US" w:eastAsia="en-US" w:bidi="en-US"/>
        </w:rPr>
        <w:t>in particular, has proven to be an at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tractive business model for the large centralized cloud providers. Cloud computing is estimated to be a $1</w:t>
      </w:r>
      <w:r>
        <w:rPr>
          <w:rFonts w:hint="default" w:ascii="Times New Roman Regular" w:hAnsi="Times New Roman Regular" w:cs="Times New Roman Regular"/>
          <w:color w:val="000000"/>
          <w:spacing w:val="0"/>
          <w:w w:val="100"/>
          <w:position w:val="0"/>
          <w:lang w:eastAsia="en-US" w:bidi="en-US"/>
        </w:rPr>
        <w:t>9</w:t>
      </w:r>
      <w:r>
        <w:rPr>
          <w:rFonts w:hint="default" w:ascii="Times New Roman Regular" w:hAnsi="Times New Roman Regular" w:cs="Times New Roman Regular"/>
          <w:color w:val="000000"/>
          <w:spacing w:val="0"/>
          <w:w w:val="100"/>
          <w:position w:val="0"/>
          <w:lang w:val="en-US" w:eastAsia="en-US" w:bidi="en-US"/>
        </w:rPr>
        <w:t>6.4 billion dollar market in 20</w:t>
      </w:r>
      <w:r>
        <w:rPr>
          <w:rFonts w:hint="default" w:ascii="Times New Roman Regular" w:hAnsi="Times New Roman Regular" w:cs="Times New Roman Regular"/>
          <w:color w:val="000000"/>
          <w:spacing w:val="0"/>
          <w:w w:val="100"/>
          <w:position w:val="0"/>
          <w:lang w:eastAsia="en-US" w:bidi="en-US"/>
        </w:rPr>
        <w:t>20</w:t>
      </w:r>
      <w:r>
        <w:rPr>
          <w:rFonts w:hint="default" w:ascii="Times New Roman Regular" w:hAnsi="Times New Roman Regular" w:cs="Times New Roman Regular"/>
          <w:color w:val="000000"/>
          <w:spacing w:val="0"/>
          <w:w w:val="100"/>
          <w:position w:val="0"/>
          <w:lang w:val="en-US" w:eastAsia="en-US" w:bidi="en-US"/>
        </w:rPr>
        <w:t xml:space="preserve">, and is expected to reach $302.5 billion by 2021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6"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model has provided a compelling economic model to end users. Not only does it enable end users to scale on demand but also allows them to avoid the significant fixed costs of facilities, power, and data center personnel.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has generally proven to be an economical, durable, and performant option for many end users when compared to on-premise solutions.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However, the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model has, by its nature, led to a high degree of concentration. Fixed costs are born by the network operators, who invest billions of dollars in building out a network of data centers and then enjoy significant economies of scale. The combination of large upfront costs and economies of scale means that there is an extremely limited number of viable suppliers of 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(arguably, fewer than five major operators worldwide). These few suppliers are also the primary beneficiaries of the economic return.</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We believe that decentralized storage can provide a viable alternative to centralized cloud. However, to encourage partners or customers to bring data to the network, the price charged for storage and bandwidth—combined with the other benefits of 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centralized</w:t>
      </w:r>
      <w:r>
        <w:rPr>
          <w:rFonts w:hint="default" w:ascii="Times New Roman Regular" w:hAnsi="Times New Roman Regular" w:cs="Times New Roman Regular"/>
          <w:color w:val="000000"/>
          <w:spacing w:val="0"/>
          <w:w w:val="100"/>
          <w:position w:val="0"/>
          <w:lang w:val="en-US" w:eastAsia="en-US" w:bidi="en-US"/>
        </w:rPr>
        <w:t xml:space="preserve"> storage—must be more compelling and economically beneficial than competing storage solutions. In our design of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we seek to create an economically advantageous situation for four different groups: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End users </w:t>
      </w:r>
      <w:r>
        <w:rPr>
          <w:rFonts w:hint="default" w:ascii="Times New Roman Regular" w:hAnsi="Times New Roman Regular" w:cs="Times New Roman Regular"/>
          <w:color w:val="000000"/>
          <w:spacing w:val="0"/>
          <w:w w:val="100"/>
          <w:position w:val="0"/>
          <w:lang w:val="en-US" w:eastAsia="en-US" w:bidi="en-US"/>
        </w:rPr>
        <w:t>- We must provide the same economically compelling characteristics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public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with no upfront costs and scale on demand. In addition, end users must experience meaningfully better value for given levels of capacity, durability, security, and performance.</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super node</w:t>
      </w:r>
      <w:r>
        <w:rPr>
          <w:rFonts w:hint="default" w:ascii="Times New Roman Regular" w:hAnsi="Times New Roman Regular" w:cs="Times New Roman Regular"/>
          <w:b/>
          <w:bCs/>
          <w:color w:val="000000"/>
          <w:spacing w:val="0"/>
          <w:w w:val="100"/>
          <w:position w:val="0"/>
          <w:lang w:val="en-US" w:eastAsia="en-US" w:bidi="en-US"/>
        </w:rPr>
        <w:t xml:space="preserve"> operators </w:t>
      </w:r>
      <w:r>
        <w:rPr>
          <w:rFonts w:hint="default" w:ascii="Times New Roman Regular" w:hAnsi="Times New Roman Regular" w:cs="Times New Roman Regular"/>
          <w:color w:val="000000"/>
          <w:spacing w:val="0"/>
          <w:w w:val="100"/>
          <w:position w:val="0"/>
          <w:lang w:val="en-US" w:eastAsia="en-US" w:bidi="en-US"/>
        </w:rPr>
        <w:t xml:space="preserve">- It must be economically attractive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to help build out the network. They must be paid fairly, transparently, and be able to make a reasonable profit relative to any marginal costs they incur. It should be economically advantageous to be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 not only by utilizing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derused capacity but also by creating new capacity, so that we can grow the network beyond the capacity that currently exists. Since node availability and reliability has a large impact on network availability, cost, and durability, it is required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have sufficient incentive to maintain reliable and continuous connections to the network.</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Demand providers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It must be economically attractive for developers and businesses to drive customers and data onto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We must design the system to fairly and transparently deliver margin to partners. We believe that there is a unique opportunity to provide open-source software (OSS) companies and projects, which drive over two-thirds of the public cloud workloads today without receiving direct revenue, a source of sustainable revenue.</w:t>
      </w:r>
    </w:p>
    <w:p>
      <w:pPr>
        <w:pStyle w:val="24"/>
        <w:keepNext w:val="0"/>
        <w:keepLines w:val="0"/>
        <w:widowControl w:val="0"/>
        <w:shd w:val="clear" w:color="auto" w:fill="auto"/>
        <w:bidi w:val="0"/>
        <w:spacing w:before="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Network operator </w:t>
      </w:r>
      <w:r>
        <w:rPr>
          <w:rFonts w:hint="default" w:ascii="Times New Roman Regular" w:hAnsi="Times New Roman Regular" w:cs="Times New Roman Regular"/>
          <w:color w:val="000000"/>
          <w:spacing w:val="0"/>
          <w:w w:val="100"/>
          <w:position w:val="0"/>
          <w:lang w:val="en-US" w:eastAsia="en-US" w:bidi="en-US"/>
        </w:rPr>
        <w:t xml:space="preserve">- To sustain continued investment in code, functionality, network maintenance, and demand generation, the network operator, currently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Inc., must be able to retain a reasonable profit. The operator must maintain this profit while not only charging end users less than the public cloud providers but also margin sharing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and demand providers.</w:t>
      </w:r>
    </w:p>
    <w:p>
      <w:pPr>
        <w:pStyle w:val="24"/>
        <w:keepNext w:val="0"/>
        <w:keepLines w:val="0"/>
        <w:widowControl w:val="0"/>
        <w:shd w:val="clear" w:color="auto" w:fill="auto"/>
        <w:bidi w:val="0"/>
        <w:spacing w:before="0" w:line="276"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Additionally, the network must be able to account for ensuring efficient, timely billing and payment processes as well as regulatory compliance for tax and other reporting. To be as globally versatile as possible with payments, our network must be robust to accom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modate several types of transactions (such as cryptocurrency, bank payments, and other forms of barter).</w:t>
      </w:r>
    </w:p>
    <w:p>
      <w:pPr>
        <w:pStyle w:val="24"/>
        <w:keepNext w:val="0"/>
        <w:keepLines w:val="0"/>
        <w:widowControl w:val="0"/>
        <w:shd w:val="clear" w:color="auto" w:fill="auto"/>
        <w:bidi w:val="0"/>
        <w:spacing w:before="0" w:after="62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Lastly,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road map</w:t>
      </w:r>
      <w:r>
        <w:rPr>
          <w:rFonts w:hint="default" w:ascii="Times New Roman Regular" w:hAnsi="Times New Roman Regular" w:cs="Times New Roman Regular"/>
          <w:color w:val="000000"/>
          <w:spacing w:val="0"/>
          <w:w w:val="100"/>
          <w:position w:val="0"/>
          <w:lang w:val="en-US" w:eastAsia="en-US" w:bidi="en-US"/>
        </w:rPr>
        <w:t xml:space="preserve"> must be aligned with the economic drivers of the network. New features and changes to the concrete implementations of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components must be driven by applicability to specific object storage use cases and the relationship between features and performance to the price of storage and bandwidth relative to those use cases.</w:t>
      </w:r>
    </w:p>
    <w:p>
      <w:pPr>
        <w:pStyle w:val="26"/>
        <w:keepNext/>
        <w:keepLines/>
        <w:widowControl w:val="0"/>
        <w:numPr>
          <w:ilvl w:val="0"/>
          <w:numId w:val="2"/>
        </w:numPr>
        <w:shd w:val="clear" w:color="auto" w:fill="auto"/>
        <w:tabs>
          <w:tab w:val="left" w:pos="763"/>
        </w:tabs>
        <w:bidi w:val="0"/>
        <w:spacing w:before="0" w:line="240" w:lineRule="auto"/>
        <w:ind w:left="0" w:right="0" w:firstLine="0"/>
        <w:jc w:val="left"/>
        <w:rPr>
          <w:rFonts w:hint="default" w:ascii="Times New Roman Regular" w:hAnsi="Times New Roman Regular" w:cs="Times New Roman Regular"/>
        </w:rPr>
      </w:pPr>
      <w:bookmarkStart w:id="52" w:name="bookmark73"/>
      <w:bookmarkEnd w:id="52"/>
      <w:bookmarkStart w:id="53" w:name="bookmark70"/>
      <w:bookmarkStart w:id="54" w:name="bookmark71"/>
      <w:bookmarkStart w:id="55" w:name="bookmark72"/>
      <w:bookmarkStart w:id="56" w:name="bookmark74"/>
      <w:r>
        <w:rPr>
          <w:rFonts w:hint="default" w:ascii="Times New Roman Regular" w:hAnsi="Times New Roman Regular" w:eastAsia="Times New Roman" w:cs="Times New Roman Regular"/>
          <w:color w:val="000000"/>
          <w:spacing w:val="0"/>
          <w:w w:val="100"/>
          <w:position w:val="0"/>
          <w:lang w:val="en-US" w:eastAsia="en-US" w:bidi="en-US"/>
        </w:rPr>
        <w:t>Amazon S3 compatibility</w:t>
      </w:r>
      <w:bookmarkEnd w:id="53"/>
      <w:bookmarkEnd w:id="54"/>
      <w:bookmarkEnd w:id="55"/>
      <w:bookmarkEnd w:id="56"/>
    </w:p>
    <w:p>
      <w:pPr>
        <w:pStyle w:val="24"/>
        <w:keepNext w:val="0"/>
        <w:keepLines w:val="0"/>
        <w:widowControl w:val="0"/>
        <w:shd w:val="clear" w:color="auto" w:fill="auto"/>
        <w:bidi w:val="0"/>
        <w:spacing w:before="0" w:after="14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At the time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this paper's publication, the most widely deployed public cloud is Amazon Web Services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Amazon Web Services not only is the largest cloud services ecosystem but also has the benefit of first mover advantage. Amazon's first cloud services product was Amazon Simple Storage Service, or Amazon S3 for short. Public numbers are hard to come by but Amazon S3 is likely the most widely deployed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protocol in existence. Most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products provide some form of compatibility with the Amazon S3 application program interface (API) architecture.</w:t>
      </w:r>
    </w:p>
    <w:p>
      <w:pPr>
        <w:pStyle w:val="24"/>
        <w:keepNext w:val="0"/>
        <w:keepLines w:val="0"/>
        <w:widowControl w:val="0"/>
        <w:shd w:val="clear" w:color="auto" w:fill="auto"/>
        <w:bidi w:val="0"/>
        <w:spacing w:before="0" w:after="260" w:line="275" w:lineRule="exact"/>
        <w:ind w:left="600" w:right="0"/>
        <w:jc w:val="both"/>
        <w:rPr>
          <w:rFonts w:hint="default" w:ascii="Times New Roman Regular" w:hAnsi="Times New Roman Regular" w:cs="Times New Roman Regular"/>
        </w:rPr>
      </w:pPr>
      <w:bookmarkStart w:id="57" w:name="bookmark75"/>
      <w:r>
        <w:rPr>
          <w:rFonts w:hint="default" w:ascii="Times New Roman Regular" w:hAnsi="Times New Roman Regular" w:cs="Times New Roman Regular"/>
          <w:color w:val="000000"/>
          <w:spacing w:val="0"/>
          <w:w w:val="100"/>
          <w:position w:val="0"/>
          <w:lang w:val="en-US" w:eastAsia="en-US" w:bidi="en-US"/>
        </w:rPr>
        <w:t xml:space="preserve">Our objective is to aggressively compete in the wider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industry and bring decentralized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into the mainstream. Until a decentralized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protocol becomes widely adopted, Amazon S3 compatibility creates a graceful transi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path from centralized providers by alleviating many switching costs for our users. To achieve this,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implementation allows applications previously built against Ama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zon S3 to work with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with minimal friction or changes. S3 compatibility adds aggres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sive requirements for feature set, performance, and durability. At a bare minimum, this requires the methods described in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to be implemented.</w:t>
      </w:r>
      <w:bookmarkEnd w:id="57"/>
    </w:p>
    <w:p>
      <w:pPr>
        <w:pStyle w:val="32"/>
        <w:keepNext w:val="0"/>
        <w:keepLines w:val="0"/>
        <w:widowControl w:val="0"/>
        <w:numPr>
          <w:ilvl w:val="0"/>
          <w:numId w:val="3"/>
        </w:numPr>
        <w:shd w:val="clear" w:color="auto" w:fill="auto"/>
        <w:tabs>
          <w:tab w:val="left" w:pos="763"/>
        </w:tabs>
        <w:bidi w:val="0"/>
        <w:spacing w:before="0" w:after="0" w:line="240" w:lineRule="auto"/>
        <w:ind w:left="0" w:right="0"/>
        <w:jc w:val="both"/>
        <w:rPr>
          <w:rFonts w:hint="default" w:ascii="Times New Roman Regular" w:hAnsi="Times New Roman Regular" w:cs="Times New Roman Regular"/>
        </w:rPr>
      </w:pPr>
      <w:bookmarkStart w:id="58" w:name="bookmark76"/>
      <w:bookmarkEnd w:id="58"/>
      <w:r>
        <w:rPr>
          <w:rFonts w:hint="default" w:ascii="Times New Roman Regular" w:hAnsi="Times New Roman Regular" w:eastAsia="Times New Roman" w:cs="Times New Roman Regular"/>
          <w:color w:val="228B22"/>
          <w:spacing w:val="0"/>
          <w:w w:val="100"/>
          <w:position w:val="0"/>
          <w:lang w:val="en-US" w:eastAsia="en-US" w:bidi="en-US"/>
        </w:rPr>
        <w:t>// Bucket operations</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59" w:name="bookmark77"/>
      <w:bookmarkEnd w:id="59"/>
      <w:r>
        <w:rPr>
          <w:rFonts w:hint="default" w:ascii="Times New Roman Regular" w:hAnsi="Times New Roman Regular" w:eastAsia="Times New Roman" w:cs="Times New Roman Regular"/>
          <w:color w:val="000000"/>
          <w:spacing w:val="0"/>
          <w:w w:val="100"/>
          <w:position w:val="0"/>
          <w:lang w:val="en-US" w:eastAsia="en-US" w:bidi="en-US"/>
        </w:rPr>
        <w:t>CreateBucket(bucketName)</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0" w:name="bookmark78"/>
      <w:bookmarkEnd w:id="60"/>
      <w:r>
        <w:rPr>
          <w:rFonts w:hint="default" w:ascii="Times New Roman Regular" w:hAnsi="Times New Roman Regular" w:eastAsia="Times New Roman" w:cs="Times New Roman Regular"/>
          <w:color w:val="000000"/>
          <w:spacing w:val="0"/>
          <w:w w:val="100"/>
          <w:position w:val="0"/>
          <w:lang w:val="en-US" w:eastAsia="en-US" w:bidi="en-US"/>
        </w:rPr>
        <w:t>DeleteBucket(bucketName)</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1" w:name="bookmark79"/>
      <w:bookmarkEnd w:id="61"/>
      <w:r>
        <w:rPr>
          <w:rFonts w:hint="default" w:ascii="Times New Roman Regular" w:hAnsi="Times New Roman Regular" w:eastAsia="Times New Roman" w:cs="Times New Roman Regular"/>
          <w:color w:val="000000"/>
          <w:spacing w:val="0"/>
          <w:w w:val="100"/>
          <w:position w:val="0"/>
          <w:lang w:val="en-US" w:eastAsia="en-US" w:bidi="en-US"/>
        </w:rPr>
        <w:t>ListBuckets ()</w:t>
      </w:r>
    </w:p>
    <w:p>
      <w:pPr>
        <w:pStyle w:val="12"/>
        <w:keepNext w:val="0"/>
        <w:keepLines w:val="0"/>
        <w:widowControl w:val="0"/>
        <w:shd w:val="clear" w:color="auto" w:fill="auto"/>
        <w:bidi w:val="0"/>
        <w:spacing w:before="0" w:after="0" w:line="240" w:lineRule="auto"/>
        <w:ind w:left="0" w:right="0" w:firstLine="400"/>
        <w:jc w:val="left"/>
        <w:rPr>
          <w:rFonts w:hint="default" w:ascii="Times New Roman Regular" w:hAnsi="Times New Roman Regular" w:cs="Times New Roman Regular"/>
        </w:rPr>
      </w:pPr>
      <w:bookmarkStart w:id="62" w:name="bookmark80"/>
      <w:r>
        <w:rPr>
          <w:rFonts w:hint="default" w:ascii="Times New Roman Regular" w:hAnsi="Times New Roman Regular" w:eastAsia="Times New Roman" w:cs="Times New Roman Regular"/>
          <w:color w:val="000000"/>
          <w:spacing w:val="0"/>
          <w:w w:val="100"/>
          <w:position w:val="0"/>
          <w:lang w:val="en-US" w:eastAsia="en-US" w:bidi="en-US"/>
        </w:rPr>
        <w:t>5</w:t>
      </w:r>
      <w:bookmarkEnd w:id="62"/>
    </w:p>
    <w:p>
      <w:pPr>
        <w:pStyle w:val="32"/>
        <w:keepNext w:val="0"/>
        <w:keepLines w:val="0"/>
        <w:widowControl w:val="0"/>
        <w:numPr>
          <w:ilvl w:val="0"/>
          <w:numId w:val="3"/>
        </w:numPr>
        <w:shd w:val="clear" w:color="auto" w:fill="auto"/>
        <w:tabs>
          <w:tab w:val="left" w:pos="763"/>
        </w:tabs>
        <w:bidi w:val="0"/>
        <w:spacing w:before="0" w:after="0" w:line="240" w:lineRule="auto"/>
        <w:ind w:left="0" w:right="0"/>
        <w:jc w:val="both"/>
        <w:rPr>
          <w:rFonts w:hint="default" w:ascii="Times New Roman Regular" w:hAnsi="Times New Roman Regular" w:cs="Times New Roman Regular"/>
        </w:rPr>
      </w:pPr>
      <w:bookmarkStart w:id="63" w:name="bookmark81"/>
      <w:bookmarkEnd w:id="63"/>
      <w:r>
        <w:rPr>
          <w:rFonts w:hint="default" w:ascii="Times New Roman Regular" w:hAnsi="Times New Roman Regular" w:eastAsia="Times New Roman" w:cs="Times New Roman Regular"/>
          <w:color w:val="228B22"/>
          <w:spacing w:val="0"/>
          <w:w w:val="100"/>
          <w:position w:val="0"/>
          <w:lang w:val="en-US" w:eastAsia="en-US" w:bidi="en-US"/>
        </w:rPr>
        <w:t>// Object operations</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4" w:name="bookmark82"/>
      <w:bookmarkEnd w:id="64"/>
      <w:r>
        <w:rPr>
          <w:rFonts w:hint="default" w:ascii="Times New Roman Regular" w:hAnsi="Times New Roman Regular" w:eastAsia="Times New Roman" w:cs="Times New Roman Regular"/>
          <w:color w:val="000000"/>
          <w:spacing w:val="0"/>
          <w:w w:val="100"/>
          <w:position w:val="0"/>
          <w:lang w:val="en-US" w:eastAsia="en-US" w:bidi="en-US"/>
        </w:rPr>
        <w:t>GetObject(bucketName, objectPath, offset, length)</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5" w:name="bookmark83"/>
      <w:bookmarkEnd w:id="65"/>
      <w:r>
        <w:rPr>
          <w:rFonts w:hint="default" w:ascii="Times New Roman Regular" w:hAnsi="Times New Roman Regular" w:eastAsia="Times New Roman" w:cs="Times New Roman Regular"/>
          <w:color w:val="000000"/>
          <w:spacing w:val="0"/>
          <w:w w:val="100"/>
          <w:position w:val="0"/>
          <w:lang w:val="en-US" w:eastAsia="en-US" w:bidi="en-US"/>
        </w:rPr>
        <w:t>PutObject(bucketName, objectPath, data , metadata)</w:t>
      </w:r>
    </w:p>
    <w:p>
      <w:pPr>
        <w:pStyle w:val="32"/>
        <w:keepNext w:val="0"/>
        <w:keepLines w:val="0"/>
        <w:widowControl w:val="0"/>
        <w:numPr>
          <w:ilvl w:val="0"/>
          <w:numId w:val="3"/>
        </w:numPr>
        <w:shd w:val="clear" w:color="auto" w:fill="auto"/>
        <w:tabs>
          <w:tab w:val="left" w:pos="763"/>
        </w:tabs>
        <w:bidi w:val="0"/>
        <w:spacing w:before="0" w:after="0" w:line="240" w:lineRule="auto"/>
        <w:ind w:left="0" w:right="0"/>
        <w:jc w:val="left"/>
        <w:rPr>
          <w:rFonts w:hint="default" w:ascii="Times New Roman Regular" w:hAnsi="Times New Roman Regular" w:cs="Times New Roman Regular"/>
        </w:rPr>
      </w:pPr>
      <w:bookmarkStart w:id="66" w:name="bookmark84"/>
      <w:bookmarkEnd w:id="66"/>
      <w:r>
        <w:rPr>
          <w:rFonts w:hint="default" w:ascii="Times New Roman Regular" w:hAnsi="Times New Roman Regular" w:eastAsia="Times New Roman" w:cs="Times New Roman Regular"/>
          <w:color w:val="000000"/>
          <w:spacing w:val="0"/>
          <w:w w:val="100"/>
          <w:position w:val="0"/>
          <w:lang w:val="en-US" w:eastAsia="en-US" w:bidi="en-US"/>
        </w:rPr>
        <w:t>DeleteObject(bucketName, obj ectPath)</w:t>
      </w:r>
    </w:p>
    <w:p>
      <w:pPr>
        <w:pStyle w:val="32"/>
        <w:keepNext w:val="0"/>
        <w:keepLines w:val="0"/>
        <w:widowControl w:val="0"/>
        <w:numPr>
          <w:ilvl w:val="0"/>
          <w:numId w:val="3"/>
        </w:numPr>
        <w:shd w:val="clear" w:color="auto" w:fill="auto"/>
        <w:tabs>
          <w:tab w:val="left" w:pos="763"/>
        </w:tabs>
        <w:bidi w:val="0"/>
        <w:spacing w:before="0" w:after="320" w:line="240" w:lineRule="auto"/>
        <w:ind w:left="0" w:right="0" w:firstLine="340"/>
        <w:jc w:val="left"/>
        <w:rPr>
          <w:rFonts w:hint="default" w:ascii="Times New Roman Regular" w:hAnsi="Times New Roman Regular" w:cs="Times New Roman Regular"/>
        </w:rPr>
      </w:pPr>
      <w:bookmarkStart w:id="67" w:name="bookmark85"/>
      <w:bookmarkEnd w:id="67"/>
      <w:r>
        <w:rPr>
          <w:rFonts w:hint="default" w:ascii="Times New Roman Regular" w:hAnsi="Times New Roman Regular" w:eastAsia="Times New Roman" w:cs="Times New Roman Regular"/>
          <w:color w:val="000000"/>
          <w:spacing w:val="0"/>
          <w:w w:val="100"/>
          <w:position w:val="0"/>
          <w:lang w:val="en-US" w:eastAsia="en-US" w:bidi="en-US"/>
        </w:rPr>
        <w:t>ListObjects(bucketName, prefix, startKey, limit, delimiter)</w:t>
      </w:r>
    </w:p>
    <w:p>
      <w:pPr>
        <w:pStyle w:val="24"/>
        <w:keepNext w:val="0"/>
        <w:keepLines w:val="0"/>
        <w:widowControl w:val="0"/>
        <w:shd w:val="clear" w:color="auto" w:fill="auto"/>
        <w:bidi w:val="0"/>
        <w:spacing w:before="0" w:after="62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Figure 2.1： Minimum S3 API</w:t>
      </w:r>
    </w:p>
    <w:p>
      <w:pPr>
        <w:pStyle w:val="26"/>
        <w:keepNext/>
        <w:keepLines/>
        <w:widowControl w:val="0"/>
        <w:numPr>
          <w:ilvl w:val="0"/>
          <w:numId w:val="2"/>
        </w:numPr>
        <w:shd w:val="clear" w:color="auto" w:fill="auto"/>
        <w:tabs>
          <w:tab w:val="left" w:pos="763"/>
        </w:tabs>
        <w:bidi w:val="0"/>
        <w:spacing w:before="0" w:line="240" w:lineRule="auto"/>
        <w:ind w:left="0" w:right="0" w:firstLine="0"/>
        <w:jc w:val="left"/>
        <w:rPr>
          <w:rFonts w:hint="default" w:ascii="Times New Roman Regular" w:hAnsi="Times New Roman Regular" w:cs="Times New Roman Regular"/>
        </w:rPr>
      </w:pPr>
      <w:bookmarkStart w:id="68" w:name="bookmark89"/>
      <w:bookmarkEnd w:id="68"/>
      <w:bookmarkStart w:id="69" w:name="bookmark86"/>
      <w:bookmarkStart w:id="70" w:name="bookmark87"/>
      <w:bookmarkStart w:id="71" w:name="bookmark88"/>
      <w:bookmarkStart w:id="72" w:name="bookmark90"/>
      <w:r>
        <w:rPr>
          <w:rFonts w:hint="default" w:ascii="Times New Roman Regular" w:hAnsi="Times New Roman Regular" w:eastAsia="Times New Roman" w:cs="Times New Roman Regular"/>
          <w:color w:val="000000"/>
          <w:spacing w:val="0"/>
          <w:w w:val="100"/>
          <w:position w:val="0"/>
          <w:lang w:val="en-US" w:eastAsia="en-US" w:bidi="en-US"/>
        </w:rPr>
        <w:t>Durability, device failure, and churn</w:t>
      </w:r>
      <w:bookmarkEnd w:id="69"/>
      <w:bookmarkEnd w:id="70"/>
      <w:bookmarkEnd w:id="71"/>
      <w:bookmarkEnd w:id="72"/>
    </w:p>
    <w:p>
      <w:pPr>
        <w:pStyle w:val="24"/>
        <w:keepNext w:val="0"/>
        <w:keepLines w:val="0"/>
        <w:widowControl w:val="0"/>
        <w:shd w:val="clear" w:color="auto" w:fill="auto"/>
        <w:bidi w:val="0"/>
        <w:spacing w:before="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computing and storage platform </w:t>
      </w:r>
      <w:r>
        <w:rPr>
          <w:rFonts w:hint="default" w:ascii="Times New Roman Regular" w:hAnsi="Times New Roman Regular" w:cs="Times New Roman Regular"/>
          <w:color w:val="000000"/>
          <w:spacing w:val="0"/>
          <w:w w:val="100"/>
          <w:position w:val="0"/>
          <w:lang w:val="en-US" w:eastAsia="en-US" w:bidi="en-US"/>
        </w:rPr>
        <w:t xml:space="preserve"> is useless unless it also functions as a retrieval platform. For any</w:t>
      </w:r>
      <w:r>
        <w:rPr>
          <w:rFonts w:hint="default" w:ascii="Times New Roman Regular" w:hAnsi="Times New Roman Regular" w:cs="Times New Roman Regular"/>
          <w:color w:val="000000"/>
          <w:spacing w:val="0"/>
          <w:w w:val="100"/>
          <w:position w:val="0"/>
          <w:lang w:eastAsia="en-US" w:bidi="en-US"/>
        </w:rPr>
        <w:t xml:space="preserve"> computing and storage platform </w:t>
      </w:r>
      <w:r>
        <w:rPr>
          <w:rFonts w:hint="default" w:ascii="Times New Roman Regular" w:hAnsi="Times New Roman Regular" w:cs="Times New Roman Regular"/>
          <w:color w:val="000000"/>
          <w:spacing w:val="0"/>
          <w:w w:val="100"/>
          <w:position w:val="0"/>
          <w:lang w:val="en-US" w:eastAsia="en-US" w:bidi="en-US"/>
        </w:rPr>
        <w:t>to be valuable, it must be careful not to lose the data it was given, even in the presence of a variety of possible failures within the system. Our system must store data with high durability and have negligible risk of data loss.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all devices, component failure is a guarantee. All hard drives fail after enough wear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servers providing network access to these hard drives will also eventually fail. Network links may die, power failures could cause havoc sporadically, and storage media become unreliable over time. Data must be stored with enough redundancy to recover from individual component failures. Perhaps more importantly, no data can be left in a single location indefinitely. In such an environment, redundancy, data mainte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nance, repair, and replacement of lost redundancy must be considered inevitable, and the system must account for these issues.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Furthermore, decentralized systems are susceptible to high churn rates where partic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ipants join the network and then leave for various reasons, well before their hardware has actually failed. For instance, Rhea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found that in many real world peer-to-peer systems, the median time a participant lasts in the network ranges from hours to mere minutes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Maymounkov </w:t>
      </w:r>
      <w:r>
        <w:rPr>
          <w:rFonts w:hint="default" w:ascii="Times New Roman Regular" w:hAnsi="Times New Roman Regular" w:cs="Times New Roman Regular"/>
          <w:i/>
          <w:iCs/>
          <w:color w:val="000000"/>
          <w:spacing w:val="0"/>
          <w:w w:val="100"/>
          <w:position w:val="0"/>
          <w:lang w:val="en-US" w:eastAsia="en-US" w:bidi="en-US"/>
        </w:rPr>
        <w:t>etal.</w:t>
      </w:r>
      <w:r>
        <w:rPr>
          <w:rFonts w:hint="default" w:ascii="Times New Roman Regular" w:hAnsi="Times New Roman Regular" w:cs="Times New Roman Regular"/>
          <w:color w:val="000000"/>
          <w:spacing w:val="0"/>
          <w:w w:val="100"/>
          <w:position w:val="0"/>
          <w:lang w:val="en-US" w:eastAsia="en-US" w:bidi="en-US"/>
        </w:rPr>
        <w:t xml:space="preserve"> found that the probability ofa node staying connected to a decentralized network for an additional hour is an </w:t>
      </w:r>
      <w:r>
        <w:rPr>
          <w:rFonts w:hint="default" w:ascii="Times New Roman Regular" w:hAnsi="Times New Roman Regular" w:cs="Times New Roman Regular"/>
          <w:i/>
          <w:iCs/>
          <w:color w:val="000000"/>
          <w:spacing w:val="0"/>
          <w:w w:val="100"/>
          <w:position w:val="0"/>
          <w:lang w:val="en-US" w:eastAsia="en-US" w:bidi="en-US"/>
        </w:rPr>
        <w:t>increasing</w:t>
      </w:r>
      <w:r>
        <w:rPr>
          <w:rFonts w:hint="default" w:ascii="Times New Roman Regular" w:hAnsi="Times New Roman Regular" w:cs="Times New Roman Regular"/>
          <w:color w:val="000000"/>
          <w:spacing w:val="0"/>
          <w:w w:val="100"/>
          <w:position w:val="0"/>
          <w:lang w:val="en-US" w:eastAsia="en-US" w:bidi="en-US"/>
        </w:rPr>
        <w:t xml:space="preserve"> function of uptime (Fig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ure 2.2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 other words,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have been online for a long time are less likely to contribute to overall node churn.</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Churn could be caused by any number </w:t>
      </w:r>
      <w:r>
        <w:rPr>
          <w:rFonts w:hint="default" w:ascii="Times New Roman Regular" w:hAnsi="Times New Roman Regular" w:cs="Times New Roman Regular"/>
          <w:color w:val="000000"/>
          <w:spacing w:val="0"/>
          <w:w w:val="100"/>
          <w:position w:val="0"/>
          <w:lang w:eastAsia="en-US" w:bidi="en-US"/>
        </w:rPr>
        <w:t>of factors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may go offline due to hardware or software failure, intermittent internet connectivity, power loss, complete disk failure, or software shutdown or removal. The more network churn that exists, the more redundancy is required to make up for </w:t>
      </w:r>
      <w:r>
        <w:rPr>
          <w:rFonts w:hint="default" w:ascii="Times New Roman Regular" w:hAnsi="Times New Roman Regular" w:cs="Times New Roman Regular"/>
          <w:color w:val="000000"/>
          <w:spacing w:val="0"/>
          <w:w w:val="100"/>
          <w:position w:val="0"/>
          <w:lang w:eastAsia="en-US" w:bidi="en-US"/>
        </w:rPr>
        <w:t>the greater</w:t>
      </w:r>
      <w:r>
        <w:rPr>
          <w:rFonts w:hint="default" w:ascii="Times New Roman Regular" w:hAnsi="Times New Roman Regular" w:cs="Times New Roman Regular"/>
          <w:color w:val="000000"/>
          <w:spacing w:val="0"/>
          <w:w w:val="100"/>
          <w:position w:val="0"/>
          <w:lang w:val="en-US" w:eastAsia="en-US" w:bidi="en-US"/>
        </w:rPr>
        <w:t xml:space="preserve"> rate </w:t>
      </w:r>
      <w:r>
        <w:rPr>
          <w:rFonts w:hint="default" w:ascii="Times New Roman Regular" w:hAnsi="Times New Roman Regular" w:cs="Times New Roman Regular"/>
          <w:color w:val="000000"/>
          <w:spacing w:val="0"/>
          <w:w w:val="100"/>
          <w:position w:val="0"/>
          <w:lang w:eastAsia="en-US" w:bidi="en-US"/>
        </w:rPr>
        <w:t>of node</w:t>
      </w:r>
      <w:r>
        <w:rPr>
          <w:rFonts w:hint="default" w:ascii="Times New Roman Regular" w:hAnsi="Times New Roman Regular" w:cs="Times New Roman Regular"/>
          <w:color w:val="000000"/>
          <w:spacing w:val="0"/>
          <w:w w:val="100"/>
          <w:position w:val="0"/>
          <w:lang w:val="en-US" w:eastAsia="en-US" w:bidi="en-US"/>
        </w:rPr>
        <w:t xml:space="preserve"> loss. The more redundancy that is required, the more bandwidth is needed for correct operation of the system. In fact, there is a tight relationship between network churn, additional redundancy, and bandwidth availability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keep background bandwidth usage and redundancy low, our network must have low network churn and a strong incentive to favor long-lived, stable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7.3.3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and Blake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a discussion of how repair bandwidth varies as a function of node churn.</w:t>
      </w:r>
    </w:p>
    <w:p>
      <w:pPr>
        <w:pStyle w:val="26"/>
        <w:keepNext/>
        <w:keepLines/>
        <w:widowControl w:val="0"/>
        <w:numPr>
          <w:ilvl w:val="0"/>
          <w:numId w:val="2"/>
        </w:numPr>
        <w:shd w:val="clear" w:color="auto" w:fill="auto"/>
        <w:tabs>
          <w:tab w:val="left" w:pos="605"/>
        </w:tabs>
        <w:bidi w:val="0"/>
        <w:spacing w:before="0" w:line="240" w:lineRule="auto"/>
        <w:ind w:left="0" w:right="0" w:firstLine="0"/>
        <w:jc w:val="both"/>
        <w:rPr>
          <w:rFonts w:hint="default" w:ascii="Times New Roman Regular" w:hAnsi="Times New Roman Regular" w:cs="Times New Roman Regular"/>
        </w:rPr>
      </w:pPr>
      <w:bookmarkStart w:id="73" w:name="bookmark94"/>
      <w:bookmarkEnd w:id="73"/>
      <w:bookmarkStart w:id="74" w:name="bookmark92"/>
      <w:bookmarkStart w:id="75" w:name="bookmark91"/>
      <w:bookmarkStart w:id="76" w:name="bookmark93"/>
      <w:bookmarkStart w:id="77" w:name="bookmark95"/>
      <w:r>
        <w:rPr>
          <w:rFonts w:hint="default" w:ascii="Times New Roman Regular" w:hAnsi="Times New Roman Regular" w:eastAsia="Times New Roman" w:cs="Times New Roman Regular"/>
          <w:color w:val="000000"/>
          <w:spacing w:val="0"/>
          <w:w w:val="100"/>
          <w:position w:val="0"/>
          <w:lang w:val="en-US" w:eastAsia="en-US" w:bidi="en-US"/>
        </w:rPr>
        <w:t>Latency</w:t>
      </w:r>
      <w:bookmarkEnd w:id="74"/>
      <w:bookmarkEnd w:id="75"/>
      <w:bookmarkEnd w:id="76"/>
      <w:bookmarkEnd w:id="77"/>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Decentralized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can potentially capitalize on massive opportunities for par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allelism. Some of these opportunities include increased transfer rates, processing capabil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ities, and overall throughput even when individual network links are slow. However, paral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lelism cannot, by itself, improve </w:t>
      </w:r>
      <w:r>
        <w:rPr>
          <w:rFonts w:hint="default" w:ascii="Times New Roman Regular" w:hAnsi="Times New Roman Regular" w:cs="Times New Roman Regular"/>
          <w:i/>
          <w:iCs/>
          <w:color w:val="000000"/>
          <w:spacing w:val="0"/>
          <w:w w:val="100"/>
          <w:position w:val="0"/>
          <w:lang w:val="en-US" w:eastAsia="en-US" w:bidi="en-US"/>
        </w:rPr>
        <w:t>latency.</w:t>
      </w:r>
      <w:r>
        <w:rPr>
          <w:rFonts w:hint="default" w:ascii="Times New Roman Regular" w:hAnsi="Times New Roman Regular" w:cs="Times New Roman Regular"/>
          <w:color w:val="000000"/>
          <w:spacing w:val="0"/>
          <w:w w:val="100"/>
          <w:position w:val="0"/>
          <w:lang w:val="en-US" w:eastAsia="en-US" w:bidi="en-US"/>
        </w:rPr>
        <w:t xml:space="preserve"> If an individual network link is utilized as part of an operation, its latency will be the lower bound for the overall operation. Therefore, any distributed system intended for high performance applications must continuously and aggressively optimize for low latency not only on an individual process scale but also for the system's entire architecture.</w:t>
      </w:r>
    </w:p>
    <w:p>
      <w:pPr>
        <w:widowControl w:val="0"/>
        <w:jc w:val="center"/>
        <w:rPr>
          <w:rFonts w:hint="default" w:ascii="Times New Roman Regular" w:hAnsi="Times New Roman Regular" w:cs="Times New Roman Regular"/>
          <w:sz w:val="2"/>
          <w:szCs w:val="2"/>
        </w:rPr>
      </w:pPr>
      <w:r>
        <w:rPr>
          <w:rFonts w:hint="default" w:ascii="Times New Roman Regular" w:hAnsi="Times New Roman Regular" w:cs="Times New Roman Regular"/>
        </w:rPr>
        <w:drawing>
          <wp:inline distT="0" distB="0" distL="114300" distR="114300">
            <wp:extent cx="3285490" cy="2030095"/>
            <wp:effectExtent l="0" t="0" r="16510" b="1905"/>
            <wp:docPr id="12" name="Picutre 12"/>
            <wp:cNvGraphicFramePr/>
            <a:graphic xmlns:a="http://schemas.openxmlformats.org/drawingml/2006/main">
              <a:graphicData uri="http://schemas.openxmlformats.org/drawingml/2006/picture">
                <pic:pic xmlns:pic="http://schemas.openxmlformats.org/drawingml/2006/picture">
                  <pic:nvPicPr>
                    <pic:cNvPr id="12" name="Picutre 12"/>
                    <pic:cNvPicPr/>
                  </pic:nvPicPr>
                  <pic:blipFill>
                    <a:blip r:embed="rId32"/>
                    <a:stretch>
                      <a:fillRect/>
                    </a:stretch>
                  </pic:blipFill>
                  <pic:spPr>
                    <a:xfrm>
                      <a:off x="0" y="0"/>
                      <a:ext cx="3285490" cy="2030095"/>
                    </a:xfrm>
                    <a:prstGeom prst="rect">
                      <a:avLst/>
                    </a:prstGeom>
                  </pic:spPr>
                </pic:pic>
              </a:graphicData>
            </a:graphic>
          </wp:inline>
        </w:drawing>
      </w:r>
    </w:p>
    <w:p>
      <w:pPr>
        <w:pStyle w:val="34"/>
        <w:keepNext w:val="0"/>
        <w:keepLines w:val="0"/>
        <w:widowControl w:val="0"/>
        <w:shd w:val="clear" w:color="auto" w:fill="auto"/>
        <w:bidi w:val="0"/>
        <w:spacing w:before="0" w:after="0"/>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Figure 2.2： Probability of remaining online an additional hour as a function of uptime. The x axis represents minutes. They axis shows the fraction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stayed online at least x minutes that also stayed online at least x </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val="0"/>
          <w:iCs w:val="0"/>
          <w:color w:val="000000"/>
          <w:spacing w:val="0"/>
          <w:w w:val="100"/>
          <w:position w:val="0"/>
          <w:lang w:val="zh-TW" w:eastAsia="zh-TW" w:bidi="zh-TW"/>
        </w:rPr>
        <w:t xml:space="preserve"> </w:t>
      </w:r>
      <w:r>
        <w:rPr>
          <w:rFonts w:hint="default" w:ascii="Times New Roman Regular" w:hAnsi="Times New Roman Regular" w:cs="Times New Roman Regular"/>
          <w:i w:val="0"/>
          <w:iCs w:val="0"/>
          <w:color w:val="000000"/>
          <w:spacing w:val="0"/>
          <w:w w:val="100"/>
          <w:position w:val="0"/>
          <w:lang w:val="en-US" w:eastAsia="en-US" w:bidi="en-US"/>
        </w:rPr>
        <w:t xml:space="preserve">60 </w:t>
      </w:r>
      <w:r>
        <w:rPr>
          <w:rFonts w:hint="default" w:ascii="Times New Roman Regular" w:hAnsi="Times New Roman Regular" w:cs="Times New Roman Regular"/>
          <w:color w:val="000000"/>
          <w:spacing w:val="0"/>
          <w:w w:val="100"/>
          <w:position w:val="0"/>
          <w:lang w:val="en-US" w:eastAsia="en-US" w:bidi="en-US"/>
        </w:rPr>
        <w:t xml:space="preserve">minutes. Source: Maymounkov </w:t>
      </w:r>
      <w:r>
        <w:rPr>
          <w:rFonts w:hint="default" w:ascii="Times New Roman Regular" w:hAnsi="Times New Roman Regular" w:cs="Times New Roman Regular"/>
          <w:i w:val="0"/>
          <w:iCs w:val="0"/>
          <w:color w:val="000000"/>
          <w:spacing w:val="0"/>
          <w:w w:val="100"/>
          <w:position w:val="0"/>
          <w:lang w:val="en-US" w:eastAsia="en-US" w:bidi="en-US"/>
        </w:rPr>
        <w:t xml:space="preserve">et al.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p>
    <w:p>
      <w:pPr>
        <w:widowControl w:val="0"/>
        <w:spacing w:after="359" w:line="1" w:lineRule="exact"/>
        <w:rPr>
          <w:rFonts w:hint="default" w:ascii="Times New Roman Regular" w:hAnsi="Times New Roman Regular" w:cs="Times New Roman Regular"/>
        </w:rPr>
      </w:pPr>
    </w:p>
    <w:p>
      <w:pPr>
        <w:pStyle w:val="26"/>
        <w:keepNext/>
        <w:keepLines/>
        <w:widowControl w:val="0"/>
        <w:numPr>
          <w:ilvl w:val="0"/>
          <w:numId w:val="2"/>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78" w:name="bookmark99"/>
      <w:bookmarkEnd w:id="78"/>
      <w:bookmarkStart w:id="79" w:name="bookmark96"/>
      <w:bookmarkStart w:id="80" w:name="bookmark100"/>
      <w:bookmarkStart w:id="81" w:name="bookmark98"/>
      <w:bookmarkStart w:id="82" w:name="bookmark97"/>
      <w:r>
        <w:rPr>
          <w:rFonts w:hint="default" w:ascii="Times New Roman Regular" w:hAnsi="Times New Roman Regular" w:eastAsia="Times New Roman" w:cs="Times New Roman Regular"/>
          <w:color w:val="000000"/>
          <w:spacing w:val="0"/>
          <w:w w:val="100"/>
          <w:position w:val="0"/>
          <w:lang w:val="en-US" w:eastAsia="en-US" w:bidi="en-US"/>
        </w:rPr>
        <w:t>Bandwidth</w:t>
      </w:r>
      <w:bookmarkEnd w:id="79"/>
      <w:bookmarkEnd w:id="80"/>
      <w:bookmarkEnd w:id="81"/>
      <w:bookmarkEnd w:id="82"/>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Global bandwidth availability is increasing year after year. Unfortunately, access to high- bandwidth internet connections is unevenly distributed across the world. While some users can easily access symmetric, high-speed, unlimited bandwidth connections, others have significant difficulty obtaining the same type of access.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the United States and other countries, the method in which many residential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ternet service providers (ISPs) operate presents two specific challenges for designers of a decentralized network protocol. The first challenge is the asymmetric internet connec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tions offered by many ISPs. Customers subscribe to internet service based on an adver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tised download speed, but the upload speed is potentially an order of magnitude or two slower. The second challenge is that bandwidth is sometimes "capped" by the ISP at a fixed amount of allowed traffic per month. For example, in many US markets, the ISP Comcast imposes a one terabyte per month bandwidth cap with stiff fines for customers who go over this limit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An internet connection with a cap of 1 TB/month cannot av</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erage more than 385 KB/s over the month without exceeding the monthly bandwidth allowance, even if the ISP advertises speeds of 10 MB/s or higher. Such caps impose sig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nificant limitations on the bandwidth available to the network at any given moment.</w:t>
      </w:r>
    </w:p>
    <w:p>
      <w:pPr>
        <w:pStyle w:val="24"/>
        <w:keepNext w:val="0"/>
        <w:keepLines w:val="0"/>
        <w:widowControl w:val="0"/>
        <w:shd w:val="clear" w:color="auto" w:fill="auto"/>
        <w:bidi w:val="0"/>
        <w:spacing w:before="0" w:after="22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With device failure and churn guaranteed, any decentralized system will have a corre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sponding amount of repair traffic. As a result, it is important to account for the bandwidth required not only for data storage and retrieval but also for data maintenance and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pair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Designing a storage system that is careless with bandwidth usage would not only give undue preference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with access to unlimited high-speed bandwidth but also centralize the system to some degree. In order to keep the storage system as decentralized as possible and working in as many environments as possible, bandwidth usage must be aggressively minimized.</w:t>
      </w:r>
    </w:p>
    <w:p>
      <w:pPr>
        <w:pStyle w:val="24"/>
        <w:keepNext w:val="0"/>
        <w:keepLines w:val="0"/>
        <w:widowControl w:val="0"/>
        <w:shd w:val="clear" w:color="auto" w:fill="auto"/>
        <w:bidi w:val="0"/>
        <w:spacing w:before="0" w:after="600" w:line="278"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7.1.1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bandwidth availability and repair traffic limit usable space.</w:t>
      </w:r>
    </w:p>
    <w:p>
      <w:pPr>
        <w:pStyle w:val="26"/>
        <w:keepNext/>
        <w:keepLines/>
        <w:widowControl w:val="0"/>
        <w:numPr>
          <w:ilvl w:val="0"/>
          <w:numId w:val="2"/>
        </w:numPr>
        <w:shd w:val="clear" w:color="auto" w:fill="auto"/>
        <w:tabs>
          <w:tab w:val="left" w:pos="600"/>
        </w:tabs>
        <w:bidi w:val="0"/>
        <w:spacing w:before="0" w:line="240" w:lineRule="auto"/>
        <w:ind w:left="0" w:right="0" w:firstLine="0"/>
        <w:jc w:val="both"/>
        <w:rPr>
          <w:rFonts w:hint="default" w:ascii="Times New Roman Regular" w:hAnsi="Times New Roman Regular" w:cs="Times New Roman Regular"/>
        </w:rPr>
      </w:pPr>
      <w:bookmarkStart w:id="83" w:name="bookmark104"/>
      <w:bookmarkEnd w:id="83"/>
      <w:bookmarkStart w:id="84" w:name="bookmark103"/>
      <w:bookmarkStart w:id="85" w:name="bookmark102"/>
      <w:bookmarkStart w:id="86" w:name="bookmark101"/>
      <w:bookmarkStart w:id="87" w:name="bookmark105"/>
      <w:r>
        <w:rPr>
          <w:rFonts w:hint="default" w:ascii="Times New Roman Regular" w:hAnsi="Times New Roman Regular" w:eastAsia="Times New Roman" w:cs="Times New Roman Regular"/>
          <w:color w:val="000000"/>
          <w:spacing w:val="0"/>
          <w:w w:val="100"/>
          <w:position w:val="0"/>
          <w:lang w:val="en-US" w:eastAsia="en-US" w:bidi="en-US"/>
        </w:rPr>
        <w:t>Object size</w:t>
      </w:r>
      <w:bookmarkEnd w:id="84"/>
      <w:bookmarkEnd w:id="85"/>
      <w:bookmarkEnd w:id="86"/>
      <w:bookmarkEnd w:id="87"/>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can broadly classify large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into two groups by average object size. To differentiate between the two groups, we classify a "large" file as a few megabytes or greater in size. A database is the preferred solution for storing many small pieces of information, whereas an object store or file system is ideal for storing many large files.</w:t>
      </w:r>
    </w:p>
    <w:p>
      <w:pPr>
        <w:pStyle w:val="24"/>
        <w:keepNext w:val="0"/>
        <w:keepLines w:val="0"/>
        <w:widowControl w:val="0"/>
        <w:shd w:val="clear" w:color="auto" w:fill="auto"/>
        <w:bidi w:val="0"/>
        <w:spacing w:before="0" w:line="274"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initial product offering by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is designed to function primarily as a decen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tralized object store for larger files. While future improvements may enable database-like use cases, object storage is the predominant initial use case described in this paper. We made protocol design decisions with the assumption that the vast majority of stored ob</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jects will be 4MB or larger. While smaller files are supported, they may simply be more costly to store.</w:t>
      </w:r>
    </w:p>
    <w:p>
      <w:pPr>
        <w:pStyle w:val="24"/>
        <w:keepNext w:val="0"/>
        <w:keepLines w:val="0"/>
        <w:widowControl w:val="0"/>
        <w:shd w:val="clear" w:color="auto" w:fill="auto"/>
        <w:bidi w:val="0"/>
        <w:spacing w:before="0" w:after="600" w:line="275"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It is worth noting that this will not negatively impact use cases that require reading lots of files smaller than a megabyte. Users can address this with a packing strategy by aggregating and storing many small files as one large file. The protocol supports seek</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ing and streaming, which will allow users to download small files without requiring full retrieval of the aggregated object.</w:t>
      </w:r>
    </w:p>
    <w:p>
      <w:pPr>
        <w:pStyle w:val="26"/>
        <w:keepNext/>
        <w:keepLines/>
        <w:widowControl w:val="0"/>
        <w:numPr>
          <w:ilvl w:val="0"/>
          <w:numId w:val="2"/>
        </w:numPr>
        <w:shd w:val="clear" w:color="auto" w:fill="auto"/>
        <w:tabs>
          <w:tab w:val="left" w:pos="600"/>
        </w:tabs>
        <w:bidi w:val="0"/>
        <w:spacing w:before="0" w:line="240" w:lineRule="auto"/>
        <w:ind w:left="0" w:right="0" w:firstLine="0"/>
        <w:jc w:val="left"/>
        <w:rPr>
          <w:rFonts w:hint="default" w:ascii="Times New Roman Regular" w:hAnsi="Times New Roman Regular" w:cs="Times New Roman Regular"/>
        </w:rPr>
      </w:pPr>
      <w:bookmarkStart w:id="88" w:name="bookmark109"/>
      <w:bookmarkEnd w:id="88"/>
      <w:bookmarkStart w:id="89" w:name="bookmark106"/>
      <w:bookmarkStart w:id="90" w:name="bookmark107"/>
      <w:bookmarkStart w:id="91" w:name="bookmark110"/>
      <w:bookmarkStart w:id="92" w:name="bookmark108"/>
      <w:r>
        <w:rPr>
          <w:rFonts w:hint="default" w:ascii="Times New Roman Regular" w:hAnsi="Times New Roman Regular" w:eastAsia="Times New Roman" w:cs="Times New Roman Regular"/>
          <w:color w:val="000000"/>
          <w:spacing w:val="0"/>
          <w:w w:val="100"/>
          <w:position w:val="0"/>
          <w:lang w:val="en-US" w:eastAsia="en-US" w:bidi="en-US"/>
        </w:rPr>
        <w:t>Byzantine fault tolerance</w:t>
      </w:r>
      <w:bookmarkEnd w:id="89"/>
      <w:bookmarkEnd w:id="90"/>
      <w:bookmarkEnd w:id="91"/>
      <w:bookmarkEnd w:id="92"/>
    </w:p>
    <w:p>
      <w:pPr>
        <w:pStyle w:val="24"/>
        <w:keepNext w:val="0"/>
        <w:keepLines w:val="0"/>
        <w:widowControl w:val="0"/>
        <w:shd w:val="clear" w:color="auto" w:fill="auto"/>
        <w:bidi w:val="0"/>
        <w:spacing w:before="0" w:line="276"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Unlike centralized solutions like Amazon S3,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in an untrusted environment where individual storage providers are not necessarily assumed to be trustworthy.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erates over the public internet, allowing anyone to sign up to become a storage provider.</w:t>
      </w:r>
    </w:p>
    <w:p>
      <w:pPr>
        <w:pStyle w:val="24"/>
        <w:keepNext w:val="0"/>
        <w:keepLines w:val="0"/>
        <w:widowControl w:val="0"/>
        <w:shd w:val="clear" w:color="auto" w:fill="auto"/>
        <w:bidi w:val="0"/>
        <w:spacing w:before="0" w:line="274"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adopt the Byzantine, Altruistic, Rational (BAR) model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discuss participants in the network.</w:t>
      </w:r>
    </w:p>
    <w:p>
      <w:pPr>
        <w:pStyle w:val="24"/>
        <w:keepNext w:val="0"/>
        <w:keepLines w:val="0"/>
        <w:widowControl w:val="0"/>
        <w:shd w:val="clear" w:color="auto" w:fill="auto"/>
        <w:bidi w:val="0"/>
        <w:spacing w:before="0" w:after="0" w:line="274" w:lineRule="exact"/>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may deviate arbitrarily from the suggested protocol for any reason. Some examples include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are broken or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are actively trying to sabotage the protocol. In general, a </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node is a bad actor, or one that optimizes fora utility function that is independent of the one given for the suggested protocol.</w:t>
      </w:r>
    </w:p>
    <w:p>
      <w:pPr>
        <w:pStyle w:val="24"/>
        <w:keepNext w:val="0"/>
        <w:keepLines w:val="0"/>
        <w:widowControl w:val="0"/>
        <w:shd w:val="clear" w:color="auto" w:fill="auto"/>
        <w:bidi w:val="0"/>
        <w:spacing w:before="0" w:after="0" w:line="274" w:lineRule="exact"/>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Inevitable hardware failures aside,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good actors and participate in a proposed protocol even if the rational choice is to deviate.</w:t>
      </w:r>
    </w:p>
    <w:p>
      <w:pPr>
        <w:pStyle w:val="24"/>
        <w:keepNext w:val="0"/>
        <w:keepLines w:val="0"/>
        <w:widowControl w:val="0"/>
        <w:shd w:val="clear" w:color="auto" w:fill="auto"/>
        <w:bidi w:val="0"/>
        <w:spacing w:before="0" w:line="274" w:lineRule="exact"/>
        <w:ind w:left="110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i/>
          <w:iCs/>
          <w:color w:val="000000"/>
          <w:spacing w:val="0"/>
          <w:w w:val="100"/>
          <w:position w:val="0"/>
          <w:lang w:val="en-US" w:eastAsia="en-US" w:bidi="en-US"/>
        </w:rPr>
        <w:t>Rational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neutral actors and participate or deviate only when it is in their net best interest.</w:t>
      </w:r>
    </w:p>
    <w:p>
      <w:pPr>
        <w:pStyle w:val="24"/>
        <w:keepNext w:val="0"/>
        <w:keepLines w:val="0"/>
        <w:widowControl w:val="0"/>
        <w:shd w:val="clear" w:color="auto" w:fill="auto"/>
        <w:bidi w:val="0"/>
        <w:spacing w:before="0" w:line="274" w:lineRule="exact"/>
        <w:ind w:left="60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Some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(e.g. datacenter-based cloud object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operate in an </w:t>
      </w:r>
      <w:r>
        <w:rPr>
          <w:rFonts w:hint="default" w:ascii="Times New Roman Regular" w:hAnsi="Times New Roman Regular" w:cs="Times New Roman Regular"/>
          <w:color w:val="000000"/>
          <w:spacing w:val="0"/>
          <w:w w:val="100"/>
          <w:position w:val="0"/>
          <w:lang w:eastAsia="en-US" w:bidi="en-US"/>
        </w:rPr>
        <w:t>environment where</w:t>
      </w:r>
      <w:r>
        <w:rPr>
          <w:rFonts w:hint="default" w:ascii="Times New Roman Regular" w:hAnsi="Times New Roman Regular" w:cs="Times New Roman Regular"/>
          <w:color w:val="000000"/>
          <w:spacing w:val="0"/>
          <w:w w:val="100"/>
          <w:position w:val="0"/>
          <w:lang w:val="en-US" w:eastAsia="en-US" w:bidi="en-US"/>
        </w:rPr>
        <w:t xml:space="preserve"> all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considered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For example, absent hardware failure or security breaches, Amazon's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do anything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sides what they were explicitly programmed to do, because Amazon owns and runs all of them.</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contrast,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operates in an environment where every node is managed by its own independent operator. In this environment, we can expect that a majority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w:t>
      </w:r>
      <w:r>
        <w:rPr>
          <w:rFonts w:hint="default" w:ascii="Times New Roman Regular" w:hAnsi="Times New Roman Regular" w:cs="Times New Roman Regular"/>
          <w:i/>
          <w:iCs/>
          <w:color w:val="000000"/>
          <w:spacing w:val="0"/>
          <w:w w:val="100"/>
          <w:position w:val="0"/>
          <w:lang w:val="en-US" w:eastAsia="en-US" w:bidi="en-US"/>
        </w:rPr>
        <w:t>rational</w:t>
      </w:r>
      <w:r>
        <w:rPr>
          <w:rFonts w:hint="default" w:ascii="Times New Roman Regular" w:hAnsi="Times New Roman Regular" w:cs="Times New Roman Regular"/>
          <w:color w:val="000000"/>
          <w:spacing w:val="0"/>
          <w:w w:val="100"/>
          <w:position w:val="0"/>
          <w:lang w:val="en-US" w:eastAsia="en-US" w:bidi="en-US"/>
        </w:rPr>
        <w:t xml:space="preserve"> and a minority are </w:t>
      </w:r>
      <w:r>
        <w:rPr>
          <w:rFonts w:hint="default" w:ascii="Times New Roman Regular" w:hAnsi="Times New Roman Regular" w:cs="Times New Roman Regular"/>
          <w:i/>
          <w:iCs/>
          <w:color w:val="000000"/>
          <w:spacing w:val="0"/>
          <w:w w:val="100"/>
          <w:position w:val="0"/>
          <w:lang w:val="en-US" w:eastAsia="en-US" w:bidi="en-US"/>
        </w:rPr>
        <w:t>Byzantine.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assumes no </w:t>
      </w:r>
      <w:r>
        <w:rPr>
          <w:rFonts w:hint="default" w:ascii="Times New Roman Regular" w:hAnsi="Times New Roman Regular" w:cs="Times New Roman Regular"/>
          <w:i/>
          <w:iCs/>
          <w:color w:val="000000"/>
          <w:spacing w:val="0"/>
          <w:w w:val="100"/>
          <w:position w:val="0"/>
          <w:lang w:val="en-US" w:eastAsia="en-US" w:bidi="en-US"/>
        </w:rPr>
        <w:t>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must include incentives that encourage the network to ensure that the rational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on the network (the majority of operators) behave as similarly as possible to the expected behavior </w:t>
      </w:r>
      <w:r>
        <w:rPr>
          <w:rFonts w:hint="default" w:ascii="Times New Roman Regular" w:hAnsi="Times New Roman Regular" w:cs="Times New Roman Regular"/>
          <w:color w:val="000000"/>
          <w:spacing w:val="0"/>
          <w:w w:val="100"/>
          <w:position w:val="0"/>
          <w:lang w:eastAsia="en-US" w:bidi="en-US"/>
        </w:rPr>
        <w:t>of altruistic</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Likewise, the effects of Byzantine behavior must be minimized or eliminated.</w:t>
      </w:r>
    </w:p>
    <w:p>
      <w:pPr>
        <w:pStyle w:val="24"/>
        <w:keepNext w:val="0"/>
        <w:keepLines w:val="0"/>
        <w:widowControl w:val="0"/>
        <w:shd w:val="clear" w:color="auto" w:fill="auto"/>
        <w:bidi w:val="0"/>
        <w:spacing w:before="0" w:after="62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Note that creating a system that is robust in the face of Byzantine behavior does not require a Byzantine fault tolerant consensus protocol—we avoid Byzantine consensus. See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6"/>
        <w:keepNext/>
        <w:keepLines/>
        <w:widowControl w:val="0"/>
        <w:numPr>
          <w:ilvl w:val="0"/>
          <w:numId w:val="2"/>
        </w:numPr>
        <w:shd w:val="clear" w:color="auto" w:fill="auto"/>
        <w:tabs>
          <w:tab w:val="left" w:pos="706"/>
        </w:tabs>
        <w:bidi w:val="0"/>
        <w:spacing w:before="0" w:line="240" w:lineRule="auto"/>
        <w:ind w:left="0" w:right="0" w:firstLine="0"/>
        <w:jc w:val="left"/>
        <w:rPr>
          <w:rFonts w:hint="default" w:ascii="Times New Roman Regular" w:hAnsi="Times New Roman Regular" w:cs="Times New Roman Regular"/>
        </w:rPr>
      </w:pPr>
      <w:bookmarkStart w:id="93" w:name="bookmark114"/>
      <w:bookmarkEnd w:id="93"/>
      <w:bookmarkStart w:id="94" w:name="bookmark111"/>
      <w:bookmarkStart w:id="95" w:name="bookmark113"/>
      <w:bookmarkStart w:id="96" w:name="bookmark112"/>
      <w:bookmarkStart w:id="97" w:name="bookmark115"/>
      <w:r>
        <w:rPr>
          <w:rFonts w:hint="default" w:ascii="Times New Roman Regular" w:hAnsi="Times New Roman Regular" w:eastAsia="Times New Roman" w:cs="Times New Roman Regular"/>
          <w:color w:val="000000"/>
          <w:spacing w:val="0"/>
          <w:w w:val="100"/>
          <w:position w:val="0"/>
          <w:lang w:val="en-US" w:eastAsia="en-US" w:bidi="en-US"/>
        </w:rPr>
        <w:t>Coordination avoidance</w:t>
      </w:r>
      <w:bookmarkEnd w:id="94"/>
      <w:bookmarkEnd w:id="95"/>
      <w:bookmarkEnd w:id="96"/>
      <w:bookmarkEnd w:id="97"/>
    </w:p>
    <w:p>
      <w:pPr>
        <w:pStyle w:val="24"/>
        <w:keepNext w:val="0"/>
        <w:keepLines w:val="0"/>
        <w:widowControl w:val="0"/>
        <w:shd w:val="clear" w:color="auto" w:fill="auto"/>
        <w:bidi w:val="0"/>
        <w:spacing w:before="0" w:line="275" w:lineRule="exact"/>
        <w:ind w:left="720" w:right="0" w:firstLine="498"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growing body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distributed database research shows that systems that avoid </w:t>
      </w:r>
      <w:r>
        <w:rPr>
          <w:rFonts w:hint="default" w:ascii="Times New Roman Regular" w:hAnsi="Times New Roman Regular" w:cs="Times New Roman Regular"/>
          <w:color w:val="000000"/>
          <w:spacing w:val="0"/>
          <w:w w:val="100"/>
          <w:position w:val="0"/>
          <w:lang w:eastAsia="en-US" w:bidi="en-US"/>
        </w:rPr>
        <w:t>coordination</w:t>
      </w:r>
      <w:r>
        <w:rPr>
          <w:rFonts w:hint="default" w:ascii="Times New Roman Regular" w:hAnsi="Times New Roman Regular" w:cs="Times New Roman Regular"/>
          <w:color w:val="000000"/>
          <w:spacing w:val="0"/>
          <w:w w:val="100"/>
          <w:position w:val="0"/>
          <w:lang w:val="en-US" w:eastAsia="en-US" w:bidi="en-US"/>
        </w:rPr>
        <w:t xml:space="preserve"> wherever possible have far better throughput than systems where </w:t>
      </w:r>
      <w:r>
        <w:rPr>
          <w:rFonts w:hint="default" w:ascii="Times New Roman Regular" w:hAnsi="Times New Roman Regular" w:cs="Times New Roman Regular"/>
          <w:color w:val="000000"/>
          <w:spacing w:val="0"/>
          <w:w w:val="100"/>
          <w:position w:val="0"/>
          <w:lang w:eastAsia="en-US" w:bidi="en-US"/>
        </w:rPr>
        <w:t>sub components</w:t>
      </w:r>
      <w:r>
        <w:rPr>
          <w:rFonts w:hint="default" w:ascii="Times New Roman Regular" w:hAnsi="Times New Roman Regular" w:cs="Times New Roman Regular"/>
          <w:color w:val="000000"/>
          <w:spacing w:val="0"/>
          <w:w w:val="100"/>
          <w:position w:val="0"/>
          <w:lang w:val="en-US" w:eastAsia="en-US" w:bidi="en-US"/>
        </w:rPr>
        <w:t xml:space="preserve"> are forced to coordinate to achieve correctness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use Bailis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i/>
          <w:iCs/>
          <w:color w:val="000000"/>
          <w:spacing w:val="0"/>
          <w:w w:val="100"/>
          <w:position w:val="0"/>
          <w:lang w:eastAsia="en-US" w:bidi="en-US"/>
        </w:rPr>
        <w:t>:</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lang w:val="en-US" w:eastAsia="en-US" w:bidi="en-US"/>
        </w:rPr>
        <w:t xml:space="preserve"> informal def</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inition that coordination is the requirement that concurrently executing operations syn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chronously communicate or otherwise stall in order to complete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observation happens at all scales and applies not only to distributed networks but also to concurrent threads of execution coordinating within the same computer. As soon as coordination is needed, actors in the system will need to wait for other actors, and waiting—due to coordination issues—can have a significant cost.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While many types of operations in a network may require coordination (e.g., opera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tions that require linearizabilit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vertAlign w:val="superscript"/>
          <w:lang w:val="en-US" w:eastAsia="en-US" w:bidi="en-US"/>
        </w:rPr>
        <w:footnoteReference w:id="0"/>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choosing strategies that avoid coordination (such as Highly Available Transactions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can offer performance gains of two to three orders of magnitude over wide area networks. In fact, by carefully avoiding coordination as much as possible, the Anna database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is able to be 10 times faster than both Cas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sandra and Redis in their corresponding environments and 700 to 800 times faster than performance-focused in-memory databases such as Masstree or Intel's TBB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Not all coordination can be avoided, but new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s (such as Invariant Confluence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the CALM principle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allow system architects to understand when coordination is required for consistency and correctness. As evidenced by Anna's performance successes, it is most efficient to avoid coordination where possible.</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Systems that minimize coordination are much better at scaling from small to large workloads. Adding more resources to a </w:t>
      </w:r>
      <w:r>
        <w:rPr>
          <w:rFonts w:hint="default" w:ascii="Times New Roman Regular" w:hAnsi="Times New Roman Regular" w:cs="Times New Roman Regular"/>
          <w:color w:val="000000"/>
          <w:spacing w:val="0"/>
          <w:w w:val="100"/>
          <w:position w:val="0"/>
          <w:lang w:eastAsia="en-US" w:bidi="en-US"/>
        </w:rPr>
        <w:t>coordination-avoidance</w:t>
      </w:r>
      <w:r>
        <w:rPr>
          <w:rFonts w:hint="default" w:ascii="Times New Roman Regular" w:hAnsi="Times New Roman Regular" w:cs="Times New Roman Regular"/>
          <w:color w:val="000000"/>
          <w:spacing w:val="0"/>
          <w:w w:val="100"/>
          <w:position w:val="0"/>
          <w:lang w:val="en-US" w:eastAsia="en-US" w:bidi="en-US"/>
        </w:rPr>
        <w:t xml:space="preserve"> system will directly increase throughput and performance. However, adding more resources to a coordination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dependent system (such as Bitcoin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even Raft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will not result in much additional throughput or overall performance.</w:t>
      </w:r>
    </w:p>
    <w:p>
      <w:pPr>
        <w:pStyle w:val="24"/>
        <w:keepNext w:val="0"/>
        <w:keepLines w:val="0"/>
        <w:widowControl w:val="0"/>
        <w:shd w:val="clear" w:color="auto" w:fill="auto"/>
        <w:bidi w:val="0"/>
        <w:spacing w:before="0" w:after="0" w:line="274" w:lineRule="exact"/>
        <w:ind w:left="720" w:right="0"/>
        <w:jc w:val="both"/>
        <w:rPr>
          <w:rFonts w:hint="default" w:ascii="Times New Roman Regular" w:hAnsi="Times New Roman Regular" w:cs="Times New Roman Regular"/>
        </w:rPr>
        <w:sectPr>
          <w:headerReference r:id="rId8" w:type="default"/>
          <w:headerReference r:id="rId9" w:type="even"/>
          <w:footnotePr>
            <w:numFmt w:val="upperRoman"/>
          </w:footnotePr>
          <w:type w:val="continuous"/>
          <w:pgSz w:w="12240" w:h="15840"/>
          <w:pgMar w:top="1694" w:right="1728" w:bottom="1560" w:left="1127" w:header="0" w:footer="1132" w:gutter="0"/>
          <w:cols w:space="720" w:num="1"/>
          <w:rtlGutter w:val="0"/>
          <w:docGrid w:linePitch="360" w:charSpace="0"/>
        </w:sectPr>
      </w:pPr>
      <w:r>
        <w:rPr>
          <w:rFonts w:hint="default" w:ascii="Times New Roman Regular" w:hAnsi="Times New Roman Regular" w:cs="Times New Roman Regular"/>
          <w:color w:val="000000"/>
          <w:spacing w:val="0"/>
          <w:w w:val="100"/>
          <w:position w:val="0"/>
          <w:lang w:val="en-US" w:eastAsia="en-US" w:bidi="en-US"/>
        </w:rPr>
        <w:t xml:space="preserve">To get to exabyte scale, minimizing coordination is one of the key components of our strategy. Surprisingly, many decentralized </w:t>
      </w:r>
      <w:r>
        <w:rPr>
          <w:rFonts w:hint="default" w:ascii="Times New Roman Regular" w:hAnsi="Times New Roman Regular" w:cs="Times New Roman Regular"/>
          <w:color w:val="000000"/>
          <w:spacing w:val="0"/>
          <w:w w:val="100"/>
          <w:position w:val="0"/>
          <w:lang w:eastAsia="en-US" w:bidi="en-US"/>
        </w:rPr>
        <w:t xml:space="preserve">computing and storage platform </w:t>
      </w:r>
      <w:r>
        <w:rPr>
          <w:rFonts w:hint="default" w:ascii="Times New Roman Regular" w:hAnsi="Times New Roman Regular" w:cs="Times New Roman Regular"/>
          <w:color w:val="000000"/>
          <w:spacing w:val="0"/>
          <w:w w:val="100"/>
          <w:position w:val="0"/>
          <w:lang w:val="en-US" w:eastAsia="en-US" w:bidi="en-US"/>
        </w:rPr>
        <w:t>s are working towards archi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tectures that require significant amounts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coordination, where most if not all operations must be accounted for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single global ledger. For us to achieve exabyte scale, it is a fun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damental requirement to limit hot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path coordination domains to small spheres which are entirely controllable by each user. This limits the applicability of </w:t>
      </w:r>
      <w:r>
        <w:rPr>
          <w:rFonts w:hint="default" w:ascii="Times New Roman Regular" w:hAnsi="Times New Roman Regular" w:cs="Times New Roman Regular"/>
          <w:color w:val="000000"/>
          <w:spacing w:val="0"/>
          <w:w w:val="100"/>
          <w:position w:val="0"/>
          <w:lang w:eastAsia="en-US" w:bidi="en-US"/>
        </w:rPr>
        <w:t>block-chain-like</w:t>
      </w:r>
      <w:r>
        <w:rPr>
          <w:rFonts w:hint="default" w:ascii="Times New Roman Regular" w:hAnsi="Times New Roman Regular" w:cs="Times New Roman Regular"/>
          <w:color w:val="000000"/>
          <w:spacing w:val="0"/>
          <w:w w:val="100"/>
          <w:position w:val="0"/>
          <w:lang w:val="en-US" w:eastAsia="en-US" w:bidi="en-US"/>
        </w:rPr>
        <w:t xml:space="preserve"> solutions for our use case.</w:t>
      </w:r>
    </w:p>
    <w:p>
      <w:pPr>
        <w:pStyle w:val="16"/>
        <w:keepNext w:val="0"/>
        <w:keepLines w:val="0"/>
        <w:widowControl w:val="0"/>
        <w:shd w:val="clear" w:color="auto" w:fill="auto"/>
        <w:bidi w:val="0"/>
        <w:spacing w:before="0" w:after="480" w:line="240" w:lineRule="auto"/>
        <w:ind w:left="0" w:leftChars="0" w:right="0" w:firstLine="0" w:firstLineChars="0"/>
        <w:jc w:val="left"/>
        <w:rPr>
          <w:rFonts w:hint="default" w:ascii="Times New Roman Regular" w:hAnsi="Times New Roman Regular" w:cs="Times New Roman Regular"/>
        </w:rPr>
      </w:pPr>
      <w:bookmarkStart w:id="98" w:name="bookmark116"/>
      <w:r>
        <w:rPr>
          <w:rFonts w:hint="default" w:ascii="Times New Roman Regular" w:hAnsi="Times New Roman Regular" w:eastAsia="Times New Roman" w:cs="Times New Roman Regular"/>
          <w:color w:val="000000"/>
          <w:spacing w:val="0"/>
          <w:w w:val="100"/>
          <w:position w:val="0"/>
          <w:lang w:val="en-US" w:eastAsia="en-US" w:bidi="en-US"/>
        </w:rPr>
        <w:t xml:space="preserve">3. </w:t>
      </w:r>
      <w:bookmarkEnd w:id="98"/>
      <w:r>
        <w:rPr>
          <w:rFonts w:hint="default" w:ascii="Times New Roman Regular" w:hAnsi="Times New Roman Regular" w:cs="Times New Roman Regular"/>
          <w:color w:val="000000"/>
          <w:spacing w:val="0"/>
          <w:w w:val="100"/>
          <w:position w:val="0"/>
          <w:lang w:eastAsia="en-US" w:bidi="en-US"/>
        </w:rPr>
        <w:t>platform</w:t>
      </w:r>
    </w:p>
    <w:p>
      <w:pPr>
        <w:pStyle w:val="24"/>
        <w:keepNext w:val="0"/>
        <w:keepLines w:val="0"/>
        <w:widowControl w:val="0"/>
        <w:shd w:val="clear" w:color="auto" w:fill="auto"/>
        <w:bidi w:val="0"/>
        <w:spacing w:before="0" w:after="600" w:line="275" w:lineRule="exact"/>
        <w:ind w:left="56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After having considered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design constraints, this chapter outlines the design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consisting of only the most fundamental components.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describes all of the components that must exist to satisfy our constraints. As long as our design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straints remain constant, this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will, as much as is feasible, describe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both now and ten years from now. While there will be some design freedom within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this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will obviate the need for future re</w:t>
      </w:r>
      <w:r>
        <w:rPr>
          <w:rFonts w:hint="default" w:ascii="Times New Roman Regular" w:hAnsi="Times New Roman Regular" w:cs="Times New Roman Regular"/>
          <w:color w:val="000000"/>
          <w:spacing w:val="0"/>
          <w:w w:val="100"/>
          <w:position w:val="0"/>
          <w:lang w:eastAsia="en-US" w:bidi="en-US"/>
        </w:rPr>
        <w:t>-</w:t>
      </w:r>
      <w:r>
        <w:rPr>
          <w:rFonts w:hint="default" w:ascii="Times New Roman Regular" w:hAnsi="Times New Roman Regular" w:cs="Times New Roman Regular"/>
          <w:color w:val="000000"/>
          <w:spacing w:val="0"/>
          <w:w w:val="100"/>
          <w:position w:val="0"/>
          <w:lang w:val="en-US" w:eastAsia="en-US" w:bidi="en-US"/>
        </w:rPr>
        <w:t>architectures entirely, as indepen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dent components will be able to be replaced without affecting other components.</w:t>
      </w:r>
    </w:p>
    <w:p>
      <w:pPr>
        <w:pStyle w:val="26"/>
        <w:keepNext/>
        <w:keepLines/>
        <w:widowControl w:val="0"/>
        <w:numPr>
          <w:ilvl w:val="0"/>
          <w:numId w:val="4"/>
        </w:numPr>
        <w:shd w:val="clear" w:color="auto" w:fill="auto"/>
        <w:tabs>
          <w:tab w:val="left" w:pos="552"/>
        </w:tabs>
        <w:bidi w:val="0"/>
        <w:spacing w:before="0" w:line="240" w:lineRule="auto"/>
        <w:ind w:left="0" w:right="0" w:firstLine="0"/>
        <w:jc w:val="left"/>
        <w:rPr>
          <w:rFonts w:hint="default" w:ascii="Times New Roman Regular" w:hAnsi="Times New Roman Regular" w:cs="Times New Roman Regular"/>
        </w:rPr>
      </w:pPr>
      <w:bookmarkStart w:id="99" w:name="bookmark120"/>
      <w:bookmarkEnd w:id="99"/>
      <w:bookmarkStart w:id="100" w:name="bookmark118"/>
      <w:bookmarkStart w:id="101" w:name="bookmark121"/>
      <w:bookmarkStart w:id="102" w:name="bookmark119"/>
      <w:bookmarkStart w:id="103" w:name="bookmark117"/>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eastAsia="Times New Roman" w:cs="Times New Roman Regular"/>
          <w:color w:val="000000"/>
          <w:spacing w:val="0"/>
          <w:w w:val="100"/>
          <w:position w:val="0"/>
          <w:lang w:val="en-US" w:eastAsia="en-US" w:bidi="en-US"/>
        </w:rPr>
        <w:t xml:space="preserve"> overview</w:t>
      </w:r>
      <w:bookmarkEnd w:id="100"/>
      <w:bookmarkEnd w:id="101"/>
      <w:bookmarkEnd w:id="102"/>
      <w:bookmarkEnd w:id="103"/>
    </w:p>
    <w:p>
      <w:pPr>
        <w:pStyle w:val="24"/>
        <w:keepNext w:val="0"/>
        <w:keepLines w:val="0"/>
        <w:widowControl w:val="0"/>
        <w:shd w:val="clear" w:color="auto" w:fill="auto"/>
        <w:bidi w:val="0"/>
        <w:spacing w:before="0" w:line="274" w:lineRule="exact"/>
        <w:ind w:left="0" w:right="0" w:firstLine="5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All designs within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will do the following things：</w:t>
      </w:r>
    </w:p>
    <w:p>
      <w:pPr>
        <w:pStyle w:val="24"/>
        <w:keepNext w:val="0"/>
        <w:keepLines w:val="0"/>
        <w:widowControl w:val="0"/>
        <w:shd w:val="clear" w:color="auto" w:fill="auto"/>
        <w:bidi w:val="0"/>
        <w:spacing w:before="0" w:after="0" w:line="274" w:lineRule="exact"/>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Store data </w:t>
      </w:r>
      <w:r>
        <w:rPr>
          <w:rFonts w:hint="default" w:ascii="Times New Roman Regular" w:hAnsi="Times New Roman Regular" w:cs="Times New Roman Regular"/>
          <w:color w:val="000000"/>
          <w:spacing w:val="0"/>
          <w:w w:val="100"/>
          <w:position w:val="0"/>
          <w:lang w:val="en-US" w:eastAsia="en-US" w:bidi="en-US"/>
        </w:rPr>
        <w:t>When data is stored with the network, a client encrypts and breaks it up into multiple pieces. The pieces are distributed to peers across the network. When this occurs, metadata is generated that contains information on where to find the data again.</w:t>
      </w:r>
    </w:p>
    <w:p>
      <w:pPr>
        <w:pStyle w:val="24"/>
        <w:keepNext w:val="0"/>
        <w:keepLines w:val="0"/>
        <w:widowControl w:val="0"/>
        <w:shd w:val="clear" w:color="auto" w:fill="auto"/>
        <w:bidi w:val="0"/>
        <w:spacing w:before="0" w:after="0" w:line="274" w:lineRule="exact"/>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Retrieve data </w:t>
      </w:r>
      <w:r>
        <w:rPr>
          <w:rFonts w:hint="default" w:ascii="Times New Roman Regular" w:hAnsi="Times New Roman Regular" w:cs="Times New Roman Regular"/>
          <w:color w:val="000000"/>
          <w:spacing w:val="0"/>
          <w:w w:val="100"/>
          <w:position w:val="0"/>
          <w:lang w:val="en-US" w:eastAsia="en-US" w:bidi="en-US"/>
        </w:rPr>
        <w:t>When data is retrieved from the network, the client will first reference the metadata to identify the locations of the previously stored pieces. Then the pieces will be retrieved and the original data will be reassembled on the client's local 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chine.</w:t>
      </w:r>
    </w:p>
    <w:p>
      <w:pPr>
        <w:pStyle w:val="24"/>
        <w:keepNext w:val="0"/>
        <w:keepLines w:val="0"/>
        <w:widowControl w:val="0"/>
        <w:shd w:val="clear" w:color="auto" w:fill="auto"/>
        <w:bidi w:val="0"/>
        <w:spacing w:before="0" w:after="0" w:line="274" w:lineRule="exact"/>
        <w:ind w:left="106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Maintain data </w:t>
      </w:r>
      <w:r>
        <w:rPr>
          <w:rFonts w:hint="default" w:ascii="Times New Roman Regular" w:hAnsi="Times New Roman Regular" w:cs="Times New Roman Regular"/>
          <w:color w:val="000000"/>
          <w:spacing w:val="0"/>
          <w:w w:val="100"/>
          <w:position w:val="0"/>
          <w:lang w:val="en-US" w:eastAsia="en-US" w:bidi="en-US"/>
        </w:rPr>
        <w:t>When the amount of redundancy drops below a certain threshold, the necessary data for the missing pieces is regenerated and replaced.</w:t>
      </w:r>
    </w:p>
    <w:p>
      <w:pPr>
        <w:pStyle w:val="24"/>
        <w:keepNext w:val="0"/>
        <w:keepLines w:val="0"/>
        <w:widowControl w:val="0"/>
        <w:shd w:val="clear" w:color="auto" w:fill="auto"/>
        <w:bidi w:val="0"/>
        <w:spacing w:before="0" w:line="274" w:lineRule="exact"/>
        <w:ind w:left="0" w:right="0" w:firstLine="560"/>
        <w:jc w:val="left"/>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Pay for usage </w:t>
      </w:r>
      <w:r>
        <w:rPr>
          <w:rFonts w:hint="default" w:ascii="Times New Roman Regular" w:hAnsi="Times New Roman Regular" w:cs="Times New Roman Regular"/>
          <w:color w:val="000000"/>
          <w:spacing w:val="0"/>
          <w:w w:val="100"/>
          <w:position w:val="0"/>
          <w:lang w:val="en-US" w:eastAsia="en-US" w:bidi="en-US"/>
        </w:rPr>
        <w:t>A unit of value should be sent in exchange for services rendered.</w:t>
      </w:r>
    </w:p>
    <w:p>
      <w:pPr>
        <w:pStyle w:val="24"/>
        <w:keepNext w:val="0"/>
        <w:keepLines w:val="0"/>
        <w:widowControl w:val="0"/>
        <w:shd w:val="clear" w:color="auto" w:fill="auto"/>
        <w:bidi w:val="0"/>
        <w:spacing w:before="0" w:line="274" w:lineRule="exact"/>
        <w:ind w:left="560" w:right="0" w:firstLine="2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improve </w:t>
      </w:r>
      <w:r>
        <w:rPr>
          <w:rFonts w:hint="default" w:ascii="Times New Roman Regular" w:hAnsi="Times New Roman Regular" w:cs="Times New Roman Regular"/>
          <w:color w:val="000000"/>
          <w:spacing w:val="0"/>
          <w:w w:val="100"/>
          <w:position w:val="0"/>
          <w:lang w:eastAsia="en-US" w:bidi="en-US"/>
        </w:rPr>
        <w:t>understand ability</w:t>
      </w:r>
      <w:r>
        <w:rPr>
          <w:rFonts w:hint="default" w:ascii="Times New Roman Regular" w:hAnsi="Times New Roman Regular" w:cs="Times New Roman Regular"/>
          <w:color w:val="000000"/>
          <w:spacing w:val="0"/>
          <w:w w:val="100"/>
          <w:position w:val="0"/>
          <w:lang w:val="en-US" w:eastAsia="en-US" w:bidi="en-US"/>
        </w:rPr>
        <w:t>, we break up the design into a collection of eight inde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pendent components and then combine them to form the desired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4" w:lineRule="exact"/>
        <w:ind w:left="0" w:right="0" w:firstLine="78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individual components are：</w:t>
      </w:r>
    </w:p>
    <w:p>
      <w:pPr>
        <w:pStyle w:val="24"/>
        <w:keepNext w:val="0"/>
        <w:keepLines w:val="0"/>
        <w:widowControl w:val="0"/>
        <w:numPr>
          <w:ilvl w:val="0"/>
          <w:numId w:val="5"/>
        </w:numPr>
        <w:shd w:val="clear" w:color="auto" w:fill="auto"/>
        <w:tabs>
          <w:tab w:val="left" w:pos="1081"/>
        </w:tabs>
        <w:bidi w:val="0"/>
        <w:spacing w:before="0" w:after="0" w:line="274" w:lineRule="exact"/>
        <w:ind w:left="420" w:leftChars="0" w:right="0" w:firstLine="780"/>
        <w:jc w:val="left"/>
        <w:rPr>
          <w:rFonts w:hint="default" w:ascii="Times New Roman Regular" w:hAnsi="Times New Roman Regular" w:cs="Times New Roman Regular"/>
        </w:rPr>
      </w:pPr>
      <w:bookmarkStart w:id="104" w:name="bookmark122"/>
      <w:bookmarkEnd w:id="104"/>
      <w:r>
        <w:rPr>
          <w:rFonts w:hint="default" w:ascii="Times New Roman Regular" w:hAnsi="Times New Roman Regular" w:cs="Times New Roman Regular"/>
          <w:color w:val="000000"/>
          <w:spacing w:val="0"/>
          <w:w w:val="100"/>
          <w:position w:val="0"/>
          <w:lang w:eastAsia="en-US" w:bidi="en-US"/>
        </w:rPr>
        <w:t>super node</w:t>
      </w:r>
    </w:p>
    <w:p>
      <w:pPr>
        <w:pStyle w:val="24"/>
        <w:keepNext w:val="0"/>
        <w:keepLines w:val="0"/>
        <w:widowControl w:val="0"/>
        <w:numPr>
          <w:ilvl w:val="0"/>
          <w:numId w:val="5"/>
        </w:numPr>
        <w:shd w:val="clear" w:color="auto" w:fill="auto"/>
        <w:tabs>
          <w:tab w:val="left" w:pos="1119"/>
        </w:tabs>
        <w:bidi w:val="0"/>
        <w:spacing w:before="0" w:after="0" w:line="274" w:lineRule="exact"/>
        <w:ind w:left="420" w:leftChars="0" w:right="0" w:firstLine="780"/>
        <w:jc w:val="left"/>
        <w:rPr>
          <w:rFonts w:hint="default" w:ascii="Times New Roman Regular" w:hAnsi="Times New Roman Regular" w:cs="Times New Roman Regular"/>
        </w:rPr>
      </w:pPr>
      <w:bookmarkStart w:id="105" w:name="bookmark123"/>
      <w:bookmarkEnd w:id="105"/>
      <w:r>
        <w:rPr>
          <w:rFonts w:hint="default" w:ascii="Times New Roman Regular" w:hAnsi="Times New Roman Regular" w:cs="Times New Roman Regular"/>
          <w:color w:val="000000"/>
          <w:spacing w:val="0"/>
          <w:w w:val="100"/>
          <w:position w:val="0"/>
          <w:lang w:val="en-US" w:eastAsia="en-US" w:bidi="en-US"/>
        </w:rPr>
        <w:t>Peer-to-peer communication and discovery</w:t>
      </w:r>
    </w:p>
    <w:p>
      <w:pPr>
        <w:pStyle w:val="24"/>
        <w:keepNext w:val="0"/>
        <w:keepLines w:val="0"/>
        <w:widowControl w:val="0"/>
        <w:numPr>
          <w:ilvl w:val="0"/>
          <w:numId w:val="5"/>
        </w:numPr>
        <w:shd w:val="clear" w:color="auto" w:fill="auto"/>
        <w:tabs>
          <w:tab w:val="left" w:pos="1119"/>
        </w:tabs>
        <w:bidi w:val="0"/>
        <w:spacing w:before="0" w:after="0" w:line="274" w:lineRule="exact"/>
        <w:ind w:left="420" w:leftChars="0" w:right="0" w:firstLine="780"/>
        <w:jc w:val="both"/>
        <w:rPr>
          <w:rFonts w:hint="default" w:ascii="Times New Roman Regular" w:hAnsi="Times New Roman Regular" w:cs="Times New Roman Regular"/>
        </w:rPr>
      </w:pPr>
      <w:bookmarkStart w:id="106" w:name="bookmark124"/>
      <w:bookmarkEnd w:id="106"/>
      <w:r>
        <w:rPr>
          <w:rFonts w:hint="default" w:ascii="Times New Roman Regular" w:hAnsi="Times New Roman Regular" w:cs="Times New Roman Regular"/>
          <w:color w:val="000000"/>
          <w:spacing w:val="0"/>
          <w:w w:val="100"/>
          <w:position w:val="0"/>
          <w:lang w:val="en-US" w:eastAsia="en-US" w:bidi="en-US"/>
        </w:rPr>
        <w:t>Redundancy</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07" w:name="bookmark125"/>
      <w:bookmarkEnd w:id="107"/>
      <w:r>
        <w:rPr>
          <w:rFonts w:hint="default" w:ascii="Times New Roman Regular" w:hAnsi="Times New Roman Regular" w:cs="Times New Roman Regular"/>
          <w:color w:val="000000"/>
          <w:spacing w:val="0"/>
          <w:w w:val="100"/>
          <w:position w:val="0"/>
          <w:lang w:val="en-US" w:eastAsia="en-US" w:bidi="en-US"/>
        </w:rPr>
        <w:t>Meta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data</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08" w:name="bookmark126"/>
      <w:bookmarkEnd w:id="108"/>
      <w:r>
        <w:rPr>
          <w:rFonts w:hint="default" w:ascii="Times New Roman Regular" w:hAnsi="Times New Roman Regular" w:cs="Times New Roman Regular"/>
          <w:color w:val="000000"/>
          <w:spacing w:val="0"/>
          <w:w w:val="100"/>
          <w:position w:val="0"/>
          <w:lang w:val="en-US" w:eastAsia="en-US" w:bidi="en-US"/>
        </w:rPr>
        <w:t>Encryption</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09" w:name="bookmark127"/>
      <w:bookmarkEnd w:id="109"/>
      <w:r>
        <w:rPr>
          <w:rFonts w:hint="default" w:ascii="Times New Roman Regular" w:hAnsi="Times New Roman Regular" w:cs="Times New Roman Regular"/>
          <w:color w:val="000000"/>
          <w:spacing w:val="0"/>
          <w:w w:val="100"/>
          <w:position w:val="0"/>
          <w:lang w:val="en-US" w:eastAsia="en-US" w:bidi="en-US"/>
        </w:rPr>
        <w:t>Audits and reputation</w:t>
      </w:r>
    </w:p>
    <w:p>
      <w:pPr>
        <w:pStyle w:val="24"/>
        <w:keepNext w:val="0"/>
        <w:keepLines w:val="0"/>
        <w:widowControl w:val="0"/>
        <w:numPr>
          <w:ilvl w:val="0"/>
          <w:numId w:val="5"/>
        </w:numPr>
        <w:shd w:val="clear" w:color="auto" w:fill="auto"/>
        <w:tabs>
          <w:tab w:val="left" w:pos="1124"/>
        </w:tabs>
        <w:bidi w:val="0"/>
        <w:spacing w:before="0" w:after="0" w:line="274" w:lineRule="exact"/>
        <w:ind w:left="420" w:leftChars="0" w:right="0" w:firstLine="780"/>
        <w:jc w:val="both"/>
        <w:rPr>
          <w:rFonts w:hint="default" w:ascii="Times New Roman Regular" w:hAnsi="Times New Roman Regular" w:cs="Times New Roman Regular"/>
        </w:rPr>
      </w:pPr>
      <w:bookmarkStart w:id="110" w:name="bookmark128"/>
      <w:bookmarkEnd w:id="110"/>
      <w:r>
        <w:rPr>
          <w:rFonts w:hint="default" w:ascii="Times New Roman Regular" w:hAnsi="Times New Roman Regular" w:cs="Times New Roman Regular"/>
          <w:color w:val="000000"/>
          <w:spacing w:val="0"/>
          <w:w w:val="100"/>
          <w:position w:val="0"/>
          <w:lang w:val="en-US" w:eastAsia="en-US" w:bidi="en-US"/>
        </w:rPr>
        <w:t>Data repair</w:t>
      </w:r>
    </w:p>
    <w:p>
      <w:pPr>
        <w:pStyle w:val="24"/>
        <w:keepNext w:val="0"/>
        <w:keepLines w:val="0"/>
        <w:widowControl w:val="0"/>
        <w:numPr>
          <w:ilvl w:val="0"/>
          <w:numId w:val="5"/>
        </w:numPr>
        <w:shd w:val="clear" w:color="auto" w:fill="auto"/>
        <w:tabs>
          <w:tab w:val="left" w:pos="1124"/>
        </w:tabs>
        <w:bidi w:val="0"/>
        <w:spacing w:before="0" w:line="274" w:lineRule="exact"/>
        <w:ind w:left="420" w:leftChars="0" w:right="0" w:firstLine="780"/>
        <w:jc w:val="both"/>
        <w:rPr>
          <w:rFonts w:hint="default" w:ascii="Times New Roman Regular" w:hAnsi="Times New Roman Regular" w:cs="Times New Roman Regular"/>
        </w:rPr>
        <w:sectPr>
          <w:headerReference r:id="rId10" w:type="default"/>
          <w:headerReference r:id="rId11" w:type="even"/>
          <w:footnotePr>
            <w:numFmt w:val="upperRoman"/>
          </w:footnotePr>
          <w:pgSz w:w="12240" w:h="15840"/>
          <w:pgMar w:top="883" w:right="1790" w:bottom="883" w:left="1248" w:header="455" w:footer="455" w:gutter="0"/>
          <w:cols w:space="720" w:num="1"/>
          <w:rtlGutter w:val="0"/>
          <w:docGrid w:linePitch="360" w:charSpace="0"/>
        </w:sectPr>
      </w:pPr>
      <w:bookmarkStart w:id="111" w:name="bookmark129"/>
      <w:bookmarkEnd w:id="111"/>
      <w:r>
        <w:rPr>
          <w:rFonts w:hint="default" w:ascii="Times New Roman Regular" w:hAnsi="Times New Roman Regular" w:cs="Times New Roman Regular"/>
          <w:color w:val="000000"/>
          <w:spacing w:val="0"/>
          <w:w w:val="100"/>
          <w:position w:val="0"/>
          <w:lang w:val="en-US" w:eastAsia="en-US" w:bidi="en-US"/>
        </w:rPr>
        <w:t>Payments</w:t>
      </w:r>
    </w:p>
    <w:p>
      <w:pPr>
        <w:pStyle w:val="26"/>
        <w:keepNext/>
        <w:keepLines/>
        <w:widowControl w:val="0"/>
        <w:numPr>
          <w:ilvl w:val="0"/>
          <w:numId w:val="4"/>
        </w:numPr>
        <w:shd w:val="clear" w:color="auto" w:fill="auto"/>
        <w:tabs>
          <w:tab w:val="left" w:pos="597"/>
        </w:tabs>
        <w:bidi w:val="0"/>
        <w:spacing w:before="0" w:line="240" w:lineRule="auto"/>
        <w:ind w:left="0" w:right="0" w:firstLine="0"/>
        <w:jc w:val="left"/>
        <w:rPr>
          <w:rFonts w:hint="default" w:ascii="Times New Roman Regular" w:hAnsi="Times New Roman Regular" w:cs="Times New Roman Regular"/>
        </w:rPr>
      </w:pPr>
      <w:bookmarkStart w:id="112" w:name="bookmark133"/>
      <w:bookmarkEnd w:id="112"/>
      <w:r>
        <w:rPr>
          <w:rFonts w:hint="default" w:ascii="Times New Roman Regular" w:hAnsi="Times New Roman Regular" w:cs="Times New Roman Regular"/>
          <w:color w:val="000000"/>
          <w:spacing w:val="0"/>
          <w:w w:val="100"/>
          <w:position w:val="0"/>
          <w:lang w:eastAsia="en-US" w:bidi="en-US"/>
        </w:rPr>
        <w:t>super node</w:t>
      </w:r>
    </w:p>
    <w:p>
      <w:pPr>
        <w:pStyle w:val="24"/>
        <w:keepNext w:val="0"/>
        <w:keepLines w:val="0"/>
        <w:widowControl w:val="0"/>
        <w:shd w:val="clear" w:color="auto" w:fill="auto"/>
        <w:bidi w:val="0"/>
        <w:spacing w:before="0" w:after="16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role is to store and return data. Aside from reliably storing data,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should provide network bandwidth and appropriate responsiveness.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selected to store data based </w:t>
      </w:r>
      <w:r>
        <w:rPr>
          <w:rFonts w:hint="default" w:ascii="Times New Roman Regular" w:hAnsi="Times New Roman Regular" w:cs="Times New Roman Regular"/>
          <w:color w:val="000000"/>
          <w:spacing w:val="0"/>
          <w:w w:val="100"/>
          <w:position w:val="0"/>
          <w:lang w:eastAsia="en-US" w:bidi="en-US"/>
        </w:rPr>
        <w:t>on various</w:t>
      </w:r>
      <w:r>
        <w:rPr>
          <w:rFonts w:hint="default" w:ascii="Times New Roman Regular" w:hAnsi="Times New Roman Regular" w:cs="Times New Roman Regular"/>
          <w:color w:val="000000"/>
          <w:spacing w:val="0"/>
          <w:w w:val="100"/>
          <w:position w:val="0"/>
          <w:lang w:val="en-US" w:eastAsia="en-US" w:bidi="en-US"/>
        </w:rPr>
        <w:t xml:space="preserve"> criteria: ping time, latency, throughput, bandwidth caps, sufficient disk space, geographic location, uptime, history of responding accurately to audits, and so forth. In return for their service,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paid.</w:t>
      </w:r>
    </w:p>
    <w:p>
      <w:pPr>
        <w:pStyle w:val="24"/>
        <w:keepNext w:val="0"/>
        <w:keepLines w:val="0"/>
        <w:widowControl w:val="0"/>
        <w:shd w:val="clear" w:color="auto" w:fill="auto"/>
        <w:bidi w:val="0"/>
        <w:spacing w:before="0" w:after="620" w:line="274" w:lineRule="exact"/>
        <w:ind w:left="600" w:right="0" w:firstLine="34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selected via changing variables external to the protocol, node selection is an explicit, non-deterministic process 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This means that we must keep track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were selected for each upload via a small amount of metadata； we can't select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storing data implicitly or deterministically as in a system like Dynamo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As with GFS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HDFS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Lustre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decision implies the requirement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metadata storage system to keep track</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selected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(seesection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6"/>
        <w:keepNext/>
        <w:keepLines/>
        <w:widowControl w:val="0"/>
        <w:numPr>
          <w:ilvl w:val="0"/>
          <w:numId w:val="4"/>
        </w:numPr>
        <w:shd w:val="clear" w:color="auto" w:fill="auto"/>
        <w:tabs>
          <w:tab w:val="left" w:pos="597"/>
        </w:tabs>
        <w:bidi w:val="0"/>
        <w:spacing w:before="0" w:line="240" w:lineRule="auto"/>
        <w:ind w:left="0" w:right="0" w:firstLine="0"/>
        <w:jc w:val="left"/>
        <w:rPr>
          <w:rFonts w:hint="default" w:ascii="Times New Roman Regular" w:hAnsi="Times New Roman Regular" w:cs="Times New Roman Regular"/>
        </w:rPr>
      </w:pPr>
      <w:bookmarkStart w:id="113" w:name="bookmark138"/>
      <w:bookmarkEnd w:id="113"/>
      <w:bookmarkStart w:id="114" w:name="bookmark139"/>
      <w:bookmarkStart w:id="115" w:name="bookmark136"/>
      <w:bookmarkStart w:id="116" w:name="bookmark137"/>
      <w:bookmarkStart w:id="117" w:name="bookmark135"/>
      <w:r>
        <w:rPr>
          <w:rFonts w:hint="default" w:ascii="Times New Roman Regular" w:hAnsi="Times New Roman Regular" w:eastAsia="Times New Roman" w:cs="Times New Roman Regular"/>
          <w:color w:val="000000"/>
          <w:spacing w:val="0"/>
          <w:w w:val="100"/>
          <w:position w:val="0"/>
          <w:lang w:val="en-US" w:eastAsia="en-US" w:bidi="en-US"/>
        </w:rPr>
        <w:t>Peer-to-peer communication and discovery</w:t>
      </w:r>
      <w:bookmarkEnd w:id="114"/>
      <w:bookmarkEnd w:id="115"/>
      <w:bookmarkEnd w:id="116"/>
      <w:bookmarkEnd w:id="117"/>
    </w:p>
    <w:p>
      <w:pPr>
        <w:pStyle w:val="24"/>
        <w:keepNext w:val="0"/>
        <w:keepLines w:val="0"/>
        <w:widowControl w:val="0"/>
        <w:shd w:val="clear" w:color="auto" w:fill="auto"/>
        <w:bidi w:val="0"/>
        <w:spacing w:before="0" w:after="160" w:line="278"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All peers on the network communicate via a standarized protocol.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requires that this protocol:</w:t>
      </w:r>
    </w:p>
    <w:p>
      <w:pPr>
        <w:pStyle w:val="24"/>
        <w:keepNext w:val="0"/>
        <w:keepLines w:val="0"/>
        <w:widowControl w:val="0"/>
        <w:shd w:val="clear" w:color="auto" w:fill="auto"/>
        <w:bidi w:val="0"/>
        <w:spacing w:before="0" w:after="0" w:line="275" w:lineRule="exact"/>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peer reachability, even in the face of firewalls and NATs where possible. This may require techniques like STUN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UPnP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NAT-PMP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etc.</w:t>
      </w:r>
    </w:p>
    <w:p>
      <w:pPr>
        <w:pStyle w:val="24"/>
        <w:keepNext w:val="0"/>
        <w:keepLines w:val="0"/>
        <w:widowControl w:val="0"/>
        <w:shd w:val="clear" w:color="auto" w:fill="auto"/>
        <w:bidi w:val="0"/>
        <w:spacing w:before="0" w:after="0" w:line="275" w:lineRule="exact"/>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authentication as in S/Kademlia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where each participant cryptograph</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ically proves the identity of the peer with whom they are speaking to avoid man-in- the-middle attacks.</w:t>
      </w:r>
    </w:p>
    <w:p>
      <w:pPr>
        <w:pStyle w:val="24"/>
        <w:keepNext w:val="0"/>
        <w:keepLines w:val="0"/>
        <w:widowControl w:val="0"/>
        <w:shd w:val="clear" w:color="auto" w:fill="auto"/>
        <w:bidi w:val="0"/>
        <w:spacing w:before="0" w:after="160" w:line="275" w:lineRule="exact"/>
        <w:ind w:left="1100" w:right="0" w:hanging="1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provides complete privacy. In cases such as bandwidth measurement (see section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client and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must be able to communicate without any risk of eavesdroppers. The protocol should ensure that all communications are private by default.</w:t>
      </w:r>
    </w:p>
    <w:p>
      <w:pPr>
        <w:pStyle w:val="24"/>
        <w:keepNext w:val="0"/>
        <w:keepLines w:val="0"/>
        <w:widowControl w:val="0"/>
        <w:shd w:val="clear" w:color="auto" w:fill="auto"/>
        <w:bidi w:val="0"/>
        <w:spacing w:before="0" w:after="620" w:line="275" w:lineRule="exact"/>
        <w:ind w:left="600" w:right="0" w:firstLine="34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Additionally,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requires a way to look up peer network addresses by a unique identifier so that, given a peer's unique identifier, any other peer can connect to it. This responsibility is similar to the internet's standard domain name system (DNS)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which is a mapping </w:t>
      </w:r>
      <w:r>
        <w:rPr>
          <w:rFonts w:hint="default" w:ascii="Times New Roman Regular" w:hAnsi="Times New Roman Regular" w:cs="Times New Roman Regular"/>
          <w:color w:val="000000"/>
          <w:spacing w:val="0"/>
          <w:w w:val="100"/>
          <w:position w:val="0"/>
          <w:lang w:eastAsia="en-US" w:bidi="en-US"/>
        </w:rPr>
        <w:t>of an</w:t>
      </w:r>
      <w:r>
        <w:rPr>
          <w:rFonts w:hint="default" w:ascii="Times New Roman Regular" w:hAnsi="Times New Roman Regular" w:cs="Times New Roman Regular"/>
          <w:color w:val="000000"/>
          <w:spacing w:val="0"/>
          <w:w w:val="100"/>
          <w:position w:val="0"/>
          <w:lang w:val="en-US" w:eastAsia="en-US" w:bidi="en-US"/>
        </w:rPr>
        <w:t xml:space="preserve"> identifier to an ephemeral connection address, but unlike DNS, there can be no centralized registration process. To achieve this, a network overlay, such as Chord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Pastry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can be built on top of our chosen peer-to-peer communication protocol.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implementation details.</w:t>
      </w:r>
    </w:p>
    <w:p>
      <w:pPr>
        <w:pStyle w:val="26"/>
        <w:keepNext/>
        <w:keepLines/>
        <w:widowControl w:val="0"/>
        <w:numPr>
          <w:ilvl w:val="0"/>
          <w:numId w:val="4"/>
        </w:numPr>
        <w:shd w:val="clear" w:color="auto" w:fill="auto"/>
        <w:tabs>
          <w:tab w:val="left" w:pos="597"/>
        </w:tabs>
        <w:bidi w:val="0"/>
        <w:spacing w:before="0" w:line="240" w:lineRule="auto"/>
        <w:ind w:left="0" w:right="0" w:firstLine="0"/>
        <w:jc w:val="left"/>
        <w:rPr>
          <w:rFonts w:hint="default" w:ascii="Times New Roman Regular" w:hAnsi="Times New Roman Regular" w:cs="Times New Roman Regular"/>
        </w:rPr>
      </w:pPr>
      <w:bookmarkStart w:id="118" w:name="bookmark143"/>
      <w:bookmarkEnd w:id="118"/>
      <w:bookmarkStart w:id="119" w:name="bookmark142"/>
      <w:bookmarkStart w:id="120" w:name="bookmark140"/>
      <w:bookmarkStart w:id="121" w:name="bookmark141"/>
      <w:bookmarkStart w:id="122" w:name="bookmark144"/>
      <w:r>
        <w:rPr>
          <w:rFonts w:hint="default" w:ascii="Times New Roman Regular" w:hAnsi="Times New Roman Regular" w:eastAsia="Times New Roman" w:cs="Times New Roman Regular"/>
          <w:color w:val="000000"/>
          <w:spacing w:val="0"/>
          <w:w w:val="100"/>
          <w:position w:val="0"/>
          <w:lang w:val="en-US" w:eastAsia="en-US" w:bidi="en-US"/>
        </w:rPr>
        <w:t>Redundancy</w:t>
      </w:r>
      <w:bookmarkEnd w:id="119"/>
      <w:bookmarkEnd w:id="120"/>
      <w:bookmarkEnd w:id="121"/>
      <w:bookmarkEnd w:id="122"/>
    </w:p>
    <w:p>
      <w:pPr>
        <w:pStyle w:val="24"/>
        <w:keepNext w:val="0"/>
        <w:keepLines w:val="0"/>
        <w:widowControl w:val="0"/>
        <w:shd w:val="clear" w:color="auto" w:fill="auto"/>
        <w:bidi w:val="0"/>
        <w:spacing w:before="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assume that at any moment, any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could go offline permanently. Our redundancy strategy must store data in a way that provides access to the data with high probability, even though any given number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individual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may be in an offline state. To achieve a specific level of </w:t>
      </w:r>
      <w:r>
        <w:rPr>
          <w:rFonts w:hint="default" w:ascii="Times New Roman Regular" w:hAnsi="Times New Roman Regular" w:cs="Times New Roman Regular"/>
          <w:i/>
          <w:iCs/>
          <w:color w:val="000000"/>
          <w:spacing w:val="0"/>
          <w:w w:val="100"/>
          <w:position w:val="0"/>
          <w:lang w:val="en-US" w:eastAsia="en-US" w:bidi="en-US"/>
        </w:rPr>
        <w:t>durability</w:t>
      </w:r>
      <w:r>
        <w:rPr>
          <w:rFonts w:hint="default" w:ascii="Times New Roman Regular" w:hAnsi="Times New Roman Regular" w:cs="Times New Roman Regular"/>
          <w:color w:val="000000"/>
          <w:spacing w:val="0"/>
          <w:w w:val="100"/>
          <w:position w:val="0"/>
          <w:lang w:val="en-US" w:eastAsia="en-US" w:bidi="en-US"/>
        </w:rPr>
        <w:t xml:space="preserve"> (defined as the probability that data remains avail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able in the face of failures), many products in this space use simple replication. Unfortu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nately, this ties durability to the network </w:t>
      </w:r>
      <w:r>
        <w:rPr>
          <w:rFonts w:hint="default" w:ascii="Times New Roman Regular" w:hAnsi="Times New Roman Regular" w:cs="Times New Roman Regular"/>
          <w:i/>
          <w:iCs/>
          <w:color w:val="000000"/>
          <w:spacing w:val="0"/>
          <w:w w:val="100"/>
          <w:position w:val="0"/>
          <w:lang w:val="en-US" w:eastAsia="en-US" w:bidi="en-US"/>
        </w:rPr>
        <w:t>expansion factor,</w:t>
      </w:r>
      <w:r>
        <w:rPr>
          <w:rFonts w:hint="default" w:ascii="Times New Roman Regular" w:hAnsi="Times New Roman Regular" w:cs="Times New Roman Regular"/>
          <w:color w:val="000000"/>
          <w:spacing w:val="0"/>
          <w:w w:val="100"/>
          <w:position w:val="0"/>
          <w:lang w:val="en-US" w:eastAsia="en-US" w:bidi="en-US"/>
        </w:rPr>
        <w:t xml:space="preserve"> which is the storage overhead for reliably storing data. This significantly increases the total cost relative to the stored data.</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example, suppose a certain desired level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durability requires a replication strategy that makes eight copies of the data. This yields an expansion factor of 8x, or 800%. This data then needs to be stored on the network, using bandwidth in the process. Thus, more replication results in more bandwidth usage for a fixed amount of data. As discussed in the protocol design constraints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"bookmark96"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Blake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high bandwidth usage prevents scaling, so this is an undesirable strategy for ensuring a high degree of file dura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bility.</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an alternative to simple replication, </w:t>
      </w:r>
      <w:r>
        <w:rPr>
          <w:rFonts w:hint="default" w:ascii="Times New Roman Regular" w:hAnsi="Times New Roman Regular" w:cs="Times New Roman Regular"/>
          <w:i/>
          <w:iCs/>
          <w:color w:val="000000"/>
          <w:spacing w:val="0"/>
          <w:w w:val="100"/>
          <w:position w:val="0"/>
          <w:lang w:val="en-US" w:eastAsia="en-US" w:bidi="en-US"/>
        </w:rPr>
        <w:t>erasure codes</w:t>
      </w:r>
      <w:r>
        <w:rPr>
          <w:rFonts w:hint="default" w:ascii="Times New Roman Regular" w:hAnsi="Times New Roman Regular" w:cs="Times New Roman Regular"/>
          <w:color w:val="000000"/>
          <w:spacing w:val="0"/>
          <w:w w:val="100"/>
          <w:position w:val="0"/>
          <w:lang w:val="en-US" w:eastAsia="en-US" w:bidi="en-US"/>
        </w:rPr>
        <w:t xml:space="preserve"> provide a much more efficient method to achieve redundancy. Erasure codes are well-established in use for both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tributed and peer-to-peer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Erasure codes are an encoding scheme for manipulating data durability without tying it to bandwidth usage, and have been found to improve repair traffic significantly over replication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Importantly, they allow changes in durability without changes in expansion factor.</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erasure code is often described by two numbers,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If a block of data is encoded with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code,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total generated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where only any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of them are required to recover the original block of data. If a block of data is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lang w:val="en-US" w:eastAsia="en-US" w:bidi="en-US"/>
        </w:rPr>
        <w:t xml:space="preserve"> bytes, each of the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shares is roughly </w:t>
      </w:r>
      <w:r>
        <w:rPr>
          <w:rFonts w:hint="default" w:ascii="Times New Roman Regular" w:hAnsi="Times New Roman Regular" w:cs="Times New Roman Regular"/>
          <w:i/>
          <w:iCs/>
          <w:color w:val="000000"/>
          <w:spacing w:val="0"/>
          <w:w w:val="100"/>
          <w:position w:val="0"/>
          <w:lang w:val="en-US" w:eastAsia="en-US" w:bidi="en-US"/>
        </w:rPr>
        <w:t>s/k</w:t>
      </w:r>
      <w:r>
        <w:rPr>
          <w:rFonts w:hint="default" w:ascii="Times New Roman Regular" w:hAnsi="Times New Roman Regular" w:cs="Times New Roman Regular"/>
          <w:color w:val="000000"/>
          <w:spacing w:val="0"/>
          <w:w w:val="100"/>
          <w:position w:val="0"/>
          <w:lang w:val="en-US" w:eastAsia="en-US" w:bidi="en-US"/>
        </w:rPr>
        <w:t xml:space="preserve"> bytes. Besides the case when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1 (replication), all erasure shares are unique.</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Interestingly, the durability of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20,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40) erasure code is better than a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10,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20) erasure code, even though the expansion factor (2x) is the same for both. This is be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cause the risk is spread across more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 the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 20,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 40) case. These considerations make erasure codes an important part of our general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4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To better understand how erasure codes increase durability without increasing expan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sion factors, the following table shows various choices of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along with the expansion factor and associated durability：</w:t>
      </w:r>
    </w:p>
    <w:tbl>
      <w:tblPr>
        <w:tblStyle w:val="4"/>
        <w:tblW w:w="0" w:type="auto"/>
        <w:jc w:val="center"/>
        <w:tblLayout w:type="fixed"/>
        <w:tblCellMar>
          <w:top w:w="0" w:type="dxa"/>
          <w:left w:w="10" w:type="dxa"/>
          <w:bottom w:w="0" w:type="dxa"/>
          <w:right w:w="10" w:type="dxa"/>
        </w:tblCellMar>
      </w:tblPr>
      <w:tblGrid>
        <w:gridCol w:w="518"/>
        <w:gridCol w:w="509"/>
        <w:gridCol w:w="1262"/>
        <w:gridCol w:w="2645"/>
      </w:tblGrid>
      <w:tr>
        <w:trPr>
          <w:trHeight w:val="278"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k</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n</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Exp. factor</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P(D</w:t>
            </w:r>
            <w:r>
              <w:rPr>
                <w:rFonts w:hint="default" w:ascii="Times New Roman Regular" w:hAnsi="Times New Roman Regular" w:cs="Times New Roman Regular"/>
                <w:color w:val="000000"/>
                <w:spacing w:val="0"/>
                <w:w w:val="100"/>
                <w:position w:val="0"/>
                <w:lang w:val="en-US" w:eastAsia="en-US" w:bidi="en-US"/>
              </w:rPr>
              <w:t xml:space="preserve"> |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CN" w:eastAsia="zh-CN" w:bidi="zh-CN"/>
              </w:rPr>
              <w:t>= 10%)</w:t>
            </w:r>
          </w:p>
        </w:tc>
      </w:tr>
      <w:tr>
        <w:trPr>
          <w:trHeight w:val="264" w:hRule="exact"/>
          <w:jc w:val="center"/>
        </w:trPr>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99.207366813274616%</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8</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99.858868985411326%</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8</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99.995462406878260%</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99.999994620652776%</w:t>
            </w:r>
          </w:p>
        </w:tc>
      </w:tr>
      <w:tr>
        <w:trPr>
          <w:trHeight w:val="278"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99.999999807694154%</w:t>
            </w:r>
          </w:p>
        </w:tc>
      </w:tr>
      <w:tr>
        <w:trPr>
          <w:trHeight w:val="235"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32</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64</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99.999999999990544%</w:t>
            </w:r>
          </w:p>
        </w:tc>
      </w:tr>
    </w:tbl>
    <w:p>
      <w:pPr>
        <w:pStyle w:val="24"/>
        <w:keepNext w:val="0"/>
        <w:keepLines w:val="0"/>
        <w:widowControl w:val="0"/>
        <w:shd w:val="clear" w:color="auto" w:fill="auto"/>
        <w:bidi w:val="0"/>
        <w:spacing w:before="0" w:after="400" w:line="278"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contrast, replication requires significantly higher expansion factors for the same durability. The following table shows durability with a replication scheme:</w:t>
      </w:r>
    </w:p>
    <w:tbl>
      <w:tblPr>
        <w:tblStyle w:val="4"/>
        <w:tblW w:w="0" w:type="auto"/>
        <w:jc w:val="center"/>
        <w:tblLayout w:type="fixed"/>
        <w:tblCellMar>
          <w:top w:w="0" w:type="dxa"/>
          <w:left w:w="10" w:type="dxa"/>
          <w:bottom w:w="0" w:type="dxa"/>
          <w:right w:w="10" w:type="dxa"/>
        </w:tblCellMar>
      </w:tblPr>
      <w:tblGrid>
        <w:gridCol w:w="389"/>
        <w:gridCol w:w="461"/>
        <w:gridCol w:w="1262"/>
        <w:gridCol w:w="2582"/>
      </w:tblGrid>
      <w:tr>
        <w:trPr>
          <w:trHeight w:val="278"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k</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n</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Exp. factor</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P(D</w:t>
            </w:r>
            <w:r>
              <w:rPr>
                <w:rFonts w:hint="default" w:ascii="Times New Roman Regular" w:hAnsi="Times New Roman Regular" w:cs="Times New Roman Regular"/>
                <w:color w:val="000000"/>
                <w:spacing w:val="0"/>
                <w:w w:val="100"/>
                <w:position w:val="0"/>
                <w:lang w:val="en-US" w:eastAsia="en-US" w:bidi="en-US"/>
              </w:rPr>
              <w:t xml:space="preserve"> |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CN" w:eastAsia="zh-CN" w:bidi="zh-CN"/>
              </w:rPr>
              <w:t>= 10%)</w:t>
            </w:r>
          </w:p>
        </w:tc>
      </w:tr>
      <w:tr>
        <w:trPr>
          <w:trHeight w:val="264" w:hRule="exact"/>
          <w:jc w:val="center"/>
        </w:trPr>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90.483741803595962%</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98.247690369357827%</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99.640050681691051%</w:t>
            </w:r>
          </w:p>
        </w:tc>
      </w:tr>
      <w:tr>
        <w:trPr>
          <w:trHeight w:val="278"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99.999988857452166%</w:t>
            </w:r>
          </w:p>
        </w:tc>
      </w:tr>
      <w:tr>
        <w:trPr>
          <w:trHeight w:val="235"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16</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99.999999998036174%</w:t>
            </w:r>
          </w:p>
        </w:tc>
      </w:tr>
    </w:tbl>
    <w:p>
      <w:pPr>
        <w:widowControl w:val="0"/>
        <w:spacing w:after="359" w:line="1" w:lineRule="exact"/>
        <w:rPr>
          <w:rFonts w:hint="default" w:ascii="Times New Roman Regular" w:hAnsi="Times New Roman Regular" w:cs="Times New Roman Regular"/>
        </w:rPr>
      </w:pP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see how these tables were calculated, we'll start with the simplifying assumption that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is the monthly node churn rate (that is, the fraction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that will</w:t>
      </w:r>
      <w:r>
        <w:rPr>
          <w:rFonts w:hint="default" w:ascii="Times New Roman Regular" w:hAnsi="Times New Roman Regular" w:cs="Times New Roman Regular"/>
          <w:color w:val="000000"/>
          <w:spacing w:val="0"/>
          <w:w w:val="100"/>
          <w:position w:val="0"/>
          <w:lang w:val="en-US" w:eastAsia="en-US" w:bidi="en-US"/>
        </w:rPr>
        <w:t xml:space="preserve"> go offline in a month on average). Mathematically, time-dependent processes are modeled according to the Poisson distribution, where it is assumed that </w:t>
      </w:r>
      <w:r>
        <w:rPr>
          <w:rFonts w:hint="default" w:ascii="Times New Roman Regular" w:hAnsi="Times New Roman Regular" w:cs="Times New Roman Regular"/>
          <w:color w:val="000000"/>
          <w:spacing w:val="0"/>
          <w:w w:val="100"/>
          <w:position w:val="0"/>
          <w:sz w:val="19"/>
          <w:szCs w:val="19"/>
          <w:lang w:val="zh-TW" w:eastAsia="zh-TW" w:bidi="zh-TW"/>
        </w:rPr>
        <w:t xml:space="preserve">入 </w:t>
      </w:r>
      <w:r>
        <w:rPr>
          <w:rFonts w:hint="default" w:ascii="Times New Roman Regular" w:hAnsi="Times New Roman Regular" w:cs="Times New Roman Regular"/>
          <w:color w:val="000000"/>
          <w:spacing w:val="0"/>
          <w:w w:val="100"/>
          <w:position w:val="0"/>
          <w:lang w:val="en-US" w:eastAsia="en-US" w:bidi="en-US"/>
        </w:rPr>
        <w:t xml:space="preserve">events are observed in the given unit of time. As a result, we model durability as the cumulative distribution function (CDF) of the Poisson distribution with mean </w:t>
      </w:r>
      <w:r>
        <w:rPr>
          <w:rFonts w:hint="default" w:ascii="Times New Roman Regular" w:hAnsi="Times New Roman Regular" w:cs="Times New Roman Regular"/>
          <w:color w:val="000000"/>
          <w:spacing w:val="0"/>
          <w:w w:val="100"/>
          <w:position w:val="0"/>
          <w:sz w:val="19"/>
          <w:szCs w:val="19"/>
          <w:lang w:val="zh-TW" w:eastAsia="zh-TW" w:bidi="zh-TW"/>
        </w:rPr>
        <w:t>入</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pn,</w:t>
      </w:r>
      <w:r>
        <w:rPr>
          <w:rFonts w:hint="default" w:ascii="Times New Roman Regular" w:hAnsi="Times New Roman Regular" w:cs="Times New Roman Regular"/>
          <w:color w:val="000000"/>
          <w:spacing w:val="0"/>
          <w:w w:val="100"/>
          <w:position w:val="0"/>
          <w:lang w:val="en-US" w:eastAsia="en-US" w:bidi="en-US"/>
        </w:rPr>
        <w:t xml:space="preserve"> where we expect </w:t>
      </w:r>
      <w:r>
        <w:rPr>
          <w:rFonts w:hint="default" w:ascii="Times New Roman Regular" w:hAnsi="Times New Roman Regular" w:cs="Times New Roman Regular"/>
          <w:color w:val="000000"/>
          <w:spacing w:val="0"/>
          <w:w w:val="100"/>
          <w:position w:val="0"/>
          <w:sz w:val="19"/>
          <w:szCs w:val="19"/>
          <w:lang w:val="zh-TW" w:eastAsia="zh-TW" w:bidi="zh-TW"/>
        </w:rPr>
        <w:t xml:space="preserve">入 </w:t>
      </w:r>
      <w:r>
        <w:rPr>
          <w:rFonts w:hint="default" w:ascii="Times New Roman Regular" w:hAnsi="Times New Roman Regular" w:cs="Times New Roman Regular"/>
          <w:color w:val="000000"/>
          <w:spacing w:val="0"/>
          <w:w w:val="100"/>
          <w:position w:val="0"/>
          <w:lang w:val="en-US" w:eastAsia="en-US" w:bidi="en-US"/>
        </w:rPr>
        <w:t xml:space="preserve">pieces of the file to be lost monthly. To estimate durability, we consider the CDF up to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looking at the probability that at most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pieces of the file are lost in a month and the file can still be rebuilt. The CDF is given by:</w:t>
      </w:r>
    </w:p>
    <w:p>
      <w:pPr>
        <w:pStyle w:val="12"/>
        <w:keepNext w:val="0"/>
        <w:keepLines w:val="0"/>
        <w:widowControl w:val="0"/>
        <w:shd w:val="clear" w:color="auto" w:fill="auto"/>
        <w:bidi w:val="0"/>
        <w:spacing w:before="0" w:after="320" w:line="240" w:lineRule="auto"/>
        <w:ind w:left="0" w:right="0" w:firstLine="0"/>
        <w:jc w:val="center"/>
        <w:rPr>
          <w:rFonts w:hint="default" w:ascii="Times New Roman Regular" w:hAnsi="Times New Roman Regular" w:cs="Times New Roman Regular"/>
        </w:rPr>
      </w:pPr>
      <m:oMath>
        <m:r>
          <m:rPr>
            <m:sty m:val="p"/>
          </m:rPr>
          <w:rPr>
            <w:rFonts w:ascii="Cambria Math" w:hAnsi="Cambria Math" w:cs="宋体"/>
            <w:kern w:val="2"/>
            <w:sz w:val="18"/>
            <w:szCs w:val="18"/>
            <w:u w:val="none"/>
            <w:shd w:val="clear" w:color="auto" w:fill="auto"/>
            <w:lang w:val="en-US" w:eastAsia="zh-CN" w:bidi="ar-SA"/>
          </w:rPr>
          <m:t>P(</m:t>
        </m:r>
        <m:r>
          <m:rPr>
            <m:sty m:val="p"/>
          </m:rPr>
          <w:rPr>
            <w:rFonts w:ascii="Cambria Math" w:hAnsi="Cambria Math" w:cs="宋体"/>
            <w:kern w:val="2"/>
            <w:sz w:val="18"/>
            <w:szCs w:val="18"/>
            <w:u w:val="none"/>
            <w:shd w:val="clear" w:color="auto" w:fill="auto"/>
            <w:lang w:eastAsia="zh-CN" w:bidi="ar-SA"/>
          </w:rPr>
          <m:t>D</m:t>
        </m:r>
        <m:r>
          <m:rPr>
            <m:sty m:val="p"/>
          </m:rPr>
          <w:rPr>
            <w:rFonts w:ascii="Cambria Math" w:hAnsi="Cambria Math" w:cs="宋体"/>
            <w:kern w:val="2"/>
            <w:sz w:val="18"/>
            <w:szCs w:val="18"/>
            <w:u w:val="none"/>
            <w:shd w:val="clear" w:color="auto" w:fill="auto"/>
            <w:lang w:val="en-US" w:eastAsia="zh-CN" w:bidi="ar-SA"/>
          </w:rPr>
          <m:t>)=</m:t>
        </m:r>
        <m:sSup>
          <m:sSupPr>
            <m:ctrlPr>
              <w:rPr>
                <w:rFonts w:ascii="Cambria Math" w:hAnsi="Cambria Math" w:cs="宋体"/>
                <w:kern w:val="2"/>
                <w:sz w:val="18"/>
                <w:szCs w:val="18"/>
                <w:u w:val="none"/>
                <w:shd w:val="clear" w:color="auto" w:fill="auto"/>
                <w:lang w:val="en-US" w:eastAsia="zh-CN" w:bidi="ar-SA"/>
              </w:rPr>
            </m:ctrlPr>
          </m:sSupPr>
          <m:e>
            <m:r>
              <w:rPr>
                <w:rFonts w:ascii="Cambria Math" w:hAnsi="Cambria Math" w:cs="宋体"/>
                <w:kern w:val="2"/>
                <w:sz w:val="18"/>
                <w:szCs w:val="18"/>
                <w:u w:val="none"/>
                <w:shd w:val="clear" w:color="auto" w:fill="auto"/>
                <w:lang w:val="en-US" w:bidi="ar-SA"/>
              </w:rPr>
              <m:t>e</m:t>
            </m:r>
            <m:ctrlPr>
              <w:rPr>
                <w:rFonts w:ascii="Cambria Math" w:hAnsi="Cambria Math" w:cs="宋体"/>
                <w:kern w:val="2"/>
                <w:sz w:val="18"/>
                <w:szCs w:val="18"/>
                <w:u w:val="none"/>
                <w:shd w:val="clear" w:color="auto" w:fill="auto"/>
                <w:lang w:val="en-US" w:eastAsia="zh-CN" w:bidi="ar-SA"/>
              </w:rPr>
            </m:ctrlPr>
          </m:e>
          <m:sup>
            <m:r>
              <w:rPr>
                <w:rFonts w:ascii="Cambria Math" w:hAnsi="Cambria Math" w:cs="宋体"/>
                <w:kern w:val="2"/>
                <w:sz w:val="18"/>
                <w:szCs w:val="18"/>
                <w:u w:val="none"/>
                <w:shd w:val="clear" w:color="auto" w:fill="auto"/>
                <w:lang w:val="en-US" w:bidi="ar-SA"/>
              </w:rPr>
              <m:t>−λ</m:t>
            </m:r>
            <m:ctrlPr>
              <w:rPr>
                <w:rFonts w:ascii="Cambria Math" w:hAnsi="Cambria Math" w:cs="宋体"/>
                <w:kern w:val="2"/>
                <w:sz w:val="18"/>
                <w:szCs w:val="18"/>
                <w:u w:val="none"/>
                <w:shd w:val="clear" w:color="auto" w:fill="auto"/>
                <w:lang w:val="en-US" w:eastAsia="zh-CN" w:bidi="ar-SA"/>
              </w:rPr>
            </m:ctrlPr>
          </m:sup>
        </m:sSup>
        <m:nary>
          <m:naryPr>
            <m:chr m:val="∑"/>
            <m:limLoc m:val="undOvr"/>
            <m:ctrlPr>
              <w:rPr>
                <w:rFonts w:ascii="Cambria Math" w:hAnsi="Cambria Math" w:cs="宋体"/>
                <w:kern w:val="2"/>
                <w:sz w:val="18"/>
                <w:szCs w:val="18"/>
                <w:u w:val="none"/>
                <w:shd w:val="clear" w:color="auto" w:fill="auto"/>
                <w:lang w:val="en-US" w:eastAsia="zh-CN" w:bidi="ar-SA"/>
              </w:rPr>
            </m:ctrlPr>
          </m:naryPr>
          <m:sub>
            <m:r>
              <m:rPr>
                <m:sty m:val="p"/>
              </m:rPr>
              <w:rPr>
                <w:rFonts w:ascii="Cambria Math" w:hAnsi="Cambria Math" w:cs="宋体"/>
                <w:kern w:val="2"/>
                <w:sz w:val="18"/>
                <w:szCs w:val="18"/>
                <w:u w:val="none"/>
                <w:shd w:val="clear" w:color="auto" w:fill="auto"/>
                <w:lang w:val="en-US" w:eastAsia="zh-CN" w:bidi="ar-SA"/>
              </w:rPr>
              <m:t>i=0</m:t>
            </m:r>
            <m:ctrlPr>
              <w:rPr>
                <w:rFonts w:ascii="Cambria Math" w:hAnsi="Cambria Math" w:cs="宋体"/>
                <w:kern w:val="2"/>
                <w:sz w:val="18"/>
                <w:szCs w:val="18"/>
                <w:u w:val="none"/>
                <w:shd w:val="clear" w:color="auto" w:fill="auto"/>
                <w:lang w:val="en-US" w:eastAsia="zh-CN" w:bidi="ar-SA"/>
              </w:rPr>
            </m:ctrlPr>
          </m:sub>
          <m:sup>
            <m:r>
              <m:rPr>
                <m:sty m:val="p"/>
              </m:rPr>
              <w:rPr>
                <w:rFonts w:ascii="Cambria Math" w:hAnsi="Cambria Math" w:cs="宋体"/>
                <w:kern w:val="2"/>
                <w:sz w:val="18"/>
                <w:szCs w:val="18"/>
                <w:u w:val="none"/>
                <w:shd w:val="clear" w:color="auto" w:fill="auto"/>
                <w:lang w:val="en-US" w:eastAsia="zh-CN" w:bidi="ar-SA"/>
              </w:rPr>
              <m:t>n−k</m:t>
            </m:r>
            <m:ctrlPr>
              <w:rPr>
                <w:rFonts w:ascii="Cambria Math" w:hAnsi="Cambria Math" w:cs="宋体"/>
                <w:kern w:val="2"/>
                <w:sz w:val="18"/>
                <w:szCs w:val="18"/>
                <w:u w:val="none"/>
                <w:shd w:val="clear" w:color="auto" w:fill="auto"/>
                <w:lang w:val="en-US" w:eastAsia="zh-CN" w:bidi="ar-SA"/>
              </w:rPr>
            </m:ctrlPr>
          </m:sup>
          <m:e>
            <m:f>
              <m:fPr>
                <m:ctrlPr>
                  <w:rPr>
                    <w:rFonts w:ascii="Cambria Math" w:hAnsi="Cambria Math" w:cs="宋体"/>
                    <w:kern w:val="2"/>
                    <w:sz w:val="18"/>
                    <w:szCs w:val="18"/>
                    <w:u w:val="none"/>
                    <w:shd w:val="clear" w:color="auto" w:fill="auto"/>
                    <w:lang w:val="en-US" w:eastAsia="zh-CN" w:bidi="ar-SA"/>
                  </w:rPr>
                </m:ctrlPr>
              </m:fPr>
              <m:num>
                <m:sSup>
                  <m:sSupPr>
                    <m:ctrlPr>
                      <w:rPr>
                        <w:rFonts w:ascii="Cambria Math" w:hAnsi="Cambria Math" w:cs="宋体"/>
                        <w:kern w:val="2"/>
                        <w:sz w:val="18"/>
                        <w:szCs w:val="18"/>
                        <w:u w:val="none"/>
                        <w:shd w:val="clear" w:color="auto" w:fill="auto"/>
                        <w:lang w:val="en-US" w:eastAsia="zh-CN" w:bidi="ar-SA"/>
                      </w:rPr>
                    </m:ctrlPr>
                  </m:sSupPr>
                  <m:e>
                    <m:r>
                      <m:rPr>
                        <m:sty m:val="p"/>
                      </m:rPr>
                      <w:rPr>
                        <w:rFonts w:ascii="Cambria Math" w:hAnsi="Cambria Math" w:cs="宋体"/>
                        <w:kern w:val="2"/>
                        <w:sz w:val="18"/>
                        <w:szCs w:val="18"/>
                        <w:u w:val="none"/>
                        <w:shd w:val="clear" w:color="auto" w:fill="auto"/>
                        <w:lang w:val="en-US" w:bidi="ar-SA"/>
                      </w:rPr>
                      <m:t>λ</m:t>
                    </m:r>
                    <m:ctrlPr>
                      <w:rPr>
                        <w:rFonts w:ascii="Cambria Math" w:hAnsi="Cambria Math" w:cs="宋体"/>
                        <w:kern w:val="2"/>
                        <w:sz w:val="18"/>
                        <w:szCs w:val="18"/>
                        <w:u w:val="none"/>
                        <w:shd w:val="clear" w:color="auto" w:fill="auto"/>
                        <w:lang w:val="en-US" w:eastAsia="zh-CN" w:bidi="ar-SA"/>
                      </w:rPr>
                    </m:ctrlPr>
                  </m:e>
                  <m:sup>
                    <m:r>
                      <m:rPr>
                        <m:sty m:val="p"/>
                      </m:rPr>
                      <w:rPr>
                        <w:rFonts w:ascii="Cambria Math" w:hAnsi="Cambria Math" w:cs="宋体"/>
                        <w:kern w:val="2"/>
                        <w:sz w:val="18"/>
                        <w:szCs w:val="18"/>
                        <w:u w:val="none"/>
                        <w:shd w:val="clear" w:color="auto" w:fill="auto"/>
                        <w:lang w:val="en-US" w:eastAsia="zh-CN" w:bidi="ar-SA"/>
                      </w:rPr>
                      <m:t>i</m:t>
                    </m:r>
                    <m:ctrlPr>
                      <w:rPr>
                        <w:rFonts w:ascii="Cambria Math" w:hAnsi="Cambria Math" w:cs="宋体"/>
                        <w:kern w:val="2"/>
                        <w:sz w:val="18"/>
                        <w:szCs w:val="18"/>
                        <w:u w:val="none"/>
                        <w:shd w:val="clear" w:color="auto" w:fill="auto"/>
                        <w:lang w:val="en-US" w:eastAsia="zh-CN" w:bidi="ar-SA"/>
                      </w:rPr>
                    </m:ctrlPr>
                  </m:sup>
                </m:sSup>
                <m:ctrlPr>
                  <w:rPr>
                    <w:rFonts w:ascii="Cambria Math" w:hAnsi="Cambria Math" w:cs="宋体"/>
                    <w:kern w:val="2"/>
                    <w:sz w:val="18"/>
                    <w:szCs w:val="18"/>
                    <w:u w:val="none"/>
                    <w:shd w:val="clear" w:color="auto" w:fill="auto"/>
                    <w:lang w:val="en-US" w:eastAsia="zh-CN" w:bidi="ar-SA"/>
                  </w:rPr>
                </m:ctrlPr>
              </m:num>
              <m:den>
                <m:r>
                  <m:rPr>
                    <m:sty m:val="p"/>
                  </m:rPr>
                  <w:rPr>
                    <w:rFonts w:ascii="Cambria Math" w:hAnsi="Cambria Math" w:cs="宋体"/>
                    <w:kern w:val="2"/>
                    <w:sz w:val="18"/>
                    <w:szCs w:val="18"/>
                    <w:u w:val="none"/>
                    <w:shd w:val="clear" w:color="auto" w:fill="auto"/>
                    <w:lang w:val="en-US" w:eastAsia="zh-CN" w:bidi="ar-SA"/>
                  </w:rPr>
                  <m:t>i!</m:t>
                </m:r>
                <m:ctrlPr>
                  <w:rPr>
                    <w:rFonts w:ascii="Cambria Math" w:hAnsi="Cambria Math" w:cs="宋体"/>
                    <w:kern w:val="2"/>
                    <w:sz w:val="18"/>
                    <w:szCs w:val="18"/>
                    <w:u w:val="none"/>
                    <w:shd w:val="clear" w:color="auto" w:fill="auto"/>
                    <w:lang w:val="en-US" w:eastAsia="zh-CN" w:bidi="ar-SA"/>
                  </w:rPr>
                </m:ctrlPr>
              </m:den>
            </m:f>
            <m:ctrlPr>
              <w:rPr>
                <w:rFonts w:ascii="Cambria Math" w:hAnsi="Cambria Math" w:cs="宋体"/>
                <w:kern w:val="2"/>
                <w:sz w:val="18"/>
                <w:szCs w:val="18"/>
                <w:u w:val="none"/>
                <w:shd w:val="clear" w:color="auto" w:fill="auto"/>
                <w:lang w:val="en-US" w:eastAsia="zh-CN" w:bidi="ar-SA"/>
              </w:rPr>
            </m:ctrlPr>
          </m:e>
        </m:nary>
      </m:oMath>
      <w:r>
        <w:rPr>
          <w:rFonts w:hint="default" w:ascii="Times New Roman Regular" w:hAnsi="Times New Roman Regular" w:eastAsia="Times New Roman" w:cs="Times New Roman Regular"/>
          <w:color w:val="000000"/>
          <w:spacing w:val="0"/>
          <w:w w:val="100"/>
          <w:position w:val="0"/>
          <w:lang w:val="en-US" w:eastAsia="en-US" w:bidi="en-US"/>
        </w:rPr>
        <w:t xml:space="preserve"> ,</w:t>
      </w:r>
    </w:p>
    <w:p>
      <w:pPr>
        <w:pStyle w:val="24"/>
        <w:keepNext w:val="0"/>
        <w:keepLines w:val="0"/>
        <w:widowControl w:val="0"/>
        <w:shd w:val="clear" w:color="auto" w:fill="auto"/>
        <w:bidi w:val="0"/>
        <w:spacing w:before="0" w:after="400" w:line="240" w:lineRule="auto"/>
        <w:ind w:left="0" w:right="0" w:firstLine="9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expansion factor still plays a big role in durability, as seen in the following table:</w:t>
      </w:r>
    </w:p>
    <w:tbl>
      <w:tblPr>
        <w:tblStyle w:val="4"/>
        <w:tblW w:w="0" w:type="auto"/>
        <w:jc w:val="center"/>
        <w:tblLayout w:type="fixed"/>
        <w:tblCellMar>
          <w:top w:w="0" w:type="dxa"/>
          <w:left w:w="10" w:type="dxa"/>
          <w:bottom w:w="0" w:type="dxa"/>
          <w:right w:w="10" w:type="dxa"/>
        </w:tblCellMar>
      </w:tblPr>
      <w:tblGrid>
        <w:gridCol w:w="624"/>
        <w:gridCol w:w="581"/>
        <w:gridCol w:w="1272"/>
        <w:gridCol w:w="2640"/>
      </w:tblGrid>
      <w:tr>
        <w:trPr>
          <w:trHeight w:val="278"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k</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i/>
                <w:iCs/>
                <w:color w:val="000000"/>
                <w:spacing w:val="0"/>
                <w:w w:val="100"/>
                <w:position w:val="0"/>
                <w:lang w:val="en-US" w:eastAsia="en-US" w:bidi="en-US"/>
              </w:rPr>
              <w:t>n</w:t>
            </w:r>
          </w:p>
        </w:tc>
        <w:tc>
          <w:tcPr>
            <w:gridSpan w:val="2"/>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Exp. factor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D</w:t>
            </w:r>
            <w:r>
              <w:rPr>
                <w:rFonts w:hint="default" w:ascii="Times New Roman Regular" w:hAnsi="Times New Roman Regular" w:cs="Times New Roman Regular"/>
                <w:color w:val="000000"/>
                <w:spacing w:val="0"/>
                <w:w w:val="100"/>
                <w:position w:val="0"/>
                <w:lang w:val="en-US" w:eastAsia="en-US" w:bidi="en-US"/>
              </w:rPr>
              <w:t xml:space="preserve"> |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 10%)</w:t>
            </w:r>
          </w:p>
        </w:tc>
      </w:tr>
      <w:tr>
        <w:trPr>
          <w:trHeight w:val="264" w:hRule="exact"/>
          <w:jc w:val="center"/>
        </w:trPr>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6</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w:t>
            </w:r>
          </w:p>
        </w:tc>
        <w:tc>
          <w:tcPr>
            <w:tcBorders>
              <w:top w:val="single" w:color="auto" w:sz="4" w:space="0"/>
            </w:tcBorders>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97.688471224736705%</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4</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12</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99.999514117129605%</w:t>
            </w:r>
          </w:p>
        </w:tc>
      </w:tr>
      <w:tr>
        <w:trPr>
          <w:trHeight w:val="278"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30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99.970766304935266%</w:t>
            </w:r>
          </w:p>
        </w:tc>
      </w:tr>
      <w:tr>
        <w:trPr>
          <w:trHeight w:val="274" w:hRule="exact"/>
          <w:jc w:val="center"/>
        </w:trPr>
        <w:tc>
          <w:tcPr>
            <w:shd w:val="clear" w:color="auto" w:fill="FFFFFF"/>
            <w:vAlign w:val="top"/>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20</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50</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2.5</w:t>
            </w:r>
          </w:p>
        </w:tc>
        <w:tc>
          <w:tcPr>
            <w:shd w:val="clear" w:color="auto" w:fill="FFFFFF"/>
            <w:vAlign w:val="top"/>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99.999999999999548%</w:t>
            </w:r>
          </w:p>
        </w:tc>
      </w:tr>
      <w:tr>
        <w:trPr>
          <w:trHeight w:val="235" w:hRule="exact"/>
          <w:jc w:val="center"/>
        </w:trPr>
        <w:tc>
          <w:tcPr>
            <w:shd w:val="clear" w:color="auto" w:fill="FFFFFF"/>
            <w:vAlign w:val="bottom"/>
          </w:tcPr>
          <w:p>
            <w:pPr>
              <w:pStyle w:val="20"/>
              <w:keepNext w:val="0"/>
              <w:keepLines w:val="0"/>
              <w:widowControl w:val="0"/>
              <w:shd w:val="clear" w:color="auto" w:fill="auto"/>
              <w:bidi w:val="0"/>
              <w:spacing w:before="0" w:after="0" w:line="240" w:lineRule="auto"/>
              <w:ind w:left="0" w:right="0" w:firstLine="14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100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150</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1.5</w:t>
            </w:r>
          </w:p>
        </w:tc>
        <w:tc>
          <w:tcPr>
            <w:shd w:val="clear" w:color="auto" w:fill="FFFFFF"/>
            <w:vAlign w:val="bottom"/>
          </w:tcPr>
          <w:p>
            <w:pPr>
              <w:pStyle w:val="20"/>
              <w:keepNext w:val="0"/>
              <w:keepLines w:val="0"/>
              <w:widowControl w:val="0"/>
              <w:shd w:val="clear" w:color="auto" w:fill="auto"/>
              <w:bidi w:val="0"/>
              <w:spacing w:before="0" w:after="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99.999999999973570%</w:t>
            </w:r>
          </w:p>
        </w:tc>
      </w:tr>
    </w:tbl>
    <w:p>
      <w:pPr>
        <w:widowControl w:val="0"/>
        <w:spacing w:after="359" w:line="1" w:lineRule="exact"/>
        <w:rPr>
          <w:rFonts w:hint="default" w:ascii="Times New Roman Regular" w:hAnsi="Times New Roman Regular" w:cs="Times New Roman Regular"/>
        </w:rPr>
      </w:pP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By being able to tweak the durability independently of the expansion factor, erasure coding allows very high durability to be achieved with surprisingly low expansion factors. Because of how limited bandwidth is as a resource, completely eliminating replication as a strategy and using erasure codes only for redundancy causes a drastic decrease in bandwidth footprint.</w:t>
      </w:r>
    </w:p>
    <w:p>
      <w:pPr>
        <w:pStyle w:val="24"/>
        <w:keepNext w:val="0"/>
        <w:keepLines w:val="0"/>
        <w:widowControl w:val="0"/>
        <w:shd w:val="clear" w:color="auto" w:fill="auto"/>
        <w:bidi w:val="0"/>
        <w:spacing w:before="0" w:after="34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coding also results in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getting paid more. High expansion fac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tors dilute the incoming funds per byte across more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therefore, low ex</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pansion factors, such as those provided by erasure coding, allow for a much more direct </w:t>
      </w:r>
      <w:r>
        <w:rPr>
          <w:rFonts w:hint="default" w:ascii="Times New Roman Regular" w:hAnsi="Times New Roman Regular" w:cs="Times New Roman Regular"/>
          <w:color w:val="000000"/>
          <w:spacing w:val="0"/>
          <w:w w:val="100"/>
          <w:position w:val="0"/>
          <w:lang w:eastAsia="en-US" w:bidi="en-US"/>
        </w:rPr>
        <w:t>pass-through</w:t>
      </w:r>
      <w:r>
        <w:rPr>
          <w:rFonts w:hint="default" w:ascii="Times New Roman Regular" w:hAnsi="Times New Roman Regular" w:cs="Times New Roman Regular"/>
          <w:color w:val="000000"/>
          <w:spacing w:val="0"/>
          <w:w w:val="100"/>
          <w:position w:val="0"/>
          <w:lang w:val="en-US" w:eastAsia="en-US" w:bidi="en-US"/>
        </w:rPr>
        <w:t xml:space="preserve"> of income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w:t>
      </w:r>
    </w:p>
    <w:p>
      <w:pPr>
        <w:pStyle w:val="24"/>
        <w:keepNext w:val="0"/>
        <w:keepLines w:val="0"/>
        <w:widowControl w:val="0"/>
        <w:numPr>
          <w:ilvl w:val="0"/>
          <w:numId w:val="6"/>
        </w:numPr>
        <w:shd w:val="clear" w:color="auto" w:fill="auto"/>
        <w:tabs>
          <w:tab w:val="left" w:pos="653"/>
        </w:tabs>
        <w:bidi w:val="0"/>
        <w:spacing w:before="0" w:after="240" w:line="274" w:lineRule="exact"/>
        <w:ind w:left="0" w:right="0" w:firstLine="0"/>
        <w:jc w:val="both"/>
        <w:rPr>
          <w:rFonts w:hint="default" w:ascii="Times New Roman Regular" w:hAnsi="Times New Roman Regular" w:cs="Times New Roman Regular"/>
        </w:rPr>
      </w:pPr>
      <w:bookmarkStart w:id="123" w:name="bookmark145"/>
      <w:bookmarkEnd w:id="123"/>
      <w:r>
        <w:rPr>
          <w:rFonts w:hint="default" w:ascii="Times New Roman Regular" w:hAnsi="Times New Roman Regular" w:cs="Times New Roman Regular"/>
          <w:b/>
          <w:bCs/>
          <w:color w:val="000000"/>
          <w:spacing w:val="0"/>
          <w:w w:val="100"/>
          <w:position w:val="0"/>
          <w:lang w:val="en-US" w:eastAsia="en-US" w:bidi="en-US"/>
        </w:rPr>
        <w:t>Erasure codes' effect on streaming</w:t>
      </w:r>
    </w:p>
    <w:p>
      <w:pPr>
        <w:pStyle w:val="24"/>
        <w:keepNext w:val="0"/>
        <w:keepLines w:val="0"/>
        <w:widowControl w:val="0"/>
        <w:shd w:val="clear" w:color="auto" w:fill="auto"/>
        <w:bidi w:val="0"/>
        <w:spacing w:before="0" w:after="480" w:line="274"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codes are used in many streaming contexts such as audio CDs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munications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so it's important to point out that using erasure coding in general does not make our streaming design requirement (required by Amazon S3 compatibility,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more challenging. Whatever erasure code is chosen for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as with CDs, streaming can be added on top by encoding small portions at a time, instead of attempting to encode a file all at once.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numPr>
          <w:ilvl w:val="0"/>
          <w:numId w:val="6"/>
        </w:numPr>
        <w:shd w:val="clear" w:color="auto" w:fill="auto"/>
        <w:tabs>
          <w:tab w:val="left" w:pos="653"/>
        </w:tabs>
        <w:bidi w:val="0"/>
        <w:spacing w:before="0" w:after="240" w:line="274" w:lineRule="exact"/>
        <w:ind w:left="0" w:right="0" w:firstLine="0"/>
        <w:jc w:val="both"/>
        <w:rPr>
          <w:rFonts w:hint="default" w:ascii="Times New Roman Regular" w:hAnsi="Times New Roman Regular" w:cs="Times New Roman Regular"/>
        </w:rPr>
      </w:pPr>
      <w:bookmarkStart w:id="124" w:name="bookmark147"/>
      <w:bookmarkEnd w:id="124"/>
      <w:bookmarkStart w:id="125" w:name="bookmark146"/>
      <w:r>
        <w:rPr>
          <w:rFonts w:hint="default" w:ascii="Times New Roman Regular" w:hAnsi="Times New Roman Regular" w:cs="Times New Roman Regular"/>
          <w:b/>
          <w:bCs/>
          <w:color w:val="000000"/>
          <w:spacing w:val="0"/>
          <w:w w:val="100"/>
          <w:position w:val="0"/>
          <w:lang w:val="en-US" w:eastAsia="en-US" w:bidi="en-US"/>
        </w:rPr>
        <w:t>Erasure codes' effect on long tails</w:t>
      </w:r>
      <w:bookmarkEnd w:id="125"/>
    </w:p>
    <w:p>
      <w:pPr>
        <w:pStyle w:val="24"/>
        <w:keepNext w:val="0"/>
        <w:keepLines w:val="0"/>
        <w:widowControl w:val="0"/>
        <w:shd w:val="clear" w:color="auto" w:fill="auto"/>
        <w:bidi w:val="0"/>
        <w:spacing w:before="0" w:line="274"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codes enable an enormous performance benefit, which is the ability to avoid waiting for "long-tail" response times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 long-tail response occurs in situations where a needed server has an unreasonably slow operation time due to a confluence of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predictable factors. Long-tail responses are so-named due to their rare average rate of occurrence but highly variable nature, which in a probability density graph looks like a "long tail." In aggregate, long-tail responses are a big issue in distributed system design.</w:t>
      </w:r>
      <w:bookmarkStart w:id="498" w:name="_GoBack"/>
      <w:bookmarkEnd w:id="498"/>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long-tail responses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are called "stragglers."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xml:space="preserve"> executes redun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dant requests called "backup tasks" to make sure that if specific stragglers take too long, the overall operation can still proceed without waiting. If the backup task mechanism is disabled in </w:t>
      </w:r>
      <w:r>
        <w:rPr>
          <w:rFonts w:hint="default" w:ascii="Times New Roman Regular" w:hAnsi="Times New Roman Regular" w:cs="Times New Roman Regular"/>
          <w:color w:val="000000"/>
          <w:spacing w:val="0"/>
          <w:w w:val="100"/>
          <w:position w:val="0"/>
          <w:lang w:eastAsia="en-US" w:bidi="en-US"/>
        </w:rPr>
        <w:t>Map Reduce</w:t>
      </w:r>
      <w:r>
        <w:rPr>
          <w:rFonts w:hint="default" w:ascii="Times New Roman Regular" w:hAnsi="Times New Roman Regular" w:cs="Times New Roman Regular"/>
          <w:color w:val="000000"/>
          <w:spacing w:val="0"/>
          <w:w w:val="100"/>
          <w:position w:val="0"/>
          <w:lang w:val="en-US" w:eastAsia="en-US" w:bidi="en-US"/>
        </w:rPr>
        <w:t xml:space="preserve">, basic operations can take </w:t>
      </w:r>
      <w:r>
        <w:rPr>
          <w:rFonts w:hint="default" w:ascii="Times New Roman Regular" w:hAnsi="Times New Roman Regular" w:cs="Times New Roman Regular"/>
          <w:color w:val="000000"/>
          <w:spacing w:val="0"/>
          <w:w w:val="100"/>
          <w:position w:val="0"/>
          <w:lang w:val="zh-CN" w:eastAsia="zh-CN" w:bidi="zh-CN"/>
        </w:rPr>
        <w:t xml:space="preserve">44% </w:t>
      </w:r>
      <w:r>
        <w:rPr>
          <w:rFonts w:hint="default" w:ascii="Times New Roman Regular" w:hAnsi="Times New Roman Regular" w:cs="Times New Roman Regular"/>
          <w:color w:val="000000"/>
          <w:spacing w:val="0"/>
          <w:w w:val="100"/>
          <w:position w:val="0"/>
          <w:lang w:val="en-US" w:eastAsia="en-US" w:bidi="en-US"/>
        </w:rPr>
        <w:t xml:space="preserve">longer to complete, even though the backup task mechanism is causing duplicated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By using erasure codes, we are in a position to create </w:t>
      </w:r>
      <w:r>
        <w:rPr>
          <w:rFonts w:hint="default" w:ascii="Times New Roman Regular" w:hAnsi="Times New Roman Regular" w:cs="Times New Roman Regular"/>
          <w:color w:val="000000"/>
          <w:spacing w:val="0"/>
          <w:w w:val="100"/>
          <w:position w:val="0"/>
          <w:lang w:eastAsia="en-US" w:bidi="en-US"/>
        </w:rPr>
        <w:t>Map Reduce-like</w:t>
      </w:r>
      <w:r>
        <w:rPr>
          <w:rFonts w:hint="default" w:ascii="Times New Roman Regular" w:hAnsi="Times New Roman Regular" w:cs="Times New Roman Regular"/>
          <w:color w:val="000000"/>
          <w:spacing w:val="0"/>
          <w:w w:val="100"/>
          <w:position w:val="0"/>
          <w:lang w:val="en-US" w:eastAsia="en-US" w:bidi="en-US"/>
        </w:rPr>
        <w:t xml:space="preserve"> backup tasks for storage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uploads, a file can be encoded to a higher </w:t>
      </w:r>
      <w:r>
        <w:rPr>
          <w:rFonts w:hint="default" w:ascii="Times New Roman Regular" w:hAnsi="Times New Roman Regular" w:cs="Times New Roman Regular"/>
          <w:i/>
          <w:iCs/>
          <w:color w:val="000000"/>
          <w:spacing w:val="0"/>
          <w:w w:val="100"/>
          <w:position w:val="0"/>
          <w:lang w:val="en-US" w:eastAsia="en-US" w:bidi="en-US"/>
        </w:rPr>
        <w:t>(k,n</w:t>
      </w:r>
      <w:r>
        <w:rPr>
          <w:rFonts w:hint="default" w:ascii="Times New Roman Regular" w:hAnsi="Times New Roman Regular" w:cs="Times New Roman Regular"/>
          <w:color w:val="000000"/>
          <w:spacing w:val="0"/>
          <w:w w:val="100"/>
          <w:position w:val="0"/>
          <w:lang w:val="en-US" w:eastAsia="en-US" w:bidi="en-US"/>
        </w:rPr>
        <w:t xml:space="preserve">) ratio than necessary for desired durability guarantees. During an upload, after enough pieces have uploaded to gain required redundancy, the remaining additional uploads can be canceled. This cancellation allows the upload to continue as fast as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 a set, instead of waiting for the slowest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6"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Downloads are similarly improved. Since more redundancy exists than is needed, downloads can be served from the fastest peers, eliminating a wait for temporarily slow or offline peers.</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outcome is that every request is satisfiable by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participating in any given transaction, without needing to wait for a slower subset. Focusing on operations where the result is only dependent on the fastest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ofa random </w:t>
      </w:r>
      <w:r>
        <w:rPr>
          <w:rFonts w:hint="default" w:ascii="Times New Roman Regular" w:hAnsi="Times New Roman Regular" w:cs="Times New Roman Regular"/>
          <w:color w:val="000000"/>
          <w:spacing w:val="0"/>
          <w:w w:val="100"/>
          <w:position w:val="0"/>
          <w:lang w:eastAsia="en-US" w:bidi="en-US"/>
        </w:rPr>
        <w:t>sub population</w:t>
      </w:r>
      <w:r>
        <w:rPr>
          <w:rFonts w:hint="default" w:ascii="Times New Roman Regular" w:hAnsi="Times New Roman Regular" w:cs="Times New Roman Regular"/>
          <w:color w:val="000000"/>
          <w:spacing w:val="0"/>
          <w:w w:val="100"/>
          <w:position w:val="0"/>
          <w:lang w:val="en-US" w:eastAsia="en-US" w:bidi="en-US"/>
        </w:rPr>
        <w:t xml:space="preserve"> turns what could be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potential liability (highly variable performance from individual actors) into a great source of strength fora distributed storage network, while still providing great load balancing characteristics.</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ability to over-encode a file greatly assists dynamic load balancing of popular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tent on the network.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we plan to address load balancing very active files.</w:t>
      </w:r>
      <w:r>
        <w:rPr>
          <w:rFonts w:hint="default" w:ascii="Times New Roman Regular" w:hAnsi="Times New Roman Regular" w:cs="Times New Roman Regular"/>
        </w:rPr>
        <w:br w:type="page"/>
      </w:r>
    </w:p>
    <w:p>
      <w:pPr>
        <w:widowControl w:val="0"/>
        <w:spacing w:line="1" w:lineRule="exact"/>
        <w:rPr>
          <w:rFonts w:hint="default" w:ascii="Times New Roman Regular" w:hAnsi="Times New Roman Regular" w:cs="Times New Roman Regular"/>
        </w:rPr>
      </w:pPr>
    </w:p>
    <w:p>
      <w:pPr>
        <w:pStyle w:val="26"/>
        <w:keepNext/>
        <w:keepLines/>
        <w:widowControl w:val="0"/>
        <w:numPr>
          <w:ilvl w:val="0"/>
          <w:numId w:val="4"/>
        </w:numPr>
        <w:shd w:val="clear" w:color="auto" w:fill="auto"/>
        <w:tabs>
          <w:tab w:val="left" w:pos="605"/>
        </w:tabs>
        <w:bidi w:val="0"/>
        <w:spacing w:before="0" w:line="240" w:lineRule="auto"/>
        <w:ind w:left="0" w:right="0" w:firstLine="0"/>
        <w:jc w:val="left"/>
        <w:rPr>
          <w:rFonts w:hint="default" w:ascii="Times New Roman Regular" w:hAnsi="Times New Roman Regular" w:cs="Times New Roman Regular"/>
        </w:rPr>
      </w:pPr>
      <w:bookmarkStart w:id="126" w:name="bookmark151"/>
      <w:bookmarkEnd w:id="126"/>
      <w:bookmarkStart w:id="127" w:name="bookmark152"/>
      <w:bookmarkStart w:id="128" w:name="bookmark149"/>
      <w:bookmarkStart w:id="129" w:name="bookmark148"/>
      <w:bookmarkStart w:id="130" w:name="bookmark150"/>
      <w:r>
        <w:rPr>
          <w:rFonts w:hint="default" w:ascii="Times New Roman Regular" w:hAnsi="Times New Roman Regular" w:eastAsia="Times New Roman" w:cs="Times New Roman Regular"/>
          <w:color w:val="000000"/>
          <w:spacing w:val="0"/>
          <w:w w:val="100"/>
          <w:position w:val="0"/>
          <w:lang w:val="en-US" w:eastAsia="en-US" w:bidi="en-US"/>
        </w:rPr>
        <w:t>Metadata</w:t>
      </w:r>
      <w:bookmarkEnd w:id="127"/>
      <w:bookmarkEnd w:id="128"/>
      <w:bookmarkEnd w:id="129"/>
      <w:bookmarkEnd w:id="130"/>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Once we split an object up with erasure codes and select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which to store the new pieces, we now need to keep track </w:t>
      </w:r>
      <w:r>
        <w:rPr>
          <w:rFonts w:hint="default" w:ascii="Times New Roman Regular" w:hAnsi="Times New Roman Regular" w:cs="Times New Roman Regular"/>
          <w:color w:val="000000"/>
          <w:spacing w:val="0"/>
          <w:w w:val="100"/>
          <w:position w:val="0"/>
          <w:lang w:eastAsia="en-US" w:bidi="en-US"/>
        </w:rPr>
        <w:t>of which</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we selected. We allow users to choose storage based on geographic location, performance characteristics, available space, and other features. Therefore, instead of implicit node selection such as a scheme using consistent hashing like Dynamo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must use an explicit node selection scheme such as directory-based lookups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Additionally, to maintain Amazon S3 compatibility, the user must be able to choose an arbitrary key, often treated like a path, to identify this mapping of data pieces to node. These features imply the necessity of a metadata storage system.</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Amazon S3 compatibility once again imposes some tight requirements. We should support: hierarchical objects (paths with prefixes), per-object key/value storage, arbitrarily large files, arbitrarily large amounts of files, and so forth. Objects should be able to be stored and retrieved by arbitrary key; in addition, deterministic iteration over those keys will be required to allow for paginated listing.</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Every time an object is added, edited, or removed, one or more entries in this metadata storage system will need to be adjusted. As a result, there could be heavy churn in this metadata system, and across the entire user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base the metadata itself could end up being sizable.</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example, suppose in a few years the network stores one total exabyte of data, where the average object size is 50MB and our erasure code is selected such that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40. One exabyte of 50MB objects is 20 billion objects. This metadata system will need to keep track of which 40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were selected for each object. If each metadata element is roughly 40 </w:t>
      </w:r>
      <w:r>
        <w:rPr>
          <w:rFonts w:hint="default" w:ascii="Times New Roman Regular" w:hAnsi="Times New Roman Regular" w:eastAsia="Times New Roman" w:cs="Times New Roman Regular"/>
          <w:color w:val="000000"/>
          <w:spacing w:val="0"/>
          <w:w w:val="100"/>
          <w:position w:val="0"/>
          <w:sz w:val="19"/>
          <w:szCs w:val="19"/>
          <w:lang w:val="zh-CN" w:eastAsia="zh-CN" w:bidi="zh-CN"/>
        </w:rPr>
        <w:t xml:space="preserve">- </w:t>
      </w:r>
      <w:r>
        <w:rPr>
          <w:rFonts w:hint="default" w:ascii="Times New Roman Regular" w:hAnsi="Times New Roman Regular" w:cs="Times New Roman Regular"/>
          <w:color w:val="000000"/>
          <w:spacing w:val="0"/>
          <w:w w:val="100"/>
          <w:position w:val="0"/>
          <w:lang w:val="en-US" w:eastAsia="en-US" w:bidi="en-US"/>
        </w:rPr>
        <w:t>64 + 192 bytes (info for each selected node plus the path and some general overhead), there are over 55 terabytes of metadata of which to keep track.</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Fortunately, the metadata can be heavily partitioned by the user. A user storing 100 terabytes of 50 megabyte objects will only incur a metadata overhead of 5.5 gigabytes. It's worth pointing out that these numbers vary heavily with object size: the larger the average object size, the less the metadata overhead.</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additional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focus is enabling this component-metadata storage—to be interchangeable. Specifically, we expect the platform to incorporate multiple implemen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tations of metadata storage that users will be allowed to choose between. This greatly assists with our design goal of coordination avoidance between users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20" w:line="274"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Aside from scale requirements, to implement Amazon S3 compatibility, the desired API is straightforward and simple： </w:t>
      </w:r>
      <w:r>
        <w:rPr>
          <w:rFonts w:hint="default" w:ascii="Times New Roman Regular" w:hAnsi="Times New Roman Regular" w:cs="Times New Roman Regular"/>
          <w:i/>
          <w:iCs/>
          <w:color w:val="000000"/>
          <w:spacing w:val="0"/>
          <w:w w:val="100"/>
          <w:position w:val="0"/>
          <w:lang w:val="en-US" w:eastAsia="en-US" w:bidi="en-US"/>
        </w:rPr>
        <w:t>Put</w:t>
      </w:r>
      <w:r>
        <w:rPr>
          <w:rFonts w:hint="default" w:ascii="Times New Roman Regular" w:hAnsi="Times New Roman Regular" w:cs="Times New Roman Regular"/>
          <w:color w:val="000000"/>
          <w:spacing w:val="0"/>
          <w:w w:val="100"/>
          <w:position w:val="0"/>
          <w:lang w:val="en-US" w:eastAsia="en-US" w:bidi="en-US"/>
        </w:rPr>
        <w:t xml:space="preserve"> (store metadata at a given path),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(retrieve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at a given a path), </w:t>
      </w:r>
      <w:r>
        <w:rPr>
          <w:rFonts w:hint="default" w:ascii="Times New Roman Regular" w:hAnsi="Times New Roman Regular" w:cs="Times New Roman Regular"/>
          <w:i/>
          <w:iCs/>
          <w:color w:val="000000"/>
          <w:spacing w:val="0"/>
          <w:w w:val="100"/>
          <w:position w:val="0"/>
          <w:lang w:val="en-US" w:eastAsia="en-US" w:bidi="en-US"/>
        </w:rPr>
        <w:t>List</w:t>
      </w:r>
      <w:r>
        <w:rPr>
          <w:rFonts w:hint="default" w:ascii="Times New Roman Regular" w:hAnsi="Times New Roman Regular" w:cs="Times New Roman Regular"/>
          <w:color w:val="000000"/>
          <w:spacing w:val="0"/>
          <w:w w:val="100"/>
          <w:position w:val="0"/>
          <w:lang w:val="en-US" w:eastAsia="en-US" w:bidi="en-US"/>
        </w:rPr>
        <w:t xml:space="preserve"> (paginated, deterministic listing of existing paths), and </w:t>
      </w:r>
      <w:r>
        <w:rPr>
          <w:rFonts w:hint="default" w:ascii="Times New Roman Regular" w:hAnsi="Times New Roman Regular" w:cs="Times New Roman Regular"/>
          <w:i/>
          <w:iCs/>
          <w:color w:val="000000"/>
          <w:spacing w:val="0"/>
          <w:w w:val="100"/>
          <w:position w:val="0"/>
          <w:lang w:val="en-US" w:eastAsia="en-US" w:bidi="en-US"/>
        </w:rPr>
        <w:t xml:space="preserve">Delete </w:t>
      </w:r>
      <w:r>
        <w:rPr>
          <w:rFonts w:hint="default" w:ascii="Times New Roman Regular" w:hAnsi="Times New Roman Regular" w:cs="Times New Roman Regular"/>
          <w:color w:val="000000"/>
          <w:spacing w:val="0"/>
          <w:w w:val="100"/>
          <w:position w:val="0"/>
          <w:lang w:val="en-US" w:eastAsia="en-US" w:bidi="en-US"/>
        </w:rPr>
        <w:t>(remove a path). See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"bookmark75"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6"/>
        <w:keepNext/>
        <w:keepLines/>
        <w:widowControl w:val="0"/>
        <w:numPr>
          <w:ilvl w:val="0"/>
          <w:numId w:val="4"/>
        </w:numPr>
        <w:shd w:val="clear" w:color="auto" w:fill="auto"/>
        <w:tabs>
          <w:tab w:val="left" w:pos="605"/>
        </w:tabs>
        <w:bidi w:val="0"/>
        <w:spacing w:before="0" w:line="240" w:lineRule="auto"/>
        <w:ind w:left="0" w:right="0" w:firstLine="0"/>
        <w:jc w:val="both"/>
        <w:rPr>
          <w:rFonts w:hint="default" w:ascii="Times New Roman Regular" w:hAnsi="Times New Roman Regular" w:cs="Times New Roman Regular"/>
        </w:rPr>
      </w:pPr>
      <w:bookmarkStart w:id="131" w:name="bookmark156"/>
      <w:bookmarkEnd w:id="131"/>
      <w:bookmarkStart w:id="132" w:name="bookmark154"/>
      <w:bookmarkStart w:id="133" w:name="bookmark155"/>
      <w:bookmarkStart w:id="134" w:name="bookmark153"/>
      <w:bookmarkStart w:id="135" w:name="bookmark157"/>
      <w:r>
        <w:rPr>
          <w:rFonts w:hint="default" w:ascii="Times New Roman Regular" w:hAnsi="Times New Roman Regular" w:eastAsia="Times New Roman" w:cs="Times New Roman Regular"/>
          <w:color w:val="000000"/>
          <w:spacing w:val="0"/>
          <w:w w:val="100"/>
          <w:position w:val="0"/>
          <w:lang w:val="en-US" w:eastAsia="en-US" w:bidi="en-US"/>
        </w:rPr>
        <w:t>Encryption</w:t>
      </w:r>
      <w:bookmarkEnd w:id="132"/>
      <w:bookmarkEnd w:id="133"/>
      <w:bookmarkEnd w:id="134"/>
      <w:bookmarkEnd w:id="135"/>
    </w:p>
    <w:p>
      <w:pPr>
        <w:pStyle w:val="24"/>
        <w:keepNext w:val="0"/>
        <w:keepLines w:val="0"/>
        <w:widowControl w:val="0"/>
        <w:shd w:val="clear" w:color="auto" w:fill="auto"/>
        <w:bidi w:val="0"/>
        <w:spacing w:before="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Regardless of storage system, our design constraints require total security and privacy. All data or metadata will be encrypted. Data must be encrypted as early as possible in the data storage pipeline, ideally before the data ever leaves the source computer. This means that an Amazon S3-compatible interface or appropriate similar client library should run </w:t>
      </w:r>
      <w:r>
        <w:rPr>
          <w:rFonts w:hint="default" w:ascii="Times New Roman Regular" w:hAnsi="Times New Roman Regular" w:cs="Times New Roman Regular"/>
          <w:color w:val="000000"/>
          <w:spacing w:val="0"/>
          <w:w w:val="100"/>
          <w:position w:val="0"/>
          <w:lang w:eastAsia="en-US" w:bidi="en-US"/>
        </w:rPr>
        <w:t>co-located</w:t>
      </w:r>
      <w:r>
        <w:rPr>
          <w:rFonts w:hint="default" w:ascii="Times New Roman Regular" w:hAnsi="Times New Roman Regular" w:cs="Times New Roman Regular"/>
          <w:color w:val="000000"/>
          <w:spacing w:val="0"/>
          <w:w w:val="100"/>
          <w:position w:val="0"/>
          <w:lang w:val="en-US" w:eastAsia="en-US" w:bidi="en-US"/>
        </w:rPr>
        <w:t xml:space="preserve"> on the same computer as the user's application.</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Encryption should use a pluggable mechanism that allows users to choose their 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sired encryption scheme. It should also store metadata about that encryption scheme to allow users to recover their data using the appropriate decryption mechanism in cases where their encryption choices are changed or upgraded.</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To support rich access management features, the same encryption key should not be used for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every file, as having access to one file would result in access to decryption keys for all files. Instead, each file should be encrypted with a unique key. This should allow users to share access to certain selected files without giving up encryption details for others.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each file should be encrypted differently with different keys and potentially different algorithms, the metadata about that encryption must be stored somewhere in a manner that is secure and reliable. This metadata, along with other metadata about the file, including its path, will be stored in the previously discussed metadata storage system, encrypted by a deterministic, hierarchical encryption scheme. A hierarchical encryption scheme based on BIP32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will allow</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sub</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trees to be shared </w:t>
      </w:r>
      <w:r>
        <w:rPr>
          <w:rFonts w:hint="default" w:ascii="Times New Roman Regular" w:hAnsi="Times New Roman Regular" w:cs="Times New Roman Regular"/>
          <w:color w:val="000000"/>
          <w:spacing w:val="0"/>
          <w:w w:val="100"/>
          <w:position w:val="0"/>
          <w:lang w:eastAsia="en-US" w:bidi="en-US"/>
        </w:rPr>
        <w:t>without sharing</w:t>
      </w:r>
      <w:r>
        <w:rPr>
          <w:rFonts w:hint="default" w:ascii="Times New Roman Regular" w:hAnsi="Times New Roman Regular" w:cs="Times New Roman Regular"/>
          <w:color w:val="000000"/>
          <w:spacing w:val="0"/>
          <w:w w:val="100"/>
          <w:position w:val="0"/>
          <w:lang w:val="en-US" w:eastAsia="en-US" w:bidi="en-US"/>
        </w:rPr>
        <w:t xml:space="preserve"> their parents and will allow some files to be shared without sharing other files.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our path-based hierarchical deterministic encryption scheme.</w:t>
      </w:r>
    </w:p>
    <w:p>
      <w:pPr>
        <w:pStyle w:val="26"/>
        <w:keepNext/>
        <w:keepLines/>
        <w:widowControl w:val="0"/>
        <w:numPr>
          <w:ilvl w:val="0"/>
          <w:numId w:val="7"/>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136" w:name="bookmark161"/>
      <w:bookmarkEnd w:id="136"/>
      <w:bookmarkStart w:id="137" w:name="bookmark160"/>
      <w:bookmarkStart w:id="138" w:name="bookmark159"/>
      <w:bookmarkStart w:id="139" w:name="bookmark158"/>
      <w:bookmarkStart w:id="140" w:name="bookmark162"/>
      <w:r>
        <w:rPr>
          <w:rFonts w:hint="default" w:ascii="Times New Roman Regular" w:hAnsi="Times New Roman Regular" w:eastAsia="Times New Roman" w:cs="Times New Roman Regular"/>
          <w:color w:val="000000"/>
          <w:spacing w:val="0"/>
          <w:w w:val="100"/>
          <w:position w:val="0"/>
          <w:lang w:val="en-US" w:eastAsia="en-US" w:bidi="en-US"/>
        </w:rPr>
        <w:t>Audits and reputation</w:t>
      </w:r>
      <w:bookmarkEnd w:id="137"/>
      <w:bookmarkEnd w:id="138"/>
      <w:bookmarkEnd w:id="139"/>
      <w:bookmarkEnd w:id="140"/>
    </w:p>
    <w:p>
      <w:pPr>
        <w:pStyle w:val="24"/>
        <w:keepNext w:val="0"/>
        <w:keepLines w:val="0"/>
        <w:widowControl w:val="0"/>
        <w:shd w:val="clear" w:color="auto" w:fill="auto"/>
        <w:bidi w:val="0"/>
        <w:spacing w:before="0" w:line="274" w:lineRule="exact"/>
        <w:ind w:left="6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Incentivizing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accurately store data is of paramount importance to the viability of this whole system. It is essential to be able to validate and verify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accurately storing what they have been asked to store.</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Many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use probabilistic per-file audits, called </w:t>
      </w:r>
      <w:r>
        <w:rPr>
          <w:rFonts w:hint="default" w:ascii="Times New Roman Regular" w:hAnsi="Times New Roman Regular" w:cs="Times New Roman Regular"/>
          <w:i/>
          <w:iCs/>
          <w:color w:val="000000"/>
          <w:spacing w:val="0"/>
          <w:w w:val="100"/>
          <w:position w:val="0"/>
          <w:lang w:val="en-US" w:eastAsia="en-US" w:bidi="en-US"/>
        </w:rPr>
        <w:t xml:space="preserve">proofs of retrievability, </w:t>
      </w:r>
      <w:r>
        <w:rPr>
          <w:rFonts w:hint="default" w:ascii="Times New Roman Regular" w:hAnsi="Times New Roman Regular" w:cs="Times New Roman Regular"/>
          <w:color w:val="000000"/>
          <w:spacing w:val="0"/>
          <w:w w:val="100"/>
          <w:position w:val="0"/>
          <w:lang w:val="en-US" w:eastAsia="en-US" w:bidi="en-US"/>
        </w:rPr>
        <w:t xml:space="preserve">as a way of determining when and where to repair files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are extending the probabilistic nature </w:t>
      </w:r>
      <w:r>
        <w:rPr>
          <w:rFonts w:hint="default" w:ascii="Times New Roman Regular" w:hAnsi="Times New Roman Regular" w:cs="Times New Roman Regular"/>
          <w:color w:val="000000"/>
          <w:spacing w:val="0"/>
          <w:w w:val="100"/>
          <w:position w:val="0"/>
          <w:lang w:eastAsia="en-US" w:bidi="en-US"/>
        </w:rPr>
        <w:t>of common</w:t>
      </w:r>
      <w:r>
        <w:rPr>
          <w:rFonts w:hint="default" w:ascii="Times New Roman Regular" w:hAnsi="Times New Roman Regular" w:cs="Times New Roman Regular"/>
          <w:color w:val="000000"/>
          <w:spacing w:val="0"/>
          <w:w w:val="100"/>
          <w:position w:val="0"/>
          <w:lang w:val="en-US" w:eastAsia="en-US" w:bidi="en-US"/>
        </w:rPr>
        <w:t xml:space="preserve"> per-file proofs of retrievability to range across all possible </w:t>
      </w:r>
      <w:r>
        <w:rPr>
          <w:rFonts w:hint="default" w:ascii="Times New Roman Regular" w:hAnsi="Times New Roman Regular" w:cs="Times New Roman Regular"/>
          <w:color w:val="000000"/>
          <w:spacing w:val="0"/>
          <w:w w:val="100"/>
          <w:position w:val="0"/>
          <w:lang w:eastAsia="en-US" w:bidi="en-US"/>
        </w:rPr>
        <w:t>files stored</w:t>
      </w:r>
      <w:r>
        <w:rPr>
          <w:rFonts w:hint="default" w:ascii="Times New Roman Regular" w:hAnsi="Times New Roman Regular" w:cs="Times New Roman Regular"/>
          <w:color w:val="000000"/>
          <w:spacing w:val="0"/>
          <w:w w:val="100"/>
          <w:position w:val="0"/>
          <w:lang w:val="en-US" w:eastAsia="en-US" w:bidi="en-US"/>
        </w:rPr>
        <w:t xml:space="preserve"> by </w:t>
      </w:r>
      <w:r>
        <w:rPr>
          <w:rFonts w:hint="default" w:ascii="Times New Roman Regular" w:hAnsi="Times New Roman Regular" w:cs="Times New Roman Regular"/>
          <w:color w:val="000000"/>
          <w:spacing w:val="0"/>
          <w:w w:val="100"/>
          <w:position w:val="0"/>
          <w:lang w:eastAsia="en-US" w:bidi="en-US"/>
        </w:rPr>
        <w:t>a specific</w:t>
      </w:r>
      <w:r>
        <w:rPr>
          <w:rFonts w:hint="default" w:ascii="Times New Roman Regular" w:hAnsi="Times New Roman Regular" w:cs="Times New Roman Regular"/>
          <w:color w:val="000000"/>
          <w:spacing w:val="0"/>
          <w:w w:val="100"/>
          <w:position w:val="0"/>
          <w:lang w:val="en-US" w:eastAsia="en-US" w:bidi="en-US"/>
        </w:rPr>
        <w:t xml:space="preserve"> node. Audits, in this case, are probabilistic challenges </w:t>
      </w:r>
      <w:r>
        <w:rPr>
          <w:rFonts w:hint="default" w:ascii="Times New Roman Regular" w:hAnsi="Times New Roman Regular" w:cs="Times New Roman Regular"/>
          <w:color w:val="000000"/>
          <w:spacing w:val="0"/>
          <w:w w:val="100"/>
          <w:position w:val="0"/>
          <w:lang w:eastAsia="en-US" w:bidi="en-US"/>
        </w:rPr>
        <w:t>that confirm</w:t>
      </w:r>
      <w:r>
        <w:rPr>
          <w:rFonts w:hint="default" w:ascii="Times New Roman Regular" w:hAnsi="Times New Roman Regular" w:cs="Times New Roman Regular"/>
          <w:color w:val="000000"/>
          <w:spacing w:val="0"/>
          <w:w w:val="100"/>
          <w:position w:val="0"/>
          <w:lang w:val="en-US" w:eastAsia="en-US" w:bidi="en-US"/>
        </w:rPr>
        <w:t xml:space="preserve">, with a high degree of certainty and a low amount of overhead, that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well- behaved, keeping the data it claims, and not susceptible to hardware failure or malintent. Audits function as “spot checks"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help calculate the future usefulness of a given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storage system, audits are simply a mechanism used to determine a node's degree of stability. Failed audits will result in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being marked as bad, which will result in redistributing data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avoiding that node altogether in the future.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uptime and overall health are the primary metrics used to determine which files need repair.</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is the case with proofs of retrievability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auditing mechanism does not audit all bytes in all files. This can leave room for false positives, where the verifier believes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retains the intact data when it has actually been modified or partially deleted. Fortunately, the probability of a false positive on an individual partial audit is easily calculable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When applied iteratively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as a whole, detection of missing or altered data becomes certain to within a known and modifiable error threshold.</w:t>
      </w:r>
    </w:p>
    <w:p>
      <w:pPr>
        <w:pStyle w:val="24"/>
        <w:keepNext w:val="0"/>
        <w:keepLines w:val="0"/>
        <w:widowControl w:val="0"/>
        <w:shd w:val="clear" w:color="auto" w:fill="auto"/>
        <w:bidi w:val="0"/>
        <w:spacing w:before="0" w:after="620" w:line="276"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reputation system is needed to persist the history of audit outcomes for given node identities. Our overall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has flexible requirements on the use of such a system, but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our initial approach.</w:t>
      </w:r>
    </w:p>
    <w:p>
      <w:pPr>
        <w:pStyle w:val="26"/>
        <w:keepNext/>
        <w:keepLines/>
        <w:widowControl w:val="0"/>
        <w:numPr>
          <w:ilvl w:val="0"/>
          <w:numId w:val="7"/>
        </w:numPr>
        <w:shd w:val="clear" w:color="auto" w:fill="auto"/>
        <w:tabs>
          <w:tab w:val="left" w:pos="595"/>
        </w:tabs>
        <w:bidi w:val="0"/>
        <w:spacing w:before="0" w:line="240" w:lineRule="auto"/>
        <w:ind w:left="0" w:right="0" w:firstLine="0"/>
        <w:jc w:val="left"/>
        <w:rPr>
          <w:rFonts w:hint="default" w:ascii="Times New Roman Regular" w:hAnsi="Times New Roman Regular" w:cs="Times New Roman Regular"/>
        </w:rPr>
      </w:pPr>
      <w:bookmarkStart w:id="141" w:name="bookmark166"/>
      <w:bookmarkEnd w:id="141"/>
      <w:bookmarkStart w:id="142" w:name="bookmark163"/>
      <w:bookmarkStart w:id="143" w:name="bookmark165"/>
      <w:bookmarkStart w:id="144" w:name="bookmark164"/>
      <w:bookmarkStart w:id="145" w:name="bookmark167"/>
      <w:r>
        <w:rPr>
          <w:rFonts w:hint="default" w:ascii="Times New Roman Regular" w:hAnsi="Times New Roman Regular" w:eastAsia="Times New Roman" w:cs="Times New Roman Regular"/>
          <w:color w:val="000000"/>
          <w:spacing w:val="0"/>
          <w:w w:val="100"/>
          <w:position w:val="0"/>
          <w:lang w:val="en-US" w:eastAsia="en-US" w:bidi="en-US"/>
        </w:rPr>
        <w:t>Data repair</w:t>
      </w:r>
      <w:bookmarkEnd w:id="142"/>
      <w:bookmarkEnd w:id="143"/>
      <w:bookmarkEnd w:id="144"/>
      <w:bookmarkEnd w:id="145"/>
    </w:p>
    <w:p>
      <w:pPr>
        <w:pStyle w:val="24"/>
        <w:keepNext w:val="0"/>
        <w:keepLines w:val="0"/>
        <w:widowControl w:val="0"/>
        <w:shd w:val="clear" w:color="auto" w:fill="auto"/>
        <w:bidi w:val="0"/>
        <w:spacing w:before="0" w:line="275" w:lineRule="exact"/>
        <w:ind w:left="6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Data loss is an ever-present risk in any distributed storage system. While there are many potential causes for file loss,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churn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joining and leaving the network) is the largest leading risk by a significant degree compared to other causes. As discussed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network session time in many real world systems range from hours to mere minutes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there are many other ways data might get lost, such as corruption, malicious behavior, bad hardware, software error, or user initiated space reclamation, these issues are less serious than full node churn. We expect node churn to be the dominant cause of data loss in our network.</w:t>
      </w:r>
    </w:p>
    <w:p>
      <w:pPr>
        <w:pStyle w:val="24"/>
        <w:keepNext w:val="0"/>
        <w:keepLines w:val="0"/>
        <w:widowControl w:val="0"/>
        <w:shd w:val="clear" w:color="auto" w:fill="auto"/>
        <w:bidi w:val="0"/>
        <w:spacing w:before="0" w:line="275" w:lineRule="exact"/>
        <w:ind w:left="0" w:right="0" w:firstLine="9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audits are validating that conforming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store data correctly, all that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mains is to detect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stops storing data correctly or goes offline and then repair the data it had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repair the data, we will recover the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original data via an erasure code reconstruction from the remaining pieces and then regenerate the missing pieces and store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them back in the network on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0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 is vital in our system to incentivize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participants to remain online for much longer than a few hours. To encourage this behavior, our payment strategy will involve rewarding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that keep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participating for months and years at a time.</w:t>
      </w:r>
    </w:p>
    <w:p>
      <w:pPr>
        <w:pStyle w:val="26"/>
        <w:keepNext/>
        <w:keepLines/>
        <w:widowControl w:val="0"/>
        <w:numPr>
          <w:ilvl w:val="0"/>
          <w:numId w:val="7"/>
        </w:numPr>
        <w:shd w:val="clear" w:color="auto" w:fill="auto"/>
        <w:tabs>
          <w:tab w:val="left" w:pos="605"/>
        </w:tabs>
        <w:bidi w:val="0"/>
        <w:spacing w:before="0" w:line="240" w:lineRule="auto"/>
        <w:ind w:left="0" w:right="0" w:firstLine="0"/>
        <w:jc w:val="both"/>
        <w:rPr>
          <w:rFonts w:hint="default" w:ascii="Times New Roman Regular" w:hAnsi="Times New Roman Regular" w:cs="Times New Roman Regular"/>
        </w:rPr>
      </w:pPr>
      <w:bookmarkStart w:id="146" w:name="bookmark171"/>
      <w:bookmarkEnd w:id="146"/>
      <w:bookmarkStart w:id="147" w:name="bookmark169"/>
      <w:bookmarkStart w:id="148" w:name="bookmark168"/>
      <w:bookmarkStart w:id="149" w:name="bookmark170"/>
      <w:bookmarkStart w:id="150" w:name="bookmark172"/>
      <w:r>
        <w:rPr>
          <w:rFonts w:hint="default" w:ascii="Times New Roman Regular" w:hAnsi="Times New Roman Regular" w:eastAsia="Times New Roman" w:cs="Times New Roman Regular"/>
          <w:color w:val="000000"/>
          <w:spacing w:val="0"/>
          <w:w w:val="100"/>
          <w:position w:val="0"/>
          <w:lang w:val="en-US" w:eastAsia="en-US" w:bidi="en-US"/>
        </w:rPr>
        <w:t>Payments</w:t>
      </w:r>
      <w:bookmarkEnd w:id="147"/>
      <w:bookmarkEnd w:id="148"/>
      <w:bookmarkEnd w:id="149"/>
      <w:bookmarkEnd w:id="150"/>
    </w:p>
    <w:p>
      <w:pPr>
        <w:pStyle w:val="24"/>
        <w:keepNext w:val="0"/>
        <w:keepLines w:val="0"/>
        <w:widowControl w:val="0"/>
        <w:shd w:val="clear" w:color="auto" w:fill="auto"/>
        <w:bidi w:val="0"/>
        <w:spacing w:before="0" w:line="274"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Payments, value attribution, and billing in decentralized networks are a critical part of maintaining a healthy ecosystem of both supply and demand. Of course, decentralized payment systems are still in their infancy in a number of ways.</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to achieve low latency and high throughput, we must not have transactional dependencies on a blockchain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2.10)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means that an ade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quately performant storage system cannot afford to wait for blockchain operations. When operations should be measured in milliseconds, waiting for a cluster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proba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bilistically come to agreement on a shared global ledger is a non-starter.</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Our platform</w:t>
      </w:r>
      <w:r>
        <w:rPr>
          <w:rFonts w:hint="default" w:ascii="Times New Roman Regular" w:hAnsi="Times New Roman Regular" w:cs="Times New Roman Regular"/>
          <w:color w:val="000000"/>
          <w:spacing w:val="0"/>
          <w:w w:val="100"/>
          <w:position w:val="0"/>
          <w:lang w:val="en-US" w:eastAsia="en-US" w:bidi="en-US"/>
        </w:rPr>
        <w:t xml:space="preserve"> instead emphasizes game theoretic models to ensure that participants in the network are properly incentivized to remain in the network and behave rationally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to get paid. Many of our decisions are modeled after real-world financial relationships. Pay</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ments will be transferred during a background settlement process in which well-behaved participants within the network cooperate.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in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should limit their exposure to untrusted payers until confidence is gained that those payers are likely to pay for services rendered.</w:t>
      </w:r>
    </w:p>
    <w:p>
      <w:pPr>
        <w:pStyle w:val="24"/>
        <w:keepNext w:val="0"/>
        <w:keepLines w:val="0"/>
        <w:widowControl w:val="0"/>
        <w:shd w:val="clear" w:color="auto" w:fill="auto"/>
        <w:bidi w:val="0"/>
        <w:spacing w:before="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addition,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also tracks and aggregates 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value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consumption of those services by those who own the data stored on the network. By charging for usage, the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is able to support the end-to-end economics of the storage marketplace ecosystem.</w:t>
      </w:r>
    </w:p>
    <w:p>
      <w:pPr>
        <w:pStyle w:val="24"/>
        <w:keepNext w:val="0"/>
        <w:keepLines w:val="0"/>
        <w:widowControl w:val="0"/>
        <w:shd w:val="clear" w:color="auto" w:fill="auto"/>
        <w:bidi w:val="0"/>
        <w:spacing w:before="0" w:line="274" w:lineRule="exact"/>
        <w:ind w:left="600" w:right="0"/>
        <w:jc w:val="both"/>
        <w:rPr>
          <w:rFonts w:hint="default" w:ascii="Times New Roman Regular" w:hAnsi="Times New Roman Regular" w:cs="Times New Roman Regular"/>
        </w:rPr>
        <w:sectPr>
          <w:headerReference r:id="rId12" w:type="default"/>
          <w:headerReference r:id="rId13" w:type="even"/>
          <w:footnotePr>
            <w:numFmt w:val="upperRoman"/>
          </w:footnotePr>
          <w:pgSz w:w="12240" w:h="15840"/>
          <w:pgMar w:top="1675" w:right="1743" w:bottom="1617" w:left="1156" w:header="0" w:footer="1189" w:gutter="0"/>
          <w:cols w:space="720" w:num="1"/>
          <w:rtlGutter w:val="0"/>
          <w:docGrid w:linePitch="360" w:charSpace="0"/>
        </w:sectPr>
      </w:pPr>
      <w:r>
        <w:rPr>
          <w:rFonts w:hint="default" w:ascii="Times New Roman Regular" w:hAnsi="Times New Roman Regular" w:cs="Times New Roman Regular"/>
          <w:color w:val="000000"/>
          <w:spacing w:val="0"/>
          <w:w w:val="100"/>
          <w:position w:val="0"/>
          <w:lang w:val="en-US" w:eastAsia="en-US" w:bidi="en-US"/>
        </w:rPr>
        <w:t xml:space="preserve">Although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is payment agnostic and the protocol does not require a specific payment type, the network assumes the Ethereum-based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as the default mechanism for payment. While we intend for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w:t>
      </w:r>
      <w:r>
        <w:rPr>
          <w:rFonts w:hint="default" w:ascii="Times New Roman Regular" w:hAnsi="Times New Roman Regular" w:cs="Times New Roman Regular"/>
          <w:color w:val="000000"/>
          <w:spacing w:val="0"/>
          <w:w w:val="100"/>
          <w:position w:val="0"/>
          <w:lang w:eastAsia="en-US" w:bidi="en-US"/>
        </w:rPr>
        <w:t xml:space="preserve">BIGO-a and BIGO-p </w:t>
      </w:r>
      <w:r>
        <w:rPr>
          <w:rFonts w:hint="default" w:ascii="Times New Roman Regular" w:hAnsi="Times New Roman Regular" w:cs="Times New Roman Regular"/>
          <w:color w:val="000000"/>
          <w:spacing w:val="0"/>
          <w:w w:val="100"/>
          <w:position w:val="0"/>
          <w:lang w:val="en-US" w:eastAsia="en-US" w:bidi="en-US"/>
        </w:rPr>
        <w:t>to be the primary form of payment, in the future other alternate payment types could be implemented, including Bitcoin, Ether, credit or debit card, ACH transfer, or even physical transfer of live goats.</w:t>
      </w: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eastAsia="Times New Roman" w:cs="Times New Roman Regular"/>
          <w:color w:val="000000"/>
          <w:spacing w:val="0"/>
          <w:w w:val="100"/>
          <w:position w:val="0"/>
          <w:lang w:val="en-US" w:eastAsia="en-US" w:bidi="en-US"/>
        </w:rPr>
      </w:pPr>
      <w:bookmarkStart w:id="151" w:name="bookmark175"/>
      <w:bookmarkStart w:id="152" w:name="bookmark173"/>
      <w:bookmarkStart w:id="153" w:name="bookmark176"/>
      <w:bookmarkStart w:id="154" w:name="bookmark174"/>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eastAsia="Times New Roman" w:cs="Times New Roman Regular"/>
          <w:color w:val="000000"/>
          <w:spacing w:val="0"/>
          <w:w w:val="100"/>
          <w:position w:val="0"/>
          <w:lang w:val="en-US" w:eastAsia="en-US" w:bidi="en-US"/>
        </w:rPr>
      </w:pP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eastAsia="Times New Roman" w:cs="Times New Roman Regular"/>
          <w:color w:val="000000"/>
          <w:spacing w:val="0"/>
          <w:w w:val="100"/>
          <w:position w:val="0"/>
          <w:lang w:val="en-US" w:eastAsia="en-US" w:bidi="en-US"/>
        </w:rPr>
      </w:pPr>
    </w:p>
    <w:p>
      <w:pPr>
        <w:pStyle w:val="28"/>
        <w:keepNext/>
        <w:keepLines/>
        <w:widowControl w:val="0"/>
        <w:shd w:val="clear" w:color="auto" w:fill="auto"/>
        <w:bidi w:val="0"/>
        <w:spacing w:before="0" w:after="480" w:line="240" w:lineRule="auto"/>
        <w:ind w:left="0" w:right="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 xml:space="preserve">4. </w:t>
      </w:r>
      <w:bookmarkEnd w:id="151"/>
      <w:bookmarkEnd w:id="152"/>
      <w:bookmarkEnd w:id="153"/>
      <w:bookmarkEnd w:id="154"/>
      <w:r>
        <w:rPr>
          <w:rFonts w:hint="default" w:ascii="Times New Roman Regular" w:hAnsi="Times New Roman Regular" w:cs="Times New Roman Regular"/>
          <w:color w:val="000000"/>
          <w:spacing w:val="0"/>
          <w:w w:val="100"/>
          <w:position w:val="0"/>
          <w:lang w:eastAsia="en-US" w:bidi="en-US"/>
        </w:rPr>
        <w:t>BC+AI=DDSSP</w:t>
      </w:r>
    </w:p>
    <w:p>
      <w:pPr>
        <w:pStyle w:val="24"/>
        <w:keepNext w:val="0"/>
        <w:keepLines w:val="0"/>
        <w:widowControl w:val="0"/>
        <w:shd w:val="clear" w:color="auto" w:fill="auto"/>
        <w:bidi w:val="0"/>
        <w:spacing w:before="0" w:line="276"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believe the </w:t>
      </w:r>
      <w:r>
        <w:rPr>
          <w:rFonts w:hint="default" w:ascii="Times New Roman Regular" w:hAnsi="Times New Roman Regular" w:cs="Times New Roman Regular"/>
          <w:color w:val="000000"/>
          <w:spacing w:val="0"/>
          <w:w w:val="100"/>
          <w:position w:val="0"/>
          <w:lang w:eastAsia="en-US" w:bidi="en-US"/>
        </w:rPr>
        <w:t>Dynamic Distributed Searching Storage Protocol (DDSSP),</w:t>
      </w:r>
      <w:r>
        <w:rPr>
          <w:rFonts w:hint="default" w:ascii="Times New Roman Regular" w:hAnsi="Times New Roman Regular" w:cs="Times New Roman Regular"/>
          <w:color w:val="000000"/>
          <w:spacing w:val="0"/>
          <w:w w:val="100"/>
          <w:position w:val="0"/>
          <w:lang w:val="en-US" w:eastAsia="en-US" w:bidi="en-US"/>
        </w:rPr>
        <w:t xml:space="preserve"> we've </w:t>
      </w:r>
      <w:r>
        <w:rPr>
          <w:rFonts w:hint="default" w:ascii="Times New Roman Regular" w:hAnsi="Times New Roman Regular" w:cs="Times New Roman Regular"/>
          <w:color w:val="000000"/>
          <w:spacing w:val="0"/>
          <w:w w:val="100"/>
          <w:position w:val="0"/>
          <w:lang w:eastAsia="en-US" w:bidi="en-US"/>
        </w:rPr>
        <w:t>developed</w:t>
      </w:r>
      <w:r>
        <w:rPr>
          <w:rFonts w:hint="default" w:ascii="Times New Roman Regular" w:hAnsi="Times New Roman Regular" w:cs="Times New Roman Regular"/>
          <w:color w:val="000000"/>
          <w:spacing w:val="0"/>
          <w:w w:val="100"/>
          <w:position w:val="0"/>
          <w:lang w:val="en-US" w:eastAsia="en-US" w:bidi="en-US"/>
        </w:rPr>
        <w:t xml:space="preserve"> to be relatively fundamental given our design constraints. However, within the </w:t>
      </w:r>
      <w:r>
        <w:rPr>
          <w:rFonts w:hint="default" w:ascii="Times New Roman Regular" w:hAnsi="Times New Roman Regular" w:cs="Times New Roman Regular"/>
          <w:color w:val="000000"/>
          <w:spacing w:val="0"/>
          <w:w w:val="100"/>
          <w:position w:val="0"/>
          <w:lang w:eastAsia="en-US" w:bidi="en-US"/>
        </w:rPr>
        <w:t xml:space="preserve">DDSSP </w:t>
      </w:r>
      <w:r>
        <w:rPr>
          <w:rFonts w:hint="default" w:ascii="Times New Roman Regular" w:hAnsi="Times New Roman Regular" w:cs="Times New Roman Regular"/>
          <w:color w:val="000000"/>
          <w:spacing w:val="0"/>
          <w:w w:val="100"/>
          <w:position w:val="0"/>
          <w:lang w:val="en-US" w:eastAsia="en-US" w:bidi="en-US"/>
        </w:rPr>
        <w:t>still remains some freedom in choosing how to implement each component.</w:t>
      </w:r>
    </w:p>
    <w:p>
      <w:pPr>
        <w:pStyle w:val="24"/>
        <w:keepNext w:val="0"/>
        <w:keepLines w:val="0"/>
        <w:widowControl w:val="0"/>
        <w:shd w:val="clear" w:color="auto" w:fill="auto"/>
        <w:bidi w:val="0"/>
        <w:spacing w:before="0" w:line="276"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this section, we lay out our initial </w:t>
      </w:r>
      <w:r>
        <w:rPr>
          <w:rFonts w:hint="default" w:ascii="Times New Roman Regular" w:hAnsi="Times New Roman Regular" w:cs="Times New Roman Regular"/>
          <w:color w:val="000000"/>
          <w:spacing w:val="0"/>
          <w:w w:val="100"/>
          <w:position w:val="0"/>
          <w:lang w:eastAsia="en-US" w:bidi="en-US"/>
        </w:rPr>
        <w:t>developing</w:t>
      </w:r>
      <w:r>
        <w:rPr>
          <w:rFonts w:hint="default" w:ascii="Times New Roman Regular" w:hAnsi="Times New Roman Regular" w:cs="Times New Roman Regular"/>
          <w:color w:val="000000"/>
          <w:spacing w:val="0"/>
          <w:w w:val="100"/>
          <w:position w:val="0"/>
          <w:lang w:val="en-US" w:eastAsia="en-US" w:bidi="en-US"/>
        </w:rPr>
        <w:t xml:space="preserve"> strategy. We expect the details contained within this section to change gradually over time. However, we believe the details outlined here are viable and support a working implementation of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capable of providing highly secure, </w:t>
      </w:r>
      <w:r>
        <w:rPr>
          <w:rFonts w:hint="default" w:ascii="Times New Roman Regular" w:hAnsi="Times New Roman Regular" w:cs="Times New Roman Regular"/>
          <w:color w:val="000000"/>
          <w:spacing w:val="0"/>
          <w:w w:val="100"/>
          <w:position w:val="0"/>
          <w:lang w:eastAsia="en-US" w:bidi="en-US"/>
        </w:rPr>
        <w:t>performant</w:t>
      </w:r>
      <w:r>
        <w:rPr>
          <w:rFonts w:hint="default" w:ascii="Times New Roman Regular" w:hAnsi="Times New Roman Regular" w:cs="Times New Roman Regular"/>
          <w:color w:val="000000"/>
          <w:spacing w:val="0"/>
          <w:w w:val="100"/>
          <w:position w:val="0"/>
          <w:lang w:val="en-US" w:eastAsia="en-US" w:bidi="en-US"/>
        </w:rPr>
        <w:t xml:space="preserve">, and durable production-grade </w:t>
      </w:r>
      <w:r>
        <w:rPr>
          <w:rFonts w:hint="default" w:ascii="Times New Roman Regular" w:hAnsi="Times New Roman Regular" w:cs="Times New Roman Regular"/>
          <w:color w:val="000000"/>
          <w:spacing w:val="0"/>
          <w:w w:val="100"/>
          <w:position w:val="0"/>
          <w:lang w:eastAsia="en-US" w:bidi="en-US"/>
        </w:rPr>
        <w:t>platform service.</w:t>
      </w:r>
    </w:p>
    <w:p>
      <w:pPr>
        <w:pStyle w:val="24"/>
        <w:keepNext w:val="0"/>
        <w:keepLines w:val="0"/>
        <w:widowControl w:val="0"/>
        <w:shd w:val="clear" w:color="auto" w:fill="auto"/>
        <w:bidi w:val="0"/>
        <w:spacing w:before="0" w:after="580" w:line="278"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with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will publish changes to this concrete architecture through our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Improvement Proposal process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6"/>
        <w:keepNext/>
        <w:keepLines/>
        <w:widowControl w:val="0"/>
        <w:numPr>
          <w:ilvl w:val="0"/>
          <w:numId w:val="8"/>
        </w:numPr>
        <w:shd w:val="clear" w:color="auto" w:fill="auto"/>
        <w:tabs>
          <w:tab w:val="left" w:pos="566"/>
        </w:tabs>
        <w:bidi w:val="0"/>
        <w:spacing w:before="0" w:after="240" w:line="240" w:lineRule="auto"/>
        <w:ind w:left="0" w:right="0" w:firstLine="0"/>
        <w:jc w:val="left"/>
        <w:rPr>
          <w:rFonts w:hint="default" w:ascii="Times New Roman Regular" w:hAnsi="Times New Roman Regular" w:cs="Times New Roman Regular"/>
        </w:rPr>
      </w:pPr>
      <w:bookmarkStart w:id="155" w:name="bookmark180"/>
      <w:bookmarkEnd w:id="155"/>
      <w:bookmarkStart w:id="156" w:name="bookmark177"/>
      <w:bookmarkStart w:id="157" w:name="bookmark181"/>
      <w:bookmarkStart w:id="158" w:name="bookmark179"/>
      <w:bookmarkStart w:id="159" w:name="bookmark178"/>
      <w:r>
        <w:rPr>
          <w:rFonts w:hint="default" w:ascii="Times New Roman Regular" w:hAnsi="Times New Roman Regular" w:eastAsia="Times New Roman" w:cs="Times New Roman Regular"/>
          <w:color w:val="000000"/>
          <w:spacing w:val="0"/>
          <w:w w:val="100"/>
          <w:position w:val="0"/>
          <w:lang w:val="en-US" w:eastAsia="en-US" w:bidi="en-US"/>
        </w:rPr>
        <w:t>Definitions</w:t>
      </w:r>
      <w:bookmarkEnd w:id="156"/>
      <w:bookmarkEnd w:id="157"/>
      <w:bookmarkEnd w:id="158"/>
      <w:bookmarkEnd w:id="159"/>
    </w:p>
    <w:p>
      <w:pPr>
        <w:pStyle w:val="24"/>
        <w:keepNext w:val="0"/>
        <w:keepLines w:val="0"/>
        <w:widowControl w:val="0"/>
        <w:shd w:val="clear" w:color="auto" w:fill="auto"/>
        <w:bidi w:val="0"/>
        <w:spacing w:before="0" w:after="420" w:line="278"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following defined terms are used throughout the description of the concrete imple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mentation that follows:</w:t>
      </w:r>
    </w:p>
    <w:p>
      <w:pPr>
        <w:pStyle w:val="24"/>
        <w:keepNext w:val="0"/>
        <w:keepLines w:val="0"/>
        <w:widowControl w:val="0"/>
        <w:numPr>
          <w:ilvl w:val="0"/>
          <w:numId w:val="9"/>
        </w:numPr>
        <w:shd w:val="clear" w:color="auto" w:fill="auto"/>
        <w:tabs>
          <w:tab w:val="left" w:pos="566"/>
        </w:tabs>
        <w:bidi w:val="0"/>
        <w:spacing w:before="0" w:line="275" w:lineRule="exact"/>
        <w:ind w:left="0" w:right="0" w:firstLine="0"/>
        <w:jc w:val="left"/>
        <w:rPr>
          <w:rFonts w:hint="default" w:ascii="Times New Roman Regular" w:hAnsi="Times New Roman Regular" w:cs="Times New Roman Regular"/>
        </w:rPr>
      </w:pPr>
      <w:bookmarkStart w:id="160" w:name="bookmark182"/>
      <w:bookmarkEnd w:id="160"/>
      <w:r>
        <w:rPr>
          <w:rFonts w:hint="default" w:ascii="Times New Roman Regular" w:hAnsi="Times New Roman Regular" w:cs="Times New Roman Regular"/>
          <w:b/>
          <w:bCs/>
          <w:color w:val="000000"/>
          <w:spacing w:val="0"/>
          <w:w w:val="100"/>
          <w:position w:val="0"/>
          <w:lang w:val="en-US" w:eastAsia="en-US" w:bidi="en-US"/>
        </w:rPr>
        <w:t>Actors</w:t>
      </w:r>
    </w:p>
    <w:p>
      <w:pPr>
        <w:pStyle w:val="24"/>
        <w:keepNext w:val="0"/>
        <w:keepLines w:val="0"/>
        <w:widowControl w:val="0"/>
        <w:shd w:val="clear" w:color="auto" w:fill="auto"/>
        <w:bidi w:val="0"/>
        <w:spacing w:before="0" w:after="0" w:line="275" w:lineRule="exact"/>
        <w:ind w:left="0" w:right="0" w:firstLine="600"/>
        <w:jc w:val="left"/>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 xml:space="preserve">Business </w:t>
      </w:r>
      <w:r>
        <w:rPr>
          <w:rFonts w:hint="default" w:ascii="Times New Roman Regular" w:hAnsi="Times New Roman Regular" w:cs="Times New Roman Regular"/>
          <w:b/>
          <w:bCs/>
          <w:color w:val="000000"/>
          <w:spacing w:val="0"/>
          <w:w w:val="100"/>
          <w:position w:val="0"/>
          <w:lang w:val="en-US" w:eastAsia="en-US" w:bidi="en-US"/>
        </w:rPr>
        <w:t xml:space="preserve">Client </w:t>
      </w:r>
      <w:r>
        <w:rPr>
          <w:rFonts w:hint="default" w:ascii="Times New Roman Regular" w:hAnsi="Times New Roman Regular" w:cs="Times New Roman Regular"/>
          <w:color w:val="000000"/>
          <w:spacing w:val="0"/>
          <w:w w:val="100"/>
          <w:position w:val="0"/>
          <w:lang w:val="en-US" w:eastAsia="en-US" w:bidi="en-US"/>
        </w:rPr>
        <w:t xml:space="preserve">A user or application that will </w:t>
      </w:r>
      <w:r>
        <w:rPr>
          <w:rFonts w:hint="default" w:ascii="Times New Roman Regular" w:hAnsi="Times New Roman Regular" w:cs="Times New Roman Regular"/>
          <w:color w:val="000000"/>
          <w:spacing w:val="0"/>
          <w:w w:val="100"/>
          <w:position w:val="0"/>
          <w:lang w:eastAsia="en-US" w:bidi="en-US"/>
        </w:rPr>
        <w:t>develop AIDapp</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train</w:t>
      </w:r>
      <w:r>
        <w:rPr>
          <w:rFonts w:hint="default" w:ascii="Times New Roman Regular" w:hAnsi="Times New Roman Regular" w:cs="Times New Roman Regular"/>
          <w:color w:val="000000"/>
          <w:spacing w:val="0"/>
          <w:w w:val="100"/>
          <w:position w:val="0"/>
          <w:lang w:val="en-US" w:eastAsia="en-US" w:bidi="en-US"/>
        </w:rPr>
        <w:t xml:space="preserve"> data from the network.</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Mining Machine</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cohesive collection of network services and responsibilities.</w:t>
      </w:r>
      <w:r>
        <w:rPr>
          <w:rFonts w:hint="default" w:ascii="Times New Roman Regular" w:hAnsi="Times New Roman Regular" w:cs="Times New Roman Regular"/>
          <w:color w:val="000000"/>
          <w:spacing w:val="0"/>
          <w:w w:val="100"/>
          <w:position w:val="0"/>
          <w:lang w:eastAsia="en-US" w:bidi="en-US"/>
        </w:rPr>
        <w:t xml:space="preserve"> It includes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any</w:t>
      </w:r>
      <w:r>
        <w:rPr>
          <w:rFonts w:hint="default" w:ascii="Times New Roman Regular" w:hAnsi="Times New Roman Regular" w:cs="Times New Roman Regular"/>
          <w:color w:val="000000"/>
          <w:spacing w:val="0"/>
          <w:w w:val="100"/>
          <w:position w:val="0"/>
          <w:lang w:val="en-US" w:eastAsia="en-US" w:bidi="en-US"/>
        </w:rPr>
        <w:t xml:space="preserve"> application or service that implements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and wants to store and/or retrieve data. </w:t>
      </w:r>
      <w:r>
        <w:rPr>
          <w:rFonts w:hint="default" w:ascii="Times New Roman Regular" w:hAnsi="Times New Roman Regular" w:cs="Times New Roman Regular"/>
          <w:color w:val="000000"/>
          <w:spacing w:val="0"/>
          <w:w w:val="100"/>
          <w:position w:val="0"/>
          <w:lang w:eastAsia="en-US" w:bidi="en-US"/>
        </w:rPr>
        <w:t>It</w:t>
      </w:r>
      <w:r>
        <w:rPr>
          <w:rFonts w:hint="default" w:ascii="Times New Roman Regular" w:hAnsi="Times New Roman Regular" w:cs="Times New Roman Regular"/>
          <w:color w:val="000000"/>
          <w:spacing w:val="0"/>
          <w:w w:val="100"/>
          <w:position w:val="0"/>
          <w:lang w:val="en-US" w:eastAsia="en-US" w:bidi="en-US"/>
        </w:rPr>
        <w:t xml:space="preserve"> is not expected to remain online like the other two </w:t>
      </w:r>
      <w:r>
        <w:rPr>
          <w:rFonts w:hint="default" w:ascii="Times New Roman Regular" w:hAnsi="Times New Roman Regular" w:cs="Times New Roman Regular"/>
          <w:color w:val="000000"/>
          <w:spacing w:val="0"/>
          <w:w w:val="100"/>
          <w:position w:val="0"/>
          <w:lang w:eastAsia="en-US" w:bidi="en-US"/>
        </w:rPr>
        <w:t>function</w:t>
      </w:r>
      <w:r>
        <w:rPr>
          <w:rFonts w:hint="default" w:ascii="Times New Roman Regular" w:hAnsi="Times New Roman Regular" w:cs="Times New Roman Regular"/>
          <w:color w:val="000000"/>
          <w:spacing w:val="0"/>
          <w:w w:val="100"/>
          <w:position w:val="0"/>
          <w:lang w:val="en-US" w:eastAsia="en-US" w:bidi="en-US"/>
        </w:rPr>
        <w:t xml:space="preserve"> and is relatively lightweight. </w:t>
      </w:r>
      <w:r>
        <w:rPr>
          <w:rFonts w:hint="default" w:ascii="Times New Roman Regular" w:hAnsi="Times New Roman Regular" w:cs="Times New Roman Regular"/>
          <w:color w:val="000000"/>
          <w:spacing w:val="0"/>
          <w:w w:val="100"/>
          <w:position w:val="0"/>
          <w:lang w:eastAsia="en-US" w:bidi="en-US"/>
        </w:rPr>
        <w:t>It</w:t>
      </w:r>
      <w:r>
        <w:rPr>
          <w:rFonts w:hint="default" w:ascii="Times New Roman Regular" w:hAnsi="Times New Roman Regular" w:cs="Times New Roman Regular"/>
          <w:color w:val="000000"/>
          <w:spacing w:val="0"/>
          <w:w w:val="100"/>
          <w:position w:val="0"/>
          <w:lang w:val="en-US" w:eastAsia="en-US" w:bidi="en-US"/>
        </w:rPr>
        <w:t xml:space="preserve"> performs encryption, erasure encoding, and coordinates with the other behalf of the customer/client.</w:t>
      </w:r>
    </w:p>
    <w:p>
      <w:pPr>
        <w:pStyle w:val="24"/>
        <w:keepNext w:val="0"/>
        <w:keepLines w:val="0"/>
        <w:widowControl w:val="0"/>
        <w:shd w:val="clear" w:color="auto" w:fill="auto"/>
        <w:bidi w:val="0"/>
        <w:spacing w:before="0" w:after="0" w:line="275" w:lineRule="exact"/>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liblink</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library which provides all necessary functions to interact with </w:t>
      </w:r>
      <w:r>
        <w:rPr>
          <w:rFonts w:hint="default" w:ascii="Times New Roman Regular" w:hAnsi="Times New Roman Regular" w:cs="Times New Roman Regular"/>
          <w:i/>
          <w:iCs/>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directly. This library will be available in a number of differ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ent programming languages.</w:t>
      </w:r>
    </w:p>
    <w:p>
      <w:pPr>
        <w:pStyle w:val="24"/>
        <w:keepNext w:val="0"/>
        <w:keepLines w:val="0"/>
        <w:widowControl w:val="0"/>
        <w:shd w:val="clear" w:color="auto" w:fill="auto"/>
        <w:bidi w:val="0"/>
        <w:spacing w:before="0" w:after="0" w:line="275" w:lineRule="exact"/>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Gateway </w:t>
      </w:r>
      <w:r>
        <w:rPr>
          <w:rFonts w:hint="default" w:ascii="Times New Roman Regular" w:hAnsi="Times New Roman Regular" w:cs="Times New Roman Regular"/>
          <w:color w:val="000000"/>
          <w:spacing w:val="0"/>
          <w:w w:val="100"/>
          <w:position w:val="0"/>
          <w:lang w:val="en-US" w:eastAsia="en-US" w:bidi="en-US"/>
        </w:rPr>
        <w:t>A service which provides a compatibility layer between other object storage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services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such as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Amazon S3 and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 xml:space="preserve"> exposing an Amazon S3-compatible API.</w:t>
      </w:r>
    </w:p>
    <w:p>
      <w:pPr>
        <w:pStyle w:val="24"/>
        <w:keepNext w:val="0"/>
        <w:keepLines w:val="0"/>
        <w:widowControl w:val="0"/>
        <w:shd w:val="clear" w:color="auto" w:fill="auto"/>
        <w:bidi w:val="0"/>
        <w:spacing w:before="0" w:after="0" w:line="275" w:lineRule="exact"/>
        <w:ind w:left="1540" w:right="0" w:hanging="44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Link CLI</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command line interface for uploading and downloading files from the network, managing permissions and sharing, and managing accounts.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color w:val="000000"/>
          <w:spacing w:val="0"/>
          <w:w w:val="100"/>
          <w:position w:val="0"/>
          <w:lang w:val="en-US" w:eastAsia="en-US" w:bidi="en-US"/>
        </w:rPr>
      </w:pP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b/>
          <w:bCs/>
          <w:color w:val="000000"/>
          <w:spacing w:val="0"/>
          <w:w w:val="100"/>
          <w:position w:val="0"/>
          <w:lang w:val="en-US" w:eastAsia="en-US" w:bidi="en-US"/>
        </w:rPr>
        <w:t>S</w:t>
      </w:r>
      <w:r>
        <w:rPr>
          <w:rFonts w:hint="default" w:ascii="Times New Roman Regular" w:hAnsi="Times New Roman Regular" w:cs="Times New Roman Regular"/>
          <w:b/>
          <w:bCs/>
          <w:color w:val="000000"/>
          <w:spacing w:val="0"/>
          <w:w w:val="100"/>
          <w:position w:val="0"/>
          <w:lang w:eastAsia="en-US" w:bidi="en-US"/>
        </w:rPr>
        <w:t>uper</w:t>
      </w:r>
      <w:r>
        <w:rPr>
          <w:rFonts w:hint="default" w:ascii="Times New Roman Regular" w:hAnsi="Times New Roman Regular" w:cs="Times New Roman Regular"/>
          <w:b/>
          <w:bCs/>
          <w:color w:val="000000"/>
          <w:spacing w:val="0"/>
          <w:w w:val="100"/>
          <w:position w:val="0"/>
          <w:lang w:val="en-US" w:eastAsia="en-US" w:bidi="en-US"/>
        </w:rPr>
        <w:t xml:space="preserve"> node </w:t>
      </w:r>
      <w:r>
        <w:rPr>
          <w:rFonts w:hint="default" w:ascii="Times New Roman Regular" w:hAnsi="Times New Roman Regular" w:cs="Times New Roman Regular"/>
          <w:color w:val="000000"/>
          <w:spacing w:val="0"/>
          <w:w w:val="100"/>
          <w:position w:val="0"/>
          <w:lang w:val="en-US" w:eastAsia="en-US" w:bidi="en-US"/>
        </w:rPr>
        <w:t xml:space="preserve">This peer class participates in the node discovery system, stores </w:t>
      </w:r>
      <w:r>
        <w:rPr>
          <w:rFonts w:hint="default" w:ascii="Times New Roman Regular" w:hAnsi="Times New Roman Regular" w:cs="Times New Roman Regular"/>
          <w:color w:val="000000"/>
          <w:spacing w:val="0"/>
          <w:w w:val="100"/>
          <w:position w:val="0"/>
          <w:lang w:eastAsia="en-US" w:bidi="en-US"/>
        </w:rPr>
        <w:t xml:space="preserve">Sweatgland </w:t>
      </w:r>
      <w:r>
        <w:rPr>
          <w:rFonts w:hint="default" w:ascii="Times New Roman Regular" w:hAnsi="Times New Roman Regular" w:cs="Times New Roman Regular"/>
          <w:color w:val="000000"/>
          <w:spacing w:val="0"/>
          <w:w w:val="100"/>
          <w:position w:val="0"/>
          <w:lang w:val="en-US" w:eastAsia="en-US" w:bidi="en-US"/>
        </w:rPr>
        <w:t xml:space="preserve"> for others, and gets paid for storage and bandwidth.</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Sweatgland </w:t>
      </w:r>
      <w:r>
        <w:rPr>
          <w:rFonts w:hint="default" w:ascii="Times New Roman Regular" w:hAnsi="Times New Roman Regular" w:cs="Times New Roman Regular"/>
          <w:b w:val="0"/>
          <w:bCs w:val="0"/>
          <w:color w:val="000000"/>
          <w:spacing w:val="0"/>
          <w:w w:val="100"/>
          <w:position w:val="0"/>
          <w:lang w:eastAsia="en-US" w:bidi="en-US"/>
        </w:rPr>
        <w:t>collection of higher dimensional dynamic saturated structure.</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Saturation degree </w:t>
      </w:r>
      <w:r>
        <w:rPr>
          <w:rFonts w:hint="default" w:ascii="Times New Roman Regular" w:hAnsi="Times New Roman Regular" w:cs="Times New Roman Regular"/>
          <w:b w:val="0"/>
          <w:bCs w:val="0"/>
          <w:color w:val="000000"/>
          <w:spacing w:val="0"/>
          <w:w w:val="100"/>
          <w:position w:val="0"/>
          <w:lang w:eastAsia="en-US" w:bidi="en-US"/>
        </w:rPr>
        <w:t>the complexity measurement of transaction structure.</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Paas </w:t>
      </w:r>
      <w:r>
        <w:rPr>
          <w:rFonts w:hint="default" w:ascii="Times New Roman Regular" w:hAnsi="Times New Roman Regular" w:cs="Times New Roman Regular"/>
          <w:b w:val="0"/>
          <w:bCs w:val="0"/>
          <w:color w:val="000000"/>
          <w:spacing w:val="0"/>
          <w:w w:val="100"/>
          <w:position w:val="0"/>
          <w:lang w:eastAsia="en-US" w:bidi="en-US"/>
        </w:rPr>
        <w:t>BAISS support Paas GUI for every Business Clients.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Saas </w:t>
      </w:r>
      <w:r>
        <w:rPr>
          <w:rFonts w:hint="default" w:ascii="Times New Roman Regular" w:hAnsi="Times New Roman Regular" w:cs="Times New Roman Regular"/>
          <w:b w:val="0"/>
          <w:bCs w:val="0"/>
          <w:color w:val="000000"/>
          <w:spacing w:val="0"/>
          <w:w w:val="100"/>
          <w:position w:val="0"/>
          <w:lang w:eastAsia="en-US" w:bidi="en-US"/>
        </w:rPr>
        <w:t>Business Client can rent or build their own Saas from BAISS Paas.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val="0"/>
          <w:bCs w:val="0"/>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eastAsia="en-US" w:bidi="en-US"/>
        </w:rPr>
        <w:t xml:space="preserve">BAISS VM </w:t>
      </w:r>
      <w:r>
        <w:rPr>
          <w:rFonts w:hint="default" w:ascii="Times New Roman Regular" w:hAnsi="Times New Roman Regular" w:cs="Times New Roman Regular"/>
          <w:b w:val="0"/>
          <w:bCs w:val="0"/>
          <w:color w:val="000000"/>
          <w:spacing w:val="0"/>
          <w:w w:val="100"/>
          <w:position w:val="0"/>
          <w:lang w:eastAsia="en-US" w:bidi="en-US"/>
        </w:rPr>
        <w:t>BAISS’ Virtual  Machine can support clients Aidapp development.</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b/>
          <w:bCs/>
          <w:color w:val="000000"/>
          <w:spacing w:val="0"/>
          <w:w w:val="100"/>
          <w:position w:val="0"/>
          <w:lang w:eastAsia="en-US" w:bidi="en-US"/>
        </w:rPr>
      </w:pPr>
      <w:r>
        <w:rPr>
          <w:rFonts w:hint="default" w:ascii="Times New Roman Regular" w:hAnsi="Times New Roman Regular" w:cs="Times New Roman Regular"/>
          <w:b w:val="0"/>
          <w:bCs w:val="0"/>
          <w:color w:val="000000"/>
          <w:spacing w:val="0"/>
          <w:w w:val="100"/>
          <w:position w:val="0"/>
          <w:lang w:eastAsia="en-US" w:bidi="en-US"/>
        </w:rPr>
        <w:t xml:space="preserve"> </w:t>
      </w:r>
    </w:p>
    <w:p>
      <w:pPr>
        <w:widowControl w:val="0"/>
        <w:spacing w:after="519" w:line="1" w:lineRule="exact"/>
        <w:rPr>
          <w:rFonts w:hint="default" w:ascii="Times New Roman Regular" w:hAnsi="Times New Roman Regular" w:cs="Times New Roman Regular"/>
        </w:rPr>
      </w:pPr>
    </w:p>
    <w:p>
      <w:pPr>
        <w:pStyle w:val="24"/>
        <w:keepNext w:val="0"/>
        <w:keepLines w:val="0"/>
        <w:widowControl w:val="0"/>
        <w:shd w:val="clear" w:color="auto" w:fill="auto"/>
        <w:bidi w:val="0"/>
        <w:spacing w:before="0" w:after="220" w:line="275" w:lineRule="exact"/>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b/>
          <w:bCs/>
          <w:color w:val="2683FF"/>
          <w:spacing w:val="0"/>
          <w:w w:val="100"/>
          <w:position w:val="0"/>
          <w:lang w:val="en-US" w:eastAsia="en-US" w:bidi="en-US"/>
        </w:rPr>
        <w:t xml:space="preserve">4.1.2 </w:t>
      </w:r>
      <w:r>
        <w:rPr>
          <w:rFonts w:hint="default" w:ascii="Times New Roman Regular" w:hAnsi="Times New Roman Regular" w:cs="Times New Roman Regular"/>
          <w:b/>
          <w:bCs/>
          <w:color w:val="000000"/>
          <w:spacing w:val="0"/>
          <w:w w:val="100"/>
          <w:position w:val="0"/>
          <w:lang w:val="en-US" w:eastAsia="en-US" w:bidi="en-US"/>
        </w:rPr>
        <w:t>Data</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Bucket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bucket</w:t>
      </w:r>
      <w:r>
        <w:rPr>
          <w:rFonts w:hint="default" w:ascii="Times New Roman Regular" w:hAnsi="Times New Roman Regular" w:cs="Times New Roman Regular"/>
          <w:color w:val="000000"/>
          <w:spacing w:val="0"/>
          <w:w w:val="100"/>
          <w:position w:val="0"/>
          <w:lang w:val="en-US" w:eastAsia="en-US" w:bidi="en-US"/>
        </w:rPr>
        <w:t xml:space="preserve"> is an unbounded but named collection of files identified by paths. Every file has a unique path within a bucket.</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Path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path</w:t>
      </w:r>
      <w:r>
        <w:rPr>
          <w:rFonts w:hint="default" w:ascii="Times New Roman Regular" w:hAnsi="Times New Roman Regular" w:cs="Times New Roman Regular"/>
          <w:color w:val="000000"/>
          <w:spacing w:val="0"/>
          <w:w w:val="100"/>
          <w:position w:val="0"/>
          <w:lang w:val="en-US" w:eastAsia="en-US" w:bidi="en-US"/>
        </w:rPr>
        <w:t xml:space="preserve"> is a unique identifier for a file within a bucket. A </w:t>
      </w:r>
      <w:r>
        <w:rPr>
          <w:rFonts w:hint="default" w:ascii="Times New Roman Regular" w:hAnsi="Times New Roman Regular" w:cs="Times New Roman Regular"/>
          <w:i/>
          <w:iCs/>
          <w:color w:val="000000"/>
          <w:spacing w:val="0"/>
          <w:w w:val="100"/>
          <w:position w:val="0"/>
          <w:lang w:val="en-US" w:eastAsia="en-US" w:bidi="en-US"/>
        </w:rPr>
        <w:t>path</w:t>
      </w:r>
      <w:r>
        <w:rPr>
          <w:rFonts w:hint="default" w:ascii="Times New Roman Regular" w:hAnsi="Times New Roman Regular" w:cs="Times New Roman Regular"/>
          <w:color w:val="000000"/>
          <w:spacing w:val="0"/>
          <w:w w:val="100"/>
          <w:position w:val="0"/>
          <w:lang w:val="en-US" w:eastAsia="en-US" w:bidi="en-US"/>
        </w:rPr>
        <w:t xml:space="preserve"> is an arbitrary string of bytes. Paths contain forward slashes at access control boundaries. Forward slashes (referred to as the path separator) separate path components. An example </w:t>
      </w:r>
      <w:r>
        <w:rPr>
          <w:rFonts w:hint="default" w:ascii="Times New Roman Regular" w:hAnsi="Times New Roman Regular" w:cs="Times New Roman Regular"/>
          <w:i/>
          <w:iCs/>
          <w:color w:val="000000"/>
          <w:spacing w:val="0"/>
          <w:w w:val="100"/>
          <w:position w:val="0"/>
          <w:lang w:val="en-US" w:eastAsia="en-US" w:bidi="en-US"/>
        </w:rPr>
        <w:t xml:space="preserve">path </w:t>
      </w:r>
      <w:r>
        <w:rPr>
          <w:rFonts w:hint="default" w:ascii="Times New Roman Regular" w:hAnsi="Times New Roman Regular" w:cs="Times New Roman Regular"/>
          <w:color w:val="000000"/>
          <w:spacing w:val="0"/>
          <w:w w:val="100"/>
          <w:position w:val="0"/>
          <w:lang w:val="en-US" w:eastAsia="en-US" w:bidi="en-US"/>
        </w:rPr>
        <w:t xml:space="preserve">might be </w:t>
      </w:r>
      <w:r>
        <w:rPr>
          <w:rFonts w:hint="default" w:ascii="Times New Roman Regular" w:hAnsi="Times New Roman Regular" w:cs="Times New Roman Regular"/>
          <w:i/>
          <w:iCs/>
          <w:color w:val="000000"/>
          <w:spacing w:val="0"/>
          <w:w w:val="100"/>
          <w:position w:val="0"/>
          <w:lang w:val="en-US" w:eastAsia="en-US" w:bidi="en-US"/>
        </w:rPr>
        <w:t>videos/carlsagan/gloriousdawn.mp4,</w:t>
      </w:r>
      <w:r>
        <w:rPr>
          <w:rFonts w:hint="default" w:ascii="Times New Roman Regular" w:hAnsi="Times New Roman Regular" w:cs="Times New Roman Regular"/>
          <w:color w:val="000000"/>
          <w:spacing w:val="0"/>
          <w:w w:val="100"/>
          <w:position w:val="0"/>
          <w:lang w:val="en-US" w:eastAsia="en-US" w:bidi="en-US"/>
        </w:rPr>
        <w:t xml:space="preserve"> where the path components are </w:t>
      </w:r>
      <w:r>
        <w:rPr>
          <w:rFonts w:hint="default" w:ascii="Times New Roman Regular" w:hAnsi="Times New Roman Regular" w:cs="Times New Roman Regular"/>
          <w:i/>
          <w:iCs/>
          <w:color w:val="000000"/>
          <w:spacing w:val="0"/>
          <w:w w:val="100"/>
          <w:position w:val="0"/>
          <w:lang w:val="en-US" w:eastAsia="en-US" w:bidi="en-US"/>
        </w:rPr>
        <w:t>videos, carlsagan,</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gloriousdawn.mp4.</w:t>
      </w:r>
      <w:r>
        <w:rPr>
          <w:rFonts w:hint="default" w:ascii="Times New Roman Regular" w:hAnsi="Times New Roman Regular" w:cs="Times New Roman Regular"/>
          <w:color w:val="000000"/>
          <w:spacing w:val="0"/>
          <w:w w:val="100"/>
          <w:position w:val="0"/>
          <w:lang w:val="en-US" w:eastAsia="en-US" w:bidi="en-US"/>
        </w:rPr>
        <w:t xml:space="preserve"> Unless otherwise requested, we encrypt paths before they ever leave the customer's application's computer.</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File or Object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file</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i/>
          <w:iCs/>
          <w:color w:val="000000"/>
          <w:spacing w:val="0"/>
          <w:w w:val="100"/>
          <w:position w:val="0"/>
          <w:lang w:val="en-US" w:eastAsia="en-US" w:bidi="en-US"/>
        </w:rPr>
        <w:t>object)</w:t>
      </w:r>
      <w:r>
        <w:rPr>
          <w:rFonts w:hint="default" w:ascii="Times New Roman Regular" w:hAnsi="Times New Roman Regular" w:cs="Times New Roman Regular"/>
          <w:color w:val="000000"/>
          <w:spacing w:val="0"/>
          <w:w w:val="100"/>
          <w:position w:val="0"/>
          <w:lang w:val="en-US" w:eastAsia="en-US" w:bidi="en-US"/>
        </w:rPr>
        <w:t xml:space="preserve"> is the main data type in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system. A file is referred to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path, contains an arbitrary amount of bytes, and has no minimum or maximum size. A file is represented by an ordered collection of one or more segments. Segments have a fixed maximum size. A file also supports a limited amount of key/value user- defined fields called extended attributes. Like paths, the data contained in a file is encrypted before it ever leaves the client computer.</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Extended attribute </w:t>
      </w:r>
      <w:r>
        <w:rPr>
          <w:rFonts w:hint="default" w:ascii="Times New Roman Regular" w:hAnsi="Times New Roman Regular" w:cs="Times New Roman Regular"/>
          <w:color w:val="000000"/>
          <w:spacing w:val="0"/>
          <w:w w:val="100"/>
          <w:position w:val="0"/>
          <w:lang w:val="en-US" w:eastAsia="en-US" w:bidi="en-US"/>
        </w:rPr>
        <w:t xml:space="preserve">An </w:t>
      </w:r>
      <w:r>
        <w:rPr>
          <w:rFonts w:hint="default" w:ascii="Times New Roman Regular" w:hAnsi="Times New Roman Regular" w:cs="Times New Roman Regular"/>
          <w:i/>
          <w:iCs/>
          <w:color w:val="000000"/>
          <w:spacing w:val="0"/>
          <w:w w:val="100"/>
          <w:position w:val="0"/>
          <w:lang w:val="en-US" w:eastAsia="en-US" w:bidi="en-US"/>
        </w:rPr>
        <w:t>extended attribute</w:t>
      </w:r>
      <w:r>
        <w:rPr>
          <w:rFonts w:hint="default" w:ascii="Times New Roman Regular" w:hAnsi="Times New Roman Regular" w:cs="Times New Roman Regular"/>
          <w:color w:val="000000"/>
          <w:spacing w:val="0"/>
          <w:w w:val="100"/>
          <w:position w:val="0"/>
          <w:lang w:val="en-US" w:eastAsia="en-US" w:bidi="en-US"/>
        </w:rPr>
        <w:t xml:space="preserve"> is a user defined key/value field that is as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sociated with a file. Like other per-file metadata, extended attributes are stored encrypted.</w:t>
      </w:r>
    </w:p>
    <w:p>
      <w:pPr>
        <w:pStyle w:val="24"/>
        <w:keepNext w:val="0"/>
        <w:keepLines w:val="0"/>
        <w:widowControl w:val="0"/>
        <w:shd w:val="clear" w:color="auto" w:fill="auto"/>
        <w:bidi w:val="0"/>
        <w:spacing w:before="0" w:after="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Segment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represents a </w:t>
      </w:r>
      <w:r>
        <w:rPr>
          <w:rFonts w:hint="default" w:ascii="Times New Roman Regular" w:hAnsi="Times New Roman Regular" w:cs="Times New Roman Regular"/>
          <w:color w:val="000000"/>
          <w:spacing w:val="0"/>
          <w:w w:val="100"/>
          <w:position w:val="0"/>
          <w:lang w:eastAsia="en-US" w:bidi="en-US"/>
        </w:rPr>
        <w:t>single array</w:t>
      </w:r>
      <w:r>
        <w:rPr>
          <w:rFonts w:hint="default" w:ascii="Times New Roman Regular" w:hAnsi="Times New Roman Regular" w:cs="Times New Roman Regular"/>
          <w:color w:val="000000"/>
          <w:spacing w:val="0"/>
          <w:w w:val="100"/>
          <w:position w:val="0"/>
          <w:lang w:val="en-US" w:eastAsia="en-US" w:bidi="en-US"/>
        </w:rPr>
        <w:t xml:space="preserve"> of bytes, between 0 and a user-configurable maximum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size.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shd w:val="clear" w:color="auto" w:fill="auto"/>
        <w:bidi w:val="0"/>
        <w:spacing w:before="0" w:after="380" w:line="275" w:lineRule="exact"/>
        <w:ind w:left="1140" w:right="0" w:hanging="50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b/>
          <w:bCs/>
          <w:color w:val="000000"/>
          <w:spacing w:val="0"/>
          <w:w w:val="100"/>
          <w:position w:val="0"/>
          <w:lang w:val="en-US" w:eastAsia="en-US" w:bidi="en-US"/>
        </w:rPr>
        <w:t xml:space="preserve">Remote Segment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a segment that will be erasure encoded and distributed across the network. 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larger than the metadata re</w:t>
      </w:r>
      <w:r>
        <w:rPr>
          <w:rFonts w:hint="default" w:ascii="Times New Roman Regular" w:hAnsi="Times New Roman Regular" w:cs="Times New Roman Regular"/>
          <w:color w:val="000000"/>
          <w:spacing w:val="0"/>
          <w:w w:val="100"/>
          <w:position w:val="0"/>
          <w:lang w:eastAsia="en-US" w:bidi="en-US"/>
        </w:rPr>
        <w:t>quired to keep track of its bookkeeping, which includes information such as the IDs of the node that the data is stored on.</w:t>
      </w:r>
    </w:p>
    <w:p>
      <w:pPr>
        <w:pStyle w:val="24"/>
        <w:keepNext w:val="0"/>
        <w:keepLines w:val="0"/>
        <w:widowControl w:val="0"/>
        <w:shd w:val="clear" w:color="auto" w:fill="auto"/>
        <w:bidi w:val="0"/>
        <w:spacing w:before="0" w:after="380" w:line="275" w:lineRule="exact"/>
        <w:ind w:left="114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Inline Segment </w:t>
      </w:r>
      <w:r>
        <w:rPr>
          <w:rFonts w:hint="default" w:ascii="Times New Roman Regular" w:hAnsi="Times New Roman Regular" w:cs="Times New Roman Regular"/>
          <w:color w:val="000000"/>
          <w:spacing w:val="0"/>
          <w:w w:val="100"/>
          <w:position w:val="0"/>
          <w:lang w:val="en-US" w:eastAsia="en-US" w:bidi="en-US"/>
        </w:rPr>
        <w:t xml:space="preserve">An </w:t>
      </w:r>
      <w:r>
        <w:rPr>
          <w:rFonts w:hint="default" w:ascii="Times New Roman Regular" w:hAnsi="Times New Roman Regular" w:cs="Times New Roman Regular"/>
          <w:i/>
          <w:iCs/>
          <w:color w:val="000000"/>
          <w:spacing w:val="0"/>
          <w:w w:val="100"/>
          <w:position w:val="0"/>
          <w:lang w:val="en-US" w:eastAsia="en-US" w:bidi="en-US"/>
        </w:rPr>
        <w:t>inline segment</w:t>
      </w:r>
      <w:r>
        <w:rPr>
          <w:rFonts w:hint="default" w:ascii="Times New Roman Regular" w:hAnsi="Times New Roman Regular" w:cs="Times New Roman Regular"/>
          <w:color w:val="000000"/>
          <w:spacing w:val="0"/>
          <w:w w:val="100"/>
          <w:position w:val="0"/>
          <w:lang w:val="en-US" w:eastAsia="en-US" w:bidi="en-US"/>
        </w:rPr>
        <w:t xml:space="preserve"> is a segment that is small enough where the data it represents takes less space than the corresponding data a remote segment will need to keep track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had the data. In these cases, the data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stored “inline" instead of being stored on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Stripe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a further subdivision of a segment.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a fixed amount of bytes that is used as an encryption and erasure encoding boundary size. Erasure encoding happens on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individually, whereas encryption may happen on a small multiple of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at a time. All segments are encrypted, but only remote segments erasure encode stripes.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the unit on which audits are performed.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more details.</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Erasure Share </w:t>
      </w:r>
      <w:r>
        <w:rPr>
          <w:rFonts w:hint="default" w:ascii="Times New Roman Regular" w:hAnsi="Times New Roman Regular" w:cs="Times New Roman Regular"/>
          <w:color w:val="000000"/>
          <w:spacing w:val="0"/>
          <w:w w:val="100"/>
          <w:position w:val="0"/>
          <w:lang w:val="en-US" w:eastAsia="en-US" w:bidi="en-US"/>
        </w:rPr>
        <w:t xml:space="preserve">When a stripe is erasure encoded, it generates multiple pieces called </w:t>
      </w:r>
      <w:r>
        <w:rPr>
          <w:rFonts w:hint="default" w:ascii="Times New Roman Regular" w:hAnsi="Times New Roman Regular" w:cs="Times New Roman Regular"/>
          <w:i/>
          <w:iCs/>
          <w:color w:val="000000"/>
          <w:spacing w:val="0"/>
          <w:w w:val="100"/>
          <w:position w:val="0"/>
          <w:lang w:val="en-US" w:eastAsia="en-US" w:bidi="en-US"/>
        </w:rPr>
        <w:t>era</w:t>
      </w:r>
      <w:r>
        <w:rPr>
          <w:rFonts w:hint="default" w:ascii="Times New Roman Regular" w:hAnsi="Times New Roman Regular" w:cs="Times New Roman Regular"/>
          <w:i/>
          <w:iCs/>
          <w:color w:val="000000"/>
          <w:spacing w:val="0"/>
          <w:w w:val="100"/>
          <w:position w:val="0"/>
          <w:lang w:val="en-US" w:eastAsia="en-US" w:bidi="en-US"/>
        </w:rPr>
        <w:softHyphen/>
      </w:r>
      <w:r>
        <w:rPr>
          <w:rFonts w:hint="default" w:ascii="Times New Roman Regular" w:hAnsi="Times New Roman Regular" w:cs="Times New Roman Regular"/>
          <w:i/>
          <w:iCs/>
          <w:color w:val="000000"/>
          <w:spacing w:val="0"/>
          <w:w w:val="100"/>
          <w:position w:val="0"/>
          <w:lang w:val="en-US" w:eastAsia="en-US" w:bidi="en-US"/>
        </w:rPr>
        <w:t>sure shares.</w:t>
      </w:r>
      <w:r>
        <w:rPr>
          <w:rFonts w:hint="default" w:ascii="Times New Roman Regular" w:hAnsi="Times New Roman Regular" w:cs="Times New Roman Regular"/>
          <w:color w:val="000000"/>
          <w:spacing w:val="0"/>
          <w:w w:val="100"/>
          <w:position w:val="0"/>
          <w:lang w:val="en-US" w:eastAsia="en-US" w:bidi="en-US"/>
        </w:rPr>
        <w:t xml:space="preserve"> Only a subset of the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are needed to recover the original stripe. Each </w:t>
      </w:r>
      <w:r>
        <w:rPr>
          <w:rFonts w:hint="default" w:ascii="Times New Roman Regular" w:hAnsi="Times New Roman Regular" w:cs="Times New Roman Regular"/>
          <w:i/>
          <w:iCs/>
          <w:color w:val="000000"/>
          <w:spacing w:val="0"/>
          <w:w w:val="100"/>
          <w:position w:val="0"/>
          <w:lang w:val="en-US" w:eastAsia="en-US" w:bidi="en-US"/>
        </w:rPr>
        <w:t>erasure share</w:t>
      </w:r>
      <w:r>
        <w:rPr>
          <w:rFonts w:hint="default" w:ascii="Times New Roman Regular" w:hAnsi="Times New Roman Regular" w:cs="Times New Roman Regular"/>
          <w:color w:val="000000"/>
          <w:spacing w:val="0"/>
          <w:w w:val="100"/>
          <w:position w:val="0"/>
          <w:lang w:val="en-US" w:eastAsia="en-US" w:bidi="en-US"/>
        </w:rPr>
        <w:t xml:space="preserve"> has an index identifying which </w:t>
      </w:r>
      <w:r>
        <w:rPr>
          <w:rFonts w:hint="default" w:ascii="Times New Roman Regular" w:hAnsi="Times New Roman Regular" w:cs="Times New Roman Regular"/>
          <w:i/>
          <w:iCs/>
          <w:color w:val="000000"/>
          <w:spacing w:val="0"/>
          <w:w w:val="100"/>
          <w:position w:val="0"/>
          <w:lang w:val="en-US" w:eastAsia="en-US" w:bidi="en-US"/>
        </w:rPr>
        <w:t>erasure share</w:t>
      </w:r>
      <w:r>
        <w:rPr>
          <w:rFonts w:hint="default" w:ascii="Times New Roman Regular" w:hAnsi="Times New Roman Regular" w:cs="Times New Roman Regular"/>
          <w:color w:val="000000"/>
          <w:spacing w:val="0"/>
          <w:w w:val="100"/>
          <w:position w:val="0"/>
          <w:lang w:val="en-US" w:eastAsia="en-US" w:bidi="en-US"/>
        </w:rPr>
        <w:t xml:space="preserve"> it is (e.g., the first, the second, etc.).</w:t>
      </w:r>
    </w:p>
    <w:p>
      <w:pPr>
        <w:pStyle w:val="24"/>
        <w:keepNext w:val="0"/>
        <w:keepLines w:val="0"/>
        <w:widowControl w:val="0"/>
        <w:shd w:val="clear" w:color="auto" w:fill="auto"/>
        <w:bidi w:val="0"/>
        <w:spacing w:before="0" w:after="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Piece </w:t>
      </w:r>
      <w:r>
        <w:rPr>
          <w:rFonts w:hint="default" w:ascii="Times New Roman Regular" w:hAnsi="Times New Roman Regular" w:cs="Times New Roman Regular"/>
          <w:color w:val="000000"/>
          <w:spacing w:val="0"/>
          <w:w w:val="100"/>
          <w:position w:val="0"/>
          <w:lang w:val="en-US" w:eastAsia="en-US" w:bidi="en-US"/>
        </w:rPr>
        <w:t>When a remote segment's stripes are erasure encoded into erasure shares, the 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sure shares for that remote segment with the same index are concatenated together, and that concatenated group of erasure shares is called a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If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sure shares after erasure encoding a stripe, then there are </w:t>
      </w:r>
      <w:r>
        <w:rPr>
          <w:rFonts w:hint="default" w:ascii="Times New Roman Regular" w:hAnsi="Times New Roman Regular" w:cs="Times New Roman Regular"/>
          <w:i/>
          <w:iCs/>
          <w:color w:val="000000"/>
          <w:spacing w:val="0"/>
          <w:w w:val="100"/>
          <w:position w:val="0"/>
          <w:lang w:val="en-US" w:eastAsia="en-US" w:bidi="en-US"/>
        </w:rPr>
        <w:t>n pieces</w:t>
      </w:r>
      <w:r>
        <w:rPr>
          <w:rFonts w:hint="default" w:ascii="Times New Roman Regular" w:hAnsi="Times New Roman Regular" w:cs="Times New Roman Regular"/>
          <w:color w:val="000000"/>
          <w:spacing w:val="0"/>
          <w:w w:val="100"/>
          <w:position w:val="0"/>
          <w:lang w:val="en-US" w:eastAsia="en-US" w:bidi="en-US"/>
        </w:rPr>
        <w:t xml:space="preserve"> after processing a remote segment. The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xml:space="preserve">th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is the concatenation of all of the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th erasure shares from that segment's stripes.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4.8.5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24"/>
        <w:keepNext w:val="0"/>
        <w:keepLines w:val="0"/>
        <w:widowControl w:val="0"/>
        <w:shd w:val="clear" w:color="auto" w:fill="auto"/>
        <w:bidi w:val="0"/>
        <w:spacing w:before="0" w:after="620" w:line="275" w:lineRule="exact"/>
        <w:ind w:left="110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Pointer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is a data structure that either contains the inline segment data, or keeps track of which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pieces of a remote segment were stored on, along with other per-file metadata.</w:t>
      </w:r>
    </w:p>
    <w:p>
      <w:pPr>
        <w:pStyle w:val="26"/>
        <w:keepNext/>
        <w:keepLines/>
        <w:widowControl w:val="0"/>
        <w:numPr>
          <w:ilvl w:val="0"/>
          <w:numId w:val="8"/>
        </w:numPr>
        <w:shd w:val="clear" w:color="auto" w:fill="auto"/>
        <w:tabs>
          <w:tab w:val="left" w:pos="600"/>
        </w:tabs>
        <w:bidi w:val="0"/>
        <w:spacing w:before="0" w:line="240" w:lineRule="auto"/>
        <w:ind w:left="0" w:right="0" w:firstLine="0"/>
        <w:jc w:val="both"/>
        <w:rPr>
          <w:rFonts w:hint="default" w:ascii="Times New Roman Regular" w:hAnsi="Times New Roman Regular" w:cs="Times New Roman Regular"/>
        </w:rPr>
      </w:pPr>
      <w:bookmarkStart w:id="161" w:name="bookmark186"/>
      <w:bookmarkEnd w:id="161"/>
      <w:r>
        <w:rPr>
          <w:rFonts w:hint="default" w:ascii="Times New Roman Regular" w:hAnsi="Times New Roman Regular" w:cs="Times New Roman Regular"/>
          <w:color w:val="000000"/>
          <w:spacing w:val="0"/>
          <w:w w:val="100"/>
          <w:position w:val="0"/>
          <w:lang w:eastAsia="en-US" w:bidi="en-US"/>
        </w:rPr>
        <w:t xml:space="preserve">Mining Machine </w:t>
      </w:r>
    </w:p>
    <w:p>
      <w:pPr>
        <w:pStyle w:val="24"/>
        <w:keepNext w:val="0"/>
        <w:keepLines w:val="0"/>
        <w:widowControl w:val="0"/>
        <w:shd w:val="clear" w:color="auto" w:fill="auto"/>
        <w:bidi w:val="0"/>
        <w:spacing w:before="0" w:after="20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overall strategy extends from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also heavily mirrors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such as the Google File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other GFS-like sys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tems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and the Lustre distributed file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In every case, there are three major actors in the network： metadata servers, object storage servers, and clients. Object storage servers hold the bulk of the data stored in the system. Metadata servers keep track of per-object metadata and where the objects are located on object storage servers. Clients provide a coherent view and easy access to files by communicating with both the metadata and object storage servers.</w:t>
      </w:r>
    </w:p>
    <w:p>
      <w:pPr>
        <w:pStyle w:val="24"/>
        <w:keepNext w:val="0"/>
        <w:keepLines w:val="0"/>
        <w:widowControl w:val="0"/>
        <w:shd w:val="clear" w:color="auto" w:fill="auto"/>
        <w:bidi w:val="0"/>
        <w:spacing w:before="0" w:after="20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Lustre's architecture is proven for high performance. The majority of the top 100 fastest supercomputers use Lustre for their high-performance, scalable storage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we don't expect to achieve equal performance over a wide-area network, we expect dramat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ically better performance than other architectures. Any limitation, if any, we experience in performance will be due to factors besides our overall architecture.</w:t>
      </w:r>
    </w:p>
    <w:p>
      <w:pPr>
        <w:pStyle w:val="24"/>
        <w:keepNext w:val="0"/>
        <w:keepLines w:val="0"/>
        <w:widowControl w:val="0"/>
        <w:shd w:val="clear" w:color="auto" w:fill="auto"/>
        <w:bidi w:val="0"/>
        <w:spacing w:before="0" w:after="580" w:line="240" w:lineRule="auto"/>
        <w:ind w:left="0" w:right="0" w:firstLine="9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previous version used different names for each component. What we previously referred to as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Share, we now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refer to as simply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Our formerly central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ized single Bridge instance can now be run by anyone and is referred to as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Our </w:t>
      </w:r>
      <w:r>
        <w:rPr>
          <w:rFonts w:hint="default" w:ascii="Times New Roman Regular" w:hAnsi="Times New Roman Regular" w:cs="Times New Roman Regular"/>
          <w:i/>
          <w:iCs/>
          <w:color w:val="000000"/>
          <w:spacing w:val="0"/>
          <w:w w:val="100"/>
          <w:position w:val="0"/>
          <w:lang w:val="en-US" w:eastAsia="en-US" w:bidi="en-US"/>
        </w:rPr>
        <w:t>lib</w:t>
      </w:r>
      <w:r>
        <w:rPr>
          <w:rFonts w:hint="default" w:ascii="Times New Roman Regular" w:hAnsi="Times New Roman Regular" w:cs="Times New Roman Regular"/>
          <w:i/>
          <w:iCs/>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library will be made to be backwards compatible where possible, but we now refer to client software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color w:val="000000"/>
          <w:spacing w:val="0"/>
          <w:w w:val="100"/>
          <w:position w:val="0"/>
          <w:lang w:eastAsia="en-US" w:bidi="en-US"/>
        </w:rPr>
        <w:t>Paas</w:t>
      </w:r>
      <w:r>
        <w:rPr>
          <w:rFonts w:hint="default" w:ascii="Times New Roman Regular" w:hAnsi="Times New Roman Regular" w:cs="Times New Roman Regular"/>
          <w:color w:val="000000"/>
          <w:spacing w:val="0"/>
          <w:w w:val="100"/>
          <w:position w:val="0"/>
          <w:lang w:val="en-US" w:eastAsia="en-US" w:bidi="en-US"/>
        </w:rPr>
        <w:t>.</w:t>
      </w:r>
    </w:p>
    <w:p>
      <w:pPr>
        <w:pStyle w:val="26"/>
        <w:keepNext/>
        <w:keepLines/>
        <w:widowControl w:val="0"/>
        <w:numPr>
          <w:ilvl w:val="0"/>
          <w:numId w:val="8"/>
        </w:numPr>
        <w:shd w:val="clear" w:color="auto" w:fill="auto"/>
        <w:tabs>
          <w:tab w:val="left" w:pos="590"/>
        </w:tabs>
        <w:bidi w:val="0"/>
        <w:spacing w:before="0" w:line="240" w:lineRule="auto"/>
        <w:ind w:left="0" w:right="0" w:firstLine="0"/>
        <w:jc w:val="left"/>
        <w:rPr>
          <w:rFonts w:hint="default" w:ascii="Times New Roman Regular" w:hAnsi="Times New Roman Regular" w:cs="Times New Roman Regular"/>
        </w:rPr>
      </w:pPr>
      <w:bookmarkStart w:id="162" w:name="bookmark191"/>
      <w:bookmarkEnd w:id="162"/>
      <w:bookmarkStart w:id="163" w:name="bookmark189"/>
      <w:bookmarkStart w:id="164" w:name="bookmark188"/>
      <w:bookmarkStart w:id="165" w:name="bookmark190"/>
      <w:bookmarkStart w:id="166" w:name="bookmark192"/>
      <w:r>
        <w:rPr>
          <w:rFonts w:hint="default" w:ascii="Times New Roman Regular" w:hAnsi="Times New Roman Regular" w:cs="Times New Roman Regular"/>
          <w:color w:val="000000"/>
          <w:spacing w:val="0"/>
          <w:w w:val="100"/>
          <w:position w:val="0"/>
          <w:lang w:eastAsia="en-US" w:bidi="en-US"/>
        </w:rPr>
        <w:t>Super</w:t>
      </w:r>
      <w:r>
        <w:rPr>
          <w:rFonts w:hint="default" w:ascii="Times New Roman Regular" w:hAnsi="Times New Roman Regular" w:eastAsia="Times New Roman" w:cs="Times New Roman Regular"/>
          <w:color w:val="000000"/>
          <w:spacing w:val="0"/>
          <w:w w:val="100"/>
          <w:position w:val="0"/>
          <w:lang w:val="en-US" w:eastAsia="en-US" w:bidi="en-US"/>
        </w:rPr>
        <w:t xml:space="preserve"> node</w:t>
      </w:r>
      <w:bookmarkEnd w:id="163"/>
      <w:bookmarkEnd w:id="164"/>
      <w:bookmarkEnd w:id="165"/>
      <w:bookmarkEnd w:id="166"/>
    </w:p>
    <w:p>
      <w:pPr>
        <w:pStyle w:val="24"/>
        <w:keepNext w:val="0"/>
        <w:keepLines w:val="0"/>
        <w:widowControl w:val="0"/>
        <w:shd w:val="clear" w:color="auto" w:fill="auto"/>
        <w:bidi w:val="0"/>
        <w:spacing w:before="0" w:after="120" w:line="275" w:lineRule="exact"/>
        <w:ind w:left="6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main duty of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to reliably store </w:t>
      </w:r>
      <w:r>
        <w:rPr>
          <w:rFonts w:hint="default" w:ascii="Times New Roman Regular" w:hAnsi="Times New Roman Regular" w:cs="Times New Roman Regular"/>
          <w:color w:val="000000"/>
          <w:spacing w:val="0"/>
          <w:w w:val="100"/>
          <w:position w:val="0"/>
          <w:lang w:eastAsia="en-US" w:bidi="en-US"/>
        </w:rPr>
        <w:t>Sweatglands</w:t>
      </w:r>
      <w:r>
        <w:rPr>
          <w:rFonts w:hint="default" w:ascii="Times New Roman Regular" w:hAnsi="Times New Roman Regular" w:cs="Times New Roman Regular"/>
          <w:color w:val="000000"/>
          <w:spacing w:val="0"/>
          <w:w w:val="100"/>
          <w:position w:val="0"/>
          <w:lang w:val="en-US" w:eastAsia="en-US" w:bidi="en-US"/>
        </w:rPr>
        <w:t xml:space="preserve">. Node operators are individuals or entities that have excess hard drive space and want to earn income by renting their space to others. These operators will download, install, and configure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software locally, with no account required anywhere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t>1</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They will then configure disk space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allowance. During node discovery,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advertise how much bandwidth and hard drive space is available, and their designated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token wallet address.</w:t>
      </w:r>
    </w:p>
    <w:p>
      <w:pPr>
        <w:pStyle w:val="24"/>
        <w:keepNext w:val="0"/>
        <w:keepLines w:val="0"/>
        <w:widowControl w:val="0"/>
        <w:shd w:val="clear" w:color="auto" w:fill="auto"/>
        <w:bidi w:val="0"/>
        <w:spacing w:before="0" w:line="276"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simplify </w:t>
      </w:r>
      <w:r>
        <w:rPr>
          <w:rFonts w:hint="default" w:ascii="Times New Roman Regular" w:hAnsi="Times New Roman Regular" w:cs="Times New Roman Regular"/>
          <w:color w:val="000000"/>
          <w:spacing w:val="0"/>
          <w:w w:val="100"/>
          <w:position w:val="0"/>
          <w:lang w:eastAsia="en-US" w:bidi="en-US"/>
        </w:rPr>
        <w:t>life-cycle</w:t>
      </w:r>
      <w:r>
        <w:rPr>
          <w:rFonts w:hint="default" w:ascii="Times New Roman Regular" w:hAnsi="Times New Roman Regular" w:cs="Times New Roman Regular"/>
          <w:color w:val="000000"/>
          <w:spacing w:val="0"/>
          <w:w w:val="100"/>
          <w:position w:val="0"/>
          <w:lang w:val="en-US" w:eastAsia="en-US" w:bidi="en-US"/>
        </w:rPr>
        <w:t xml:space="preserve"> management for ephemeral files,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also keep track of optional per-piece "time-to-live", or TTL, designations. Pieces may be stored with a specific TTL expiry where data is expected to be deleted after the expiration date. If no TTL is provided, data is expected to be stored indefinitely. This means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have a database of expiration times and must occasionally clear out old data.</w:t>
      </w:r>
    </w:p>
    <w:p>
      <w:pPr>
        <w:pStyle w:val="24"/>
        <w:keepNext w:val="0"/>
        <w:keepLines w:val="0"/>
        <w:widowControl w:val="0"/>
        <w:shd w:val="clear" w:color="auto" w:fill="auto"/>
        <w:bidi w:val="0"/>
        <w:spacing w:before="0" w:line="276"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must additionally keep track of signed bandwidth allocations (see sec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send to  for later settlement and payment. This also requires a small database. Both TTL and bandwidth allocations are stored in a SQLite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database.</w:t>
      </w:r>
    </w:p>
    <w:p>
      <w:pPr>
        <w:pStyle w:val="24"/>
        <w:keepNext w:val="0"/>
        <w:keepLines w:val="0"/>
        <w:widowControl w:val="0"/>
        <w:shd w:val="clear" w:color="auto" w:fill="auto"/>
        <w:bidi w:val="0"/>
        <w:spacing w:before="0" w:line="275"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choose with which  to work. If they work with multiple  (the default behavior), then payment may come from multiple sources on vary</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ing payment schedules.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by specific  for (1) returning data when requested in the form of egress bandwidth payment, and for (2) storing data at rest.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expected to reliably store all data sent to them and are paid with the assumption that they are faithfully storing all data.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fail random audits will be removed from the pool, can lose funds held in escrow to cover additional costs, and will receive limited to no future payments.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w:t>
      </w:r>
      <w:r>
        <w:rPr>
          <w:rFonts w:hint="default" w:ascii="Times New Roman Regular" w:hAnsi="Times New Roman Regular" w:cs="Times New Roman Regular"/>
          <w:i/>
          <w:iCs/>
          <w:color w:val="000000"/>
          <w:spacing w:val="0"/>
          <w:w w:val="100"/>
          <w:position w:val="0"/>
          <w:lang w:val="en-US" w:eastAsia="en-US" w:bidi="en-US"/>
        </w:rPr>
        <w:t>not</w:t>
      </w:r>
      <w:r>
        <w:rPr>
          <w:rFonts w:hint="default" w:ascii="Times New Roman Regular" w:hAnsi="Times New Roman Regular" w:cs="Times New Roman Regular"/>
          <w:color w:val="000000"/>
          <w:spacing w:val="0"/>
          <w:w w:val="100"/>
          <w:position w:val="0"/>
          <w:lang w:val="en-US" w:eastAsia="en-US" w:bidi="en-US"/>
        </w:rPr>
        <w:t xml:space="preserve"> paid for the initial trans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fer of data to store (ingress bandwidth). This is to discourage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from deleting data only to be paid for storing more, which became a problem with our previous ver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While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for repair egress bandwidth usage, some  may opt to pay less than normal retrieval egress bandwidth usage.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not paid for node discovery or any other maintenance traffic.</w:t>
      </w:r>
    </w:p>
    <w:p>
      <w:pPr>
        <w:pStyle w:val="24"/>
        <w:keepNext w:val="0"/>
        <w:keepLines w:val="0"/>
        <w:widowControl w:val="0"/>
        <w:shd w:val="clear" w:color="auto" w:fill="auto"/>
        <w:bidi w:val="0"/>
        <w:spacing w:before="0" w:after="120" w:line="275" w:lineRule="exact"/>
        <w:ind w:left="60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support three methods： </w:t>
      </w:r>
      <w:r>
        <w:rPr>
          <w:rFonts w:hint="default" w:ascii="Times New Roman Regular" w:hAnsi="Times New Roman Regular" w:cs="Times New Roman Regular"/>
          <w:i/>
          <w:iCs/>
          <w:color w:val="000000"/>
          <w:spacing w:val="0"/>
          <w:w w:val="100"/>
          <w:position w:val="0"/>
          <w:lang w:val="en-US" w:eastAsia="en-US" w:bidi="en-US"/>
        </w:rPr>
        <w:t>get, put,</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delete.</w:t>
      </w:r>
      <w:r>
        <w:rPr>
          <w:rFonts w:hint="default" w:ascii="Times New Roman Regular" w:hAnsi="Times New Roman Regular" w:cs="Times New Roman Regular"/>
          <w:color w:val="000000"/>
          <w:spacing w:val="0"/>
          <w:w w:val="100"/>
          <w:position w:val="0"/>
          <w:lang w:val="en-US" w:eastAsia="en-US" w:bidi="en-US"/>
        </w:rPr>
        <w:t xml:space="preserve"> Each method will take a </w:t>
      </w:r>
      <w:r>
        <w:rPr>
          <w:rFonts w:hint="default" w:ascii="Times New Roman Regular" w:hAnsi="Times New Roman Regular" w:cs="Times New Roman Regular"/>
          <w:i/>
          <w:iCs/>
          <w:color w:val="000000"/>
          <w:spacing w:val="0"/>
          <w:w w:val="100"/>
          <w:position w:val="0"/>
          <w:lang w:val="en-US" w:eastAsia="en-US" w:bidi="en-US"/>
        </w:rPr>
        <w:t>piece ID,</w:t>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 xml:space="preserve"> ID,</w:t>
      </w:r>
      <w:r>
        <w:rPr>
          <w:rFonts w:hint="default" w:ascii="Times New Roman Regular" w:hAnsi="Times New Roman Regular" w:cs="Times New Roman Regular"/>
          <w:color w:val="000000"/>
          <w:spacing w:val="0"/>
          <w:w w:val="100"/>
          <w:position w:val="0"/>
          <w:lang w:val="en-US" w:eastAsia="en-US" w:bidi="en-US"/>
        </w:rPr>
        <w:t xml:space="preserve"> a signature from the associated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and a bandwidth allocation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 xml:space="preserve"> ID</w:t>
      </w:r>
      <w:r>
        <w:rPr>
          <w:rFonts w:hint="default" w:ascii="Times New Roman Regular" w:hAnsi="Times New Roman Regular" w:cs="Times New Roman Regular"/>
          <w:color w:val="000000"/>
          <w:spacing w:val="0"/>
          <w:w w:val="100"/>
          <w:position w:val="0"/>
          <w:lang w:val="en-US" w:eastAsia="en-US" w:bidi="en-US"/>
        </w:rPr>
        <w:t xml:space="preserve"> forms a </w:t>
      </w:r>
      <w:r>
        <w:rPr>
          <w:rFonts w:hint="default" w:ascii="Times New Roman Regular" w:hAnsi="Times New Roman Regular" w:cs="Times New Roman Regular"/>
          <w:color w:val="000000"/>
          <w:spacing w:val="0"/>
          <w:w w:val="100"/>
          <w:position w:val="0"/>
          <w:lang w:eastAsia="en-US" w:bidi="en-US"/>
        </w:rPr>
        <w:t>name-space</w:t>
      </w:r>
      <w:r>
        <w:rPr>
          <w:rFonts w:hint="default" w:ascii="Times New Roman Regular" w:hAnsi="Times New Roman Regular" w:cs="Times New Roman Regular"/>
          <w:color w:val="000000"/>
          <w:spacing w:val="0"/>
          <w:w w:val="100"/>
          <w:position w:val="0"/>
          <w:lang w:val="en-US" w:eastAsia="en-US" w:bidi="en-US"/>
        </w:rPr>
        <w:t xml:space="preserve">. An identical </w:t>
      </w:r>
      <w:r>
        <w:rPr>
          <w:rFonts w:hint="default" w:ascii="Times New Roman Regular" w:hAnsi="Times New Roman Regular" w:cs="Times New Roman Regular"/>
          <w:i/>
          <w:iCs/>
          <w:color w:val="000000"/>
          <w:spacing w:val="0"/>
          <w:w w:val="100"/>
          <w:position w:val="0"/>
          <w:lang w:val="en-US" w:eastAsia="en-US" w:bidi="en-US"/>
        </w:rPr>
        <w:t>piece ID</w:t>
      </w:r>
      <w:r>
        <w:rPr>
          <w:rFonts w:hint="default" w:ascii="Times New Roman Regular" w:hAnsi="Times New Roman Regular" w:cs="Times New Roman Regular"/>
          <w:color w:val="000000"/>
          <w:spacing w:val="0"/>
          <w:w w:val="100"/>
          <w:position w:val="0"/>
          <w:lang w:val="en-US" w:eastAsia="en-US" w:bidi="en-US"/>
        </w:rPr>
        <w:t xml:space="preserve"> with a different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 xml:space="preserve"> ID</w:t>
      </w:r>
      <w:r>
        <w:rPr>
          <w:rFonts w:hint="default" w:ascii="Times New Roman Regular" w:hAnsi="Times New Roman Regular" w:cs="Times New Roman Regular"/>
          <w:color w:val="000000"/>
          <w:spacing w:val="0"/>
          <w:w w:val="100"/>
          <w:position w:val="0"/>
          <w:lang w:val="en-US" w:eastAsia="en-US" w:bidi="en-US"/>
        </w:rPr>
        <w:t xml:space="preserve"> refers to a different </w:t>
      </w:r>
      <w:r>
        <w:rPr>
          <w:rFonts w:hint="default" w:ascii="Times New Roman Regular" w:hAnsi="Times New Roman Regular" w:cs="Times New Roman Regular"/>
          <w:i/>
          <w:iCs/>
          <w:color w:val="000000"/>
          <w:spacing w:val="0"/>
          <w:w w:val="100"/>
          <w:position w:val="0"/>
          <w:lang w:val="en-US" w:eastAsia="en-US" w:bidi="en-US"/>
        </w:rPr>
        <w:t>piece.</w:t>
      </w:r>
    </w:p>
    <w:p>
      <w:pPr>
        <w:pStyle w:val="12"/>
        <w:keepNext w:val="0"/>
        <w:keepLines w:val="0"/>
        <w:widowControl w:val="0"/>
        <w:shd w:val="clear" w:color="auto" w:fill="auto"/>
        <w:bidi w:val="0"/>
        <w:spacing w:before="0" w:after="180"/>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put</w:t>
      </w:r>
      <w:r>
        <w:rPr>
          <w:rFonts w:hint="default" w:ascii="Times New Roman Regular" w:hAnsi="Times New Roman Regular" w:cs="Times New Roman Regular"/>
          <w:color w:val="000000"/>
          <w:spacing w:val="0"/>
          <w:w w:val="100"/>
          <w:position w:val="0"/>
          <w:lang w:val="en-US" w:eastAsia="en-US" w:bidi="en-US"/>
        </w:rPr>
        <w:t xml:space="preserve"> operation will take a stream of bytes and an optional TTL and store the bytes such that any </w:t>
      </w:r>
      <w:r>
        <w:rPr>
          <w:rFonts w:hint="default" w:ascii="Times New Roman Regular" w:hAnsi="Times New Roman Regular" w:cs="Times New Roman Regular"/>
          <w:color w:val="000000"/>
          <w:spacing w:val="0"/>
          <w:w w:val="100"/>
          <w:position w:val="0"/>
          <w:lang w:eastAsia="en-US" w:bidi="en-US"/>
        </w:rPr>
        <w:t>sub-range</w:t>
      </w:r>
      <w:r>
        <w:rPr>
          <w:rFonts w:hint="default" w:ascii="Times New Roman Regular" w:hAnsi="Times New Roman Regular" w:cs="Times New Roman Regular"/>
          <w:color w:val="000000"/>
          <w:spacing w:val="0"/>
          <w:w w:val="100"/>
          <w:position w:val="0"/>
          <w:lang w:val="en-US" w:eastAsia="en-US" w:bidi="en-US"/>
        </w:rPr>
        <w:t xml:space="preserve"> of bytes can be retrieved again via a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operation.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operations are expected to work until 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TTL expires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TTL</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was provided) or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until a </w:t>
      </w:r>
      <w:r>
        <w:rPr>
          <w:rFonts w:hint="default" w:ascii="Times New Roman Regular" w:hAnsi="Times New Roman Regular" w:cs="Times New Roman Regular"/>
          <w:i/>
          <w:iCs/>
          <w:color w:val="000000"/>
          <w:spacing w:val="0"/>
          <w:w w:val="100"/>
          <w:position w:val="0"/>
          <w:lang w:val="en-US" w:eastAsia="en-US" w:bidi="en-US"/>
        </w:rPr>
        <w:t>delete</w:t>
      </w:r>
      <w:r>
        <w:rPr>
          <w:rFonts w:hint="default" w:ascii="Times New Roman Regular" w:hAnsi="Times New Roman Regular" w:cs="Times New Roman Regular"/>
          <w:color w:val="000000"/>
          <w:spacing w:val="0"/>
          <w:w w:val="100"/>
          <w:position w:val="0"/>
          <w:lang w:val="en-US" w:eastAsia="en-US" w:bidi="en-US"/>
        </w:rPr>
        <w:t xml:space="preserve"> operation is received, whichever comes first.</w:t>
      </w:r>
    </w:p>
    <w:p>
      <w:pPr>
        <w:pStyle w:val="24"/>
        <w:keepNext w:val="0"/>
        <w:keepLines w:val="0"/>
        <w:widowControl w:val="0"/>
        <w:shd w:val="clear" w:color="auto" w:fill="auto"/>
        <w:bidi w:val="0"/>
        <w:spacing w:before="0" w:after="160" w:line="275" w:lineRule="exact"/>
        <w:ind w:left="6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allow administrators to configure maximum allowed </w:t>
      </w:r>
      <w:r>
        <w:rPr>
          <w:rFonts w:hint="default" w:ascii="Times New Roman Regular" w:hAnsi="Times New Roman Regular" w:cs="Times New Roman Regular"/>
          <w:color w:val="000000"/>
          <w:spacing w:val="0"/>
          <w:w w:val="100"/>
          <w:position w:val="0"/>
          <w:lang w:eastAsia="en-US" w:bidi="en-US"/>
        </w:rPr>
        <w:t>disk-space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usage over the last rolling 30 days. They will keep track of how much is remaining of both, and reject operations that do not have a valid signature from the appropriate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20" w:line="275" w:lineRule="exact"/>
        <w:ind w:left="0" w:right="0" w:firstLine="9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being developed and will be released as open source software.</w:t>
      </w:r>
    </w:p>
    <w:p>
      <w:pPr>
        <w:pStyle w:val="26"/>
        <w:keepNext/>
        <w:keepLines/>
        <w:widowControl w:val="0"/>
        <w:shd w:val="clear" w:color="auto" w:fill="auto"/>
        <w:bidi w:val="0"/>
        <w:spacing w:before="0" w:after="2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0" distB="0" distL="114300" distR="114300" simplePos="0" relativeHeight="125830144" behindDoc="0" locked="0" layoutInCell="1" allowOverlap="1">
                <wp:simplePos x="0" y="0"/>
                <wp:positionH relativeFrom="page">
                  <wp:posOffset>605790</wp:posOffset>
                </wp:positionH>
                <wp:positionV relativeFrom="paragraph">
                  <wp:posOffset>12700</wp:posOffset>
                </wp:positionV>
                <wp:extent cx="252730" cy="255905"/>
                <wp:effectExtent l="0" t="0" r="0" b="0"/>
                <wp:wrapSquare wrapText="bothSides"/>
                <wp:docPr id="100" name="Shape 100"/>
                <wp:cNvGraphicFramePr/>
                <a:graphic xmlns:a="http://schemas.openxmlformats.org/drawingml/2006/main">
                  <a:graphicData uri="http://schemas.microsoft.com/office/word/2010/wordprocessingShape">
                    <wps:wsp>
                      <wps:cNvSpPr txBox="1"/>
                      <wps:spPr>
                        <a:xfrm>
                          <a:off x="0" y="0"/>
                          <a:ext cx="252730" cy="255905"/>
                        </a:xfrm>
                        <a:prstGeom prst="rect">
                          <a:avLst/>
                        </a:prstGeom>
                        <a:noFill/>
                      </wps:spPr>
                      <wps:txbx>
                        <w:txbxContent>
                          <w:p>
                            <w:pPr>
                              <w:pStyle w:val="20"/>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4.4</w:t>
                            </w:r>
                          </w:p>
                        </w:txbxContent>
                      </wps:txbx>
                      <wps:bodyPr wrap="none" lIns="0" tIns="0" rIns="0" bIns="0">
                        <a:noAutofit/>
                      </wps:bodyPr>
                    </wps:wsp>
                  </a:graphicData>
                </a:graphic>
              </wp:anchor>
            </w:drawing>
          </mc:Choice>
          <mc:Fallback>
            <w:pict>
              <v:shape id="Shape 100" o:spid="_x0000_s1026" o:spt="202" type="#_x0000_t202" style="position:absolute;left:0pt;margin-left:47.7pt;margin-top:1pt;height:20.15pt;width:19.9pt;mso-position-horizontal-relative:page;mso-wrap-distance-bottom:0pt;mso-wrap-distance-left:9pt;mso-wrap-distance-right:9pt;mso-wrap-distance-top:0pt;mso-wrap-style:none;z-index:125830144;mso-width-relative:page;mso-height-relative:page;" filled="f" stroked="f" coordsize="21600,21600" o:gfxdata="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oT3p1tUAAAAHAQAADwAAAAAA&#10;AAABACAAAAA4AAAAZHJzL2Rvd25yZXYueG1sUEsBAhQAFAAAAAgAh07iQBStvlqOAQAAJQMAAA4A&#10;AAAAAAAAAQAgAAAAOgEAAGRycy9lMm9Eb2MueG1sUEsFBgAAAAAGAAYAWQEAADoFAAAAAA==&#10;">
                <v:fill on="f" focussize="0,0"/>
                <v:stroke on="f"/>
                <v:imagedata o:title=""/>
                <o:lock v:ext="edit" aspectratio="f"/>
                <v:textbox inset="0mm,0mm,0mm,0mm">
                  <w:txbxContent>
                    <w:p>
                      <w:pPr>
                        <w:pStyle w:val="20"/>
                        <w:keepNext w:val="0"/>
                        <w:keepLines w:val="0"/>
                        <w:widowControl w:val="0"/>
                        <w:shd w:val="clear" w:color="auto" w:fill="auto"/>
                        <w:bidi w:val="0"/>
                        <w:spacing w:before="0" w:after="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4.4</w:t>
                      </w:r>
                    </w:p>
                  </w:txbxContent>
                </v:textbox>
                <w10:wrap type="square"/>
              </v:shape>
            </w:pict>
          </mc:Fallback>
        </mc:AlternateContent>
      </w:r>
      <w:bookmarkStart w:id="167" w:name="bookmark194"/>
      <w:bookmarkStart w:id="168" w:name="bookmark195"/>
      <w:bookmarkStart w:id="169" w:name="bookmark197"/>
      <w:bookmarkStart w:id="170" w:name="bookmark196"/>
      <w:r>
        <w:rPr>
          <w:rFonts w:hint="default" w:ascii="Times New Roman Regular" w:hAnsi="Times New Roman Regular" w:eastAsia="Times New Roman" w:cs="Times New Roman Regular"/>
          <w:color w:val="000000"/>
          <w:spacing w:val="0"/>
          <w:w w:val="100"/>
          <w:position w:val="0"/>
          <w:lang w:val="en-US" w:eastAsia="en-US" w:bidi="en-US"/>
        </w:rPr>
        <w:t>Node identity</w:t>
      </w:r>
      <w:bookmarkEnd w:id="167"/>
      <w:bookmarkEnd w:id="168"/>
      <w:bookmarkEnd w:id="169"/>
      <w:bookmarkEnd w:id="170"/>
    </w:p>
    <w:p>
      <w:pPr>
        <w:pStyle w:val="24"/>
        <w:keepNext w:val="0"/>
        <w:keepLines w:val="0"/>
        <w:widowControl w:val="0"/>
        <w:shd w:val="clear" w:color="auto" w:fill="auto"/>
        <w:bidi w:val="0"/>
        <w:spacing w:before="0" w:after="160" w:line="278"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During setup </w:t>
      </w:r>
      <w:r>
        <w:rPr>
          <w:rFonts w:hint="default" w:ascii="Times New Roman Regular" w:hAnsi="Times New Roman Regular" w:cs="Times New Roman Regular"/>
          <w:color w:val="000000"/>
          <w:spacing w:val="0"/>
          <w:w w:val="100"/>
          <w:position w:val="0"/>
          <w:lang w:eastAsia="en-US" w:bidi="en-US"/>
        </w:rPr>
        <w:t>Paas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 will</w:t>
      </w:r>
      <w:r>
        <w:rPr>
          <w:rFonts w:hint="default" w:ascii="Times New Roman Regular" w:hAnsi="Times New Roman Regular" w:cs="Times New Roman Regular"/>
          <w:color w:val="000000"/>
          <w:spacing w:val="0"/>
          <w:w w:val="100"/>
          <w:position w:val="0"/>
          <w:lang w:val="en-US" w:eastAsia="en-US" w:bidi="en-US"/>
        </w:rPr>
        <w:t xml:space="preserve"> generate their own identity and certificates for use in the network. This node ID is used for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node </w:t>
      </w:r>
      <w:r>
        <w:rPr>
          <w:rFonts w:hint="default" w:ascii="Times New Roman Regular" w:hAnsi="Times New Roman Regular" w:cs="Times New Roman Regular"/>
          <w:color w:val="000000"/>
          <w:spacing w:val="0"/>
          <w:w w:val="100"/>
          <w:position w:val="0"/>
          <w:lang w:eastAsia="en-US" w:bidi="en-US"/>
        </w:rPr>
        <w:t>first discover</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color w:val="000000"/>
          <w:spacing w:val="0"/>
          <w:w w:val="100"/>
          <w:position w:val="0"/>
          <w:lang w:eastAsia="en-US" w:bidi="en-US"/>
        </w:rPr>
        <w:t xml:space="preserve">increase saturation degree. </w:t>
      </w:r>
    </w:p>
    <w:p>
      <w:pPr>
        <w:pStyle w:val="24"/>
        <w:keepNext w:val="0"/>
        <w:keepLines w:val="0"/>
        <w:widowControl w:val="0"/>
        <w:shd w:val="clear" w:color="auto" w:fill="auto"/>
        <w:bidi w:val="0"/>
        <w:spacing w:before="0" w:after="320" w:line="276"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Each node will operate its own certificate authority, which requires a public/private key pair and a self-signed certificate.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 certificate authority's private key will ideally be kept in cold storage to prevent key compromise. It's important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that the certificate authority private key be managed with good operational security because key rotation for the certificate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authority will require a brand new node ID.</w:t>
      </w:r>
    </w:p>
    <w:p>
      <w:pPr>
        <w:pStyle w:val="24"/>
        <w:keepNext w:val="0"/>
        <w:keepLines w:val="0"/>
        <w:widowControl w:val="0"/>
        <w:shd w:val="clear" w:color="auto" w:fill="auto"/>
        <w:bidi w:val="0"/>
        <w:spacing w:before="0" w:after="280" w:line="275"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public key of the node's certificate authority determines its </w:t>
      </w:r>
      <w:r>
        <w:rPr>
          <w:rFonts w:hint="default" w:ascii="Times New Roman Regular" w:hAnsi="Times New Roman Regular" w:cs="Times New Roman Regular"/>
          <w:i/>
          <w:iCs/>
          <w:color w:val="000000"/>
          <w:spacing w:val="0"/>
          <w:w w:val="100"/>
          <w:position w:val="0"/>
          <w:lang w:val="en-US" w:eastAsia="en-US" w:bidi="en-US"/>
        </w:rPr>
        <w:t>node ID</w:t>
      </w:r>
      <w:r>
        <w:rPr>
          <w:rFonts w:hint="default" w:ascii="Times New Roman Regular" w:hAnsi="Times New Roman Regular" w:cs="Times New Roman Regular"/>
          <w:color w:val="000000"/>
          <w:spacing w:val="0"/>
          <w:w w:val="100"/>
          <w:position w:val="0"/>
          <w:lang w:val="en-US" w:eastAsia="en-US" w:bidi="en-US"/>
        </w:rPr>
        <w:t xml:space="preserve">. As in S/Kadem- 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node ID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will be the hash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 public key and will serve as a proof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of work for joining the network. Unlike Bitcoin's proof of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proof of work will be depen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dent on how many </w:t>
      </w:r>
      <w:r>
        <w:rPr>
          <w:rFonts w:hint="default" w:ascii="Times New Roman Regular" w:hAnsi="Times New Roman Regular" w:cs="Times New Roman Regular"/>
          <w:i/>
          <w:iCs/>
          <w:color w:val="000000"/>
          <w:spacing w:val="0"/>
          <w:w w:val="100"/>
          <w:position w:val="0"/>
          <w:lang w:val="en-US" w:eastAsia="en-US" w:bidi="en-US"/>
        </w:rPr>
        <w:t>trailing</w:t>
      </w:r>
      <w:r>
        <w:rPr>
          <w:rFonts w:hint="default" w:ascii="Times New Roman Regular" w:hAnsi="Times New Roman Regular" w:cs="Times New Roman Regular"/>
          <w:color w:val="000000"/>
          <w:spacing w:val="0"/>
          <w:w w:val="100"/>
          <w:position w:val="0"/>
          <w:lang w:val="en-US" w:eastAsia="en-US" w:bidi="en-US"/>
        </w:rPr>
        <w:t xml:space="preserve"> zero bits one can find in the hash output. This means that the node ID (which may end with a number of trailing zero bits) will still be usable in a balanced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tree. This cost is meant to make Sybil attacks prohibitively expensive and time consuming.</w:t>
      </w:r>
    </w:p>
    <w:p>
      <w:pPr>
        <w:pStyle w:val="24"/>
        <w:keepNext w:val="0"/>
        <w:keepLines w:val="0"/>
        <w:widowControl w:val="0"/>
        <w:shd w:val="clear" w:color="auto" w:fill="auto"/>
        <w:bidi w:val="0"/>
        <w:spacing w:before="0" w:after="620" w:line="275" w:lineRule="exact"/>
        <w:ind w:left="620" w:right="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Each node will have a revocable leaf certificate and key 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that is signed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node's certificate authority.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use the leaf key 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 communication. Each leaf has a signed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stamp that  keep track of per node. Should the leaf become compromised, the node can issue a new leaf with a later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stamp. Interested peers will make note of newly seen leaf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stamps and reject connections from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older leaf certificates. As an optimized special case, peers will not need to make a note when the leaf certificate and certificate authority share the same time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stamp.</w:t>
      </w:r>
    </w:p>
    <w:p>
      <w:pPr>
        <w:pStyle w:val="24"/>
        <w:keepNext w:val="0"/>
        <w:keepLines w:val="0"/>
        <w:widowControl w:val="0"/>
        <w:shd w:val="clear" w:color="auto" w:fill="auto"/>
        <w:bidi w:val="0"/>
        <w:spacing w:before="0" w:after="620" w:line="275" w:lineRule="exact"/>
        <w:ind w:left="620" w:right="0"/>
        <w:jc w:val="both"/>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t xml:space="preserve">Each node will chance to increase saturation degree start from second and after trade, as saturation degree get higher, the path between node, paas, and business clients will be shorter. Ideally, as reinforcement AI algorithm runs in the Sweatgland, the trade eventually will be done in the second. TPS will be in the history. </w:t>
      </w:r>
    </w:p>
    <w:p>
      <w:pPr>
        <w:pStyle w:val="36"/>
        <w:keepNext/>
        <w:keepLines/>
        <w:widowControl w:val="0"/>
        <w:numPr>
          <w:ilvl w:val="0"/>
          <w:numId w:val="10"/>
        </w:numPr>
        <w:shd w:val="clear" w:color="auto" w:fill="auto"/>
        <w:tabs>
          <w:tab w:val="left" w:pos="610"/>
        </w:tabs>
        <w:bidi w:val="0"/>
        <w:spacing w:before="0" w:after="260" w:line="240" w:lineRule="auto"/>
        <w:ind w:left="0" w:right="0" w:firstLine="0"/>
        <w:jc w:val="left"/>
        <w:rPr>
          <w:rFonts w:hint="default" w:ascii="Times New Roman Regular" w:hAnsi="Times New Roman Regular" w:cs="Times New Roman Regular"/>
        </w:rPr>
      </w:pPr>
      <w:bookmarkStart w:id="171" w:name="bookmark201"/>
      <w:bookmarkEnd w:id="171"/>
      <w:bookmarkStart w:id="172" w:name="bookmark198"/>
      <w:bookmarkStart w:id="173" w:name="bookmark200"/>
      <w:bookmarkStart w:id="174" w:name="bookmark202"/>
      <w:bookmarkStart w:id="175" w:name="bookmark199"/>
      <w:r>
        <w:rPr>
          <w:rFonts w:hint="default" w:ascii="Times New Roman Regular" w:hAnsi="Times New Roman Regular" w:eastAsia="Times New Roman" w:cs="Times New Roman Regular"/>
          <w:color w:val="000000"/>
          <w:spacing w:val="0"/>
          <w:w w:val="100"/>
          <w:position w:val="0"/>
          <w:lang w:val="en-US" w:eastAsia="en-US" w:bidi="en-US"/>
        </w:rPr>
        <w:t>Peer-to-peer communication</w:t>
      </w:r>
      <w:bookmarkEnd w:id="172"/>
      <w:bookmarkEnd w:id="173"/>
      <w:bookmarkEnd w:id="174"/>
      <w:bookmarkEnd w:id="175"/>
    </w:p>
    <w:p>
      <w:pPr>
        <w:pStyle w:val="24"/>
        <w:keepNext w:val="0"/>
        <w:keepLines w:val="0"/>
        <w:widowControl w:val="0"/>
        <w:shd w:val="clear" w:color="auto" w:fill="auto"/>
        <w:bidi w:val="0"/>
        <w:spacing w:before="0" w:line="275" w:lineRule="exact"/>
        <w:ind w:left="620" w:right="0" w:firstLine="499"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Initially, we are using the gRPC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protocol on top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Transport Layer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Security protocol (TLS)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on top of the</w:t>
      </w:r>
      <w:r>
        <w:rPr>
          <w:rFonts w:hint="default" w:ascii="Times New Roman Regular" w:hAnsi="Times New Roman Regular" w:cs="Times New Roman Regular"/>
          <w:color w:val="000000"/>
          <w:spacing w:val="0"/>
          <w:w w:val="100"/>
          <w:position w:val="0"/>
          <w:lang w:eastAsia="en-US" w:bidi="en-US"/>
        </w:rPr>
        <w:t xml:space="preserve"> </w:t>
      </w:r>
      <m:oMath>
        <m:r>
          <m:rPr>
            <m:sty m:val="p"/>
          </m:rPr>
          <w:rPr>
            <w:rFonts w:hint="default" w:ascii="Cambria Math" w:hAnsi="Cambria Math" w:cs="Times New Roman Regular"/>
            <w:color w:val="000000"/>
            <w:spacing w:val="0"/>
            <w:w w:val="100"/>
            <w:position w:val="0"/>
            <w:lang w:val="en-US" w:bidi="en-US"/>
          </w:rPr>
          <m:t>μ</m:t>
        </m:r>
      </m:oMath>
      <w:r>
        <w:rPr>
          <w:rFonts w:hint="default" w:ascii="Times New Roman Regular" w:hAnsi="Times New Roman Regular" w:cs="Times New Roman Regular"/>
          <w:color w:val="000000"/>
          <w:spacing w:val="0"/>
          <w:w w:val="100"/>
          <w:position w:val="0"/>
          <w:lang w:val="en-US" w:eastAsia="en-US" w:bidi="en-US"/>
        </w:rPr>
        <w:t xml:space="preserve">TP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transport protocol with added Session Traversal Utilities for NAT (STUN) functionality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STUN provides NAT traversal;</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sz w:val="19"/>
          <w:szCs w:val="19"/>
          <w:lang w:eastAsia="zh-CN" w:bidi="zh-CN"/>
        </w:rPr>
        <w:t>u</w:t>
      </w:r>
      <w:r>
        <w:rPr>
          <w:rFonts w:hint="default" w:ascii="Times New Roman Regular" w:hAnsi="Times New Roman Regular" w:cs="Times New Roman Regular"/>
          <w:color w:val="000000"/>
          <w:spacing w:val="0"/>
          <w:w w:val="100"/>
          <w:position w:val="0"/>
          <w:lang w:val="en-US" w:eastAsia="en-US" w:bidi="en-US"/>
        </w:rPr>
        <w:t>TP provides reliable, 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dered delivery (like TCP would) with LEDBAT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functionality; TLS provides privacy and authentication; and gRPC provides multiplexing and a convenient programmer interface. LEDBAT allows competing internet traffic to take priority, providing a more graceful user experience to home operators with less network usage interference. Over time, we will replace TLS with a more flexible secure transport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(such as the Noise Protocol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"bookmark568"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reduce round trips due to connection handshakes in situations where the data is already encrypted and forward secrecy isn't necessary.</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When using authenticated communication such as TLS or Noise, every peer can as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tain the ID of the node with which it is speaking by validating the certificate chain and hashing its peer's certificate authority's public key. It can then be estimated how much work went into constructing the node ID by considering the number of trailing zero bits at the end of the ID.  can configure a minimum proof of work required to pass an audit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such that, over time, the network will require greater proofs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work due to natural user intervention.</w:t>
      </w:r>
    </w:p>
    <w:p>
      <w:pPr>
        <w:pStyle w:val="24"/>
        <w:keepNext w:val="0"/>
        <w:keepLines w:val="0"/>
        <w:widowControl w:val="0"/>
        <w:shd w:val="clear" w:color="auto" w:fill="auto"/>
        <w:bidi w:val="0"/>
        <w:spacing w:before="0" w:after="620" w:line="274"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few cases where a node cannot achieve a successful connection through a NAT or firewall (via STUN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uPnP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NATPmP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similar techniques), manual intervention and port forwarding will be required. In the future,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unable to create a connection through their firewalls may rely on traffic proxying from other, more available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a fee.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also provide assistance to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initial STUN setup, public address validation, and so forth.</w:t>
      </w:r>
    </w:p>
    <w:p>
      <w:pPr>
        <w:pStyle w:val="36"/>
        <w:keepNext/>
        <w:keepLines/>
        <w:widowControl w:val="0"/>
        <w:numPr>
          <w:ilvl w:val="0"/>
          <w:numId w:val="10"/>
        </w:numPr>
        <w:shd w:val="clear" w:color="auto" w:fill="auto"/>
        <w:tabs>
          <w:tab w:val="left" w:pos="610"/>
        </w:tabs>
        <w:bidi w:val="0"/>
        <w:spacing w:before="0" w:after="260" w:line="240" w:lineRule="auto"/>
        <w:ind w:left="0" w:right="0" w:firstLine="0"/>
        <w:jc w:val="left"/>
        <w:rPr>
          <w:rFonts w:hint="default" w:ascii="Times New Roman Regular" w:hAnsi="Times New Roman Regular" w:cs="Times New Roman Regular"/>
        </w:rPr>
      </w:pPr>
      <w:bookmarkStart w:id="176" w:name="bookmark206"/>
      <w:bookmarkEnd w:id="176"/>
      <w:bookmarkStart w:id="177" w:name="bookmark207"/>
      <w:bookmarkStart w:id="178" w:name="bookmark203"/>
      <w:bookmarkStart w:id="179" w:name="bookmark204"/>
      <w:bookmarkStart w:id="180" w:name="bookmark205"/>
      <w:r>
        <w:rPr>
          <w:rFonts w:hint="default" w:ascii="Times New Roman Regular" w:hAnsi="Times New Roman Regular" w:eastAsia="Times New Roman" w:cs="Times New Roman Regular"/>
          <w:color w:val="000000"/>
          <w:spacing w:val="0"/>
          <w:w w:val="100"/>
          <w:position w:val="0"/>
          <w:lang w:val="en-US" w:eastAsia="en-US" w:bidi="en-US"/>
        </w:rPr>
        <w:t>Node discovery</w:t>
      </w:r>
      <w:bookmarkEnd w:id="177"/>
      <w:bookmarkEnd w:id="178"/>
      <w:bookmarkEnd w:id="179"/>
      <w:bookmarkEnd w:id="180"/>
    </w:p>
    <w:p>
      <w:pPr>
        <w:pStyle w:val="24"/>
        <w:keepNext w:val="0"/>
        <w:keepLines w:val="0"/>
        <w:widowControl w:val="0"/>
        <w:shd w:val="clear" w:color="auto" w:fill="auto"/>
        <w:bidi w:val="0"/>
        <w:spacing w:before="0" w:line="274" w:lineRule="exact"/>
        <w:ind w:left="6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At this point, we have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we have </w:t>
      </w:r>
      <w:r>
        <w:rPr>
          <w:rFonts w:hint="default" w:ascii="Times New Roman Regular" w:hAnsi="Times New Roman Regular" w:cs="Times New Roman Regular"/>
          <w:color w:val="000000"/>
          <w:spacing w:val="0"/>
          <w:w w:val="100"/>
          <w:position w:val="0"/>
          <w:lang w:eastAsia="en-US" w:bidi="en-US"/>
        </w:rPr>
        <w:t xml:space="preserve">node, which </w:t>
      </w:r>
      <w:r>
        <w:rPr>
          <w:rFonts w:hint="default" w:ascii="Times New Roman Regular" w:hAnsi="Times New Roman Regular" w:cs="Times New Roman Regular"/>
          <w:color w:val="000000"/>
          <w:spacing w:val="0"/>
          <w:w w:val="100"/>
          <w:position w:val="0"/>
          <w:lang w:val="en-US" w:eastAsia="en-US" w:bidi="en-US"/>
        </w:rPr>
        <w:t>means to identify and communicate</w:t>
      </w:r>
      <w:r>
        <w:rPr>
          <w:rFonts w:hint="default" w:ascii="Times New Roman Regular" w:hAnsi="Times New Roman Regular" w:cs="Times New Roman Regular"/>
          <w:color w:val="000000"/>
          <w:spacing w:val="0"/>
          <w:w w:val="100"/>
          <w:position w:val="0"/>
          <w:lang w:eastAsia="en-US" w:bidi="en-US"/>
        </w:rPr>
        <w:t xml:space="preserve"> faster</w:t>
      </w:r>
      <w:r>
        <w:rPr>
          <w:rFonts w:hint="default" w:ascii="Times New Roman Regular" w:hAnsi="Times New Roman Regular" w:cs="Times New Roman Regular"/>
          <w:color w:val="000000"/>
          <w:spacing w:val="0"/>
          <w:w w:val="100"/>
          <w:position w:val="0"/>
          <w:lang w:val="en-US" w:eastAsia="en-US" w:bidi="en-US"/>
        </w:rPr>
        <w:t xml:space="preserve"> with them if</w:t>
      </w:r>
      <w:r>
        <w:rPr>
          <w:rFonts w:hint="default" w:ascii="Times New Roman Regular" w:hAnsi="Times New Roman Regular" w:cs="Times New Roman Regular"/>
          <w:color w:val="000000"/>
          <w:spacing w:val="0"/>
          <w:w w:val="100"/>
          <w:position w:val="0"/>
          <w:lang w:eastAsia="en-US" w:bidi="en-US"/>
        </w:rPr>
        <w:t xml:space="preserve"> their saturation degree get higher</w:t>
      </w:r>
      <w:r>
        <w:rPr>
          <w:rFonts w:hint="default" w:ascii="Times New Roman Regular" w:hAnsi="Times New Roman Regular" w:cs="Times New Roman Regular"/>
          <w:color w:val="000000"/>
          <w:spacing w:val="0"/>
          <w:w w:val="100"/>
          <w:position w:val="0"/>
          <w:lang w:val="en-US" w:eastAsia="en-US" w:bidi="en-US"/>
        </w:rPr>
        <w:t xml:space="preserve">. We must account for the fact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often be on consumer internet connections and behind routers with constantly changing IP addresses. Therefore, the node discovery system's goal is to provide a means to look up a node's latest </w:t>
      </w:r>
      <w:r>
        <w:rPr>
          <w:rFonts w:hint="default" w:ascii="Times New Roman Regular" w:hAnsi="Times New Roman Regular" w:cs="Times New Roman Regular"/>
          <w:color w:val="000000"/>
          <w:spacing w:val="0"/>
          <w:w w:val="100"/>
          <w:position w:val="0"/>
          <w:lang w:eastAsia="en-US" w:bidi="en-US"/>
        </w:rPr>
        <w:t>saturation degree</w:t>
      </w:r>
      <w:r>
        <w:rPr>
          <w:rFonts w:hint="default" w:ascii="Times New Roman Regular" w:hAnsi="Times New Roman Regular" w:cs="Times New Roman Regular"/>
          <w:color w:val="000000"/>
          <w:spacing w:val="0"/>
          <w:w w:val="100"/>
          <w:position w:val="0"/>
          <w:lang w:val="en-US" w:eastAsia="en-US" w:bidi="en-US"/>
        </w:rPr>
        <w:t xml:space="preserve"> by node ID</w:t>
      </w:r>
      <w:r>
        <w:rPr>
          <w:rFonts w:hint="default" w:ascii="Times New Roman Regular" w:hAnsi="Times New Roman Regular" w:cs="Times New Roman Regular"/>
          <w:color w:val="000000"/>
          <w:spacing w:val="0"/>
          <w:w w:val="100"/>
          <w:position w:val="0"/>
          <w:lang w:eastAsia="en-US" w:bidi="en-US"/>
        </w:rPr>
        <w:t>.</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Kademlia distributed hash table (DHT) is a key/value store with a built-in node </w:t>
      </w:r>
      <w:r>
        <w:rPr>
          <w:rFonts w:hint="default" w:ascii="Times New Roman Regular" w:hAnsi="Times New Roman Regular" w:cs="Times New Roman Regular"/>
          <w:color w:val="000000"/>
          <w:spacing w:val="0"/>
          <w:w w:val="100"/>
          <w:position w:val="0"/>
          <w:lang w:eastAsia="en-US" w:bidi="en-US"/>
        </w:rPr>
        <w:t>look-up</w:t>
      </w:r>
      <w:r>
        <w:rPr>
          <w:rFonts w:hint="default" w:ascii="Times New Roman Regular" w:hAnsi="Times New Roman Regular" w:cs="Times New Roman Regular"/>
          <w:color w:val="000000"/>
          <w:spacing w:val="0"/>
          <w:w w:val="100"/>
          <w:position w:val="0"/>
          <w:lang w:val="en-US" w:eastAsia="en-US" w:bidi="en-US"/>
        </w:rPr>
        <w:t xml:space="preserve"> protocol. We utilize Kademlia as our primary source of truth for DNS-like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eastAsia="en-US" w:bidi="en-US"/>
        </w:rPr>
        <w:t>functionality</w:t>
      </w:r>
      <w:r>
        <w:rPr>
          <w:rFonts w:hint="default" w:ascii="Times New Roman Regular" w:hAnsi="Times New Roman Regular" w:cs="Times New Roman Regular"/>
          <w:color w:val="000000"/>
          <w:spacing w:val="0"/>
          <w:w w:val="100"/>
          <w:position w:val="0"/>
          <w:lang w:val="en-US" w:eastAsia="en-US" w:bidi="en-US"/>
        </w:rPr>
        <w:t xml:space="preserve"> for node </w:t>
      </w:r>
      <w:r>
        <w:rPr>
          <w:rFonts w:hint="default" w:ascii="Times New Roman Regular" w:hAnsi="Times New Roman Regular" w:cs="Times New Roman Regular"/>
          <w:color w:val="000000"/>
          <w:spacing w:val="0"/>
          <w:w w:val="100"/>
          <w:position w:val="0"/>
          <w:lang w:eastAsia="en-US" w:bidi="en-US"/>
        </w:rPr>
        <w:t>look-up</w:t>
      </w:r>
      <w:r>
        <w:rPr>
          <w:rFonts w:hint="default" w:ascii="Times New Roman Regular" w:hAnsi="Times New Roman Regular" w:cs="Times New Roman Regular"/>
          <w:color w:val="000000"/>
          <w:spacing w:val="0"/>
          <w:w w:val="100"/>
          <w:position w:val="0"/>
          <w:lang w:val="en-US" w:eastAsia="en-US" w:bidi="en-US"/>
        </w:rPr>
        <w:t>, while ignoring the key/value storage aspects of Kademlia. Using only Kademlia for node lookup eliminates the need for some other functionality Kademlia would otherwise require such as owner-based key republishing, neighbor-based key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publishing, storage and retrieval of values, and so forth. Furthermore, we avoid a number of other known attacks by using the S/Kademlia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"bookmark516"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extensions where appropriate.</w:t>
      </w:r>
    </w:p>
    <w:p>
      <w:pPr>
        <w:pStyle w:val="24"/>
        <w:keepNext w:val="0"/>
        <w:keepLines w:val="0"/>
        <w:widowControl w:val="0"/>
        <w:shd w:val="clear" w:color="auto" w:fill="auto"/>
        <w:bidi w:val="0"/>
        <w:spacing w:before="0" w:line="276"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Unfortunately, DHTs such as Kademlia require multiple network round trips for many operations, which makes it difficult to achieve millisecond-level response times. To solve this problem, we add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service on top of Kademlia.</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will live independently in each </w:t>
      </w:r>
      <w:r>
        <w:rPr>
          <w:rFonts w:hint="default" w:ascii="Times New Roman Regular" w:hAnsi="Times New Roman Regular" w:cs="Times New Roman Regular"/>
          <w:color w:val="000000"/>
          <w:spacing w:val="0"/>
          <w:w w:val="100"/>
          <w:position w:val="0"/>
          <w:lang w:eastAsia="en-US" w:bidi="en-US"/>
        </w:rPr>
        <w:t>supernode</w:t>
      </w:r>
      <w:r>
        <w:rPr>
          <w:rFonts w:hint="default" w:ascii="Times New Roman Regular" w:hAnsi="Times New Roman Regular" w:cs="Times New Roman Regular"/>
          <w:color w:val="000000"/>
          <w:spacing w:val="0"/>
          <w:w w:val="100"/>
          <w:position w:val="0"/>
          <w:lang w:val="en-US" w:eastAsia="en-US" w:bidi="en-US"/>
        </w:rPr>
        <w:t xml:space="preserve"> and attempt to talk to every</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in the network on an ongoing basis, perhaps once per hour. The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will then cache the last known </w:t>
      </w:r>
      <w:r>
        <w:rPr>
          <w:rFonts w:hint="default" w:ascii="Times New Roman Regular" w:hAnsi="Times New Roman Regular" w:cs="Times New Roman Regular"/>
          <w:color w:val="000000"/>
          <w:spacing w:val="0"/>
          <w:w w:val="100"/>
          <w:position w:val="0"/>
          <w:lang w:eastAsia="en-US" w:bidi="en-US"/>
        </w:rPr>
        <w:t>saturation degree</w:t>
      </w:r>
      <w:r>
        <w:rPr>
          <w:rFonts w:hint="default" w:ascii="Times New Roman Regular" w:hAnsi="Times New Roman Regular" w:cs="Times New Roman Regular"/>
          <w:color w:val="000000"/>
          <w:spacing w:val="0"/>
          <w:w w:val="100"/>
          <w:position w:val="0"/>
          <w:lang w:val="en-US" w:eastAsia="en-US" w:bidi="en-US"/>
        </w:rPr>
        <w:t xml:space="preserve"> for each node, and evict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it hasn't talked to after a certain period of time.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not need to be extended to know about these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s. We expect this to scale for the reasonable future, as </w:t>
      </w:r>
      <w:r>
        <w:rPr>
          <w:rFonts w:hint="default" w:ascii="Times New Roman Regular" w:hAnsi="Times New Roman Regular" w:cs="Times New Roman Regular"/>
          <w:color w:val="000000"/>
          <w:spacing w:val="0"/>
          <w:w w:val="100"/>
          <w:position w:val="0"/>
          <w:lang w:eastAsia="en-US" w:bidi="en-US"/>
        </w:rPr>
        <w:t>saturation degree processing</w:t>
      </w:r>
      <w:r>
        <w:rPr>
          <w:rFonts w:hint="default" w:ascii="Times New Roman Regular" w:hAnsi="Times New Roman Regular" w:cs="Times New Roman Regular"/>
          <w:color w:val="000000"/>
          <w:spacing w:val="0"/>
          <w:w w:val="100"/>
          <w:position w:val="0"/>
          <w:lang w:val="en-US" w:eastAsia="en-US" w:bidi="en-US"/>
        </w:rPr>
        <w:t xml:space="preserve"> operations are inexpensive, but admit a new solution may ultimately be neces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sary. Fortunately, space requirements are negligible. </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Based on this design,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w:t>
      </w:r>
      <w:r>
        <w:rPr>
          <w:rFonts w:hint="default" w:ascii="Times New Roman Regular" w:hAnsi="Times New Roman Regular" w:cs="Times New Roman Regular"/>
          <w:color w:val="000000"/>
          <w:spacing w:val="0"/>
          <w:w w:val="100"/>
          <w:position w:val="0"/>
          <w:lang w:eastAsia="en-US" w:bidi="en-US"/>
        </w:rPr>
        <w:t>storage</w:t>
      </w:r>
      <w:r>
        <w:rPr>
          <w:rFonts w:hint="default" w:ascii="Times New Roman Regular" w:hAnsi="Times New Roman Regular" w:cs="Times New Roman Regular"/>
          <w:color w:val="000000"/>
          <w:spacing w:val="0"/>
          <w:w w:val="100"/>
          <w:position w:val="0"/>
          <w:lang w:val="en-US" w:eastAsia="en-US" w:bidi="en-US"/>
        </w:rPr>
        <w:t xml:space="preserve"> will not be expected to be a primary source of truth, and results in the </w:t>
      </w:r>
      <w:r>
        <w:rPr>
          <w:rFonts w:hint="default" w:ascii="Times New Roman Regular" w:hAnsi="Times New Roman Regular" w:cs="Times New Roman Regular"/>
          <w:color w:val="000000"/>
          <w:spacing w:val="0"/>
          <w:w w:val="100"/>
          <w:position w:val="0"/>
          <w:lang w:eastAsia="en-US" w:bidi="en-US"/>
        </w:rPr>
        <w:t>saturation degree cache</w:t>
      </w:r>
      <w:r>
        <w:rPr>
          <w:rFonts w:hint="default" w:ascii="Times New Roman Regular" w:hAnsi="Times New Roman Regular" w:cs="Times New Roman Regular"/>
          <w:color w:val="000000"/>
          <w:spacing w:val="0"/>
          <w:w w:val="100"/>
          <w:position w:val="0"/>
          <w:lang w:val="en-US" w:eastAsia="en-US" w:bidi="en-US"/>
        </w:rPr>
        <w:t xml:space="preserve"> may be stale. However, due to our redundant storage strategy, the storage network will be resilient against an expected degree of </w:t>
      </w:r>
      <w:r>
        <w:rPr>
          <w:rFonts w:hint="default" w:ascii="Times New Roman Regular" w:hAnsi="Times New Roman Regular" w:cs="Times New Roman Regular"/>
          <w:color w:val="000000"/>
          <w:spacing w:val="0"/>
          <w:w w:val="100"/>
          <w:position w:val="0"/>
          <w:lang w:eastAsia="en-US" w:bidi="en-US"/>
        </w:rPr>
        <w:t xml:space="preserve">super </w:t>
      </w:r>
      <w:r>
        <w:rPr>
          <w:rFonts w:hint="default" w:ascii="Times New Roman Regular" w:hAnsi="Times New Roman Regular" w:cs="Times New Roman Regular"/>
          <w:color w:val="000000"/>
          <w:spacing w:val="0"/>
          <w:w w:val="100"/>
          <w:position w:val="0"/>
          <w:lang w:val="en-US" w:eastAsia="en-US" w:bidi="en-US"/>
        </w:rPr>
        <w:t xml:space="preserve">node churn and staleness. Therefore, the system will be robust even if some lookups in the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 fail or return incorrect </w:t>
      </w:r>
      <w:r>
        <w:rPr>
          <w:rFonts w:hint="default" w:ascii="Times New Roman Regular" w:hAnsi="Times New Roman Regular" w:cs="Times New Roman Regular"/>
          <w:color w:val="000000"/>
          <w:spacing w:val="0"/>
          <w:w w:val="100"/>
          <w:position w:val="0"/>
          <w:lang w:eastAsia="en-US" w:bidi="en-US"/>
        </w:rPr>
        <w:t>degree</w:t>
      </w:r>
      <w:r>
        <w:rPr>
          <w:rFonts w:hint="default" w:ascii="Times New Roman Regular" w:hAnsi="Times New Roman Regular" w:cs="Times New Roman Regular"/>
          <w:color w:val="000000"/>
          <w:spacing w:val="0"/>
          <w:w w:val="100"/>
          <w:position w:val="0"/>
          <w:lang w:val="en-US" w:eastAsia="en-US" w:bidi="en-US"/>
        </w:rPr>
        <w:t xml:space="preserve">. Furthermore, because our peer-to-peer communication system already provides peer authentication, a node discovery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 that sometimes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turns faulty or deliberately misleading </w:t>
      </w:r>
      <w:r>
        <w:rPr>
          <w:rFonts w:hint="default" w:ascii="Times New Roman Regular" w:hAnsi="Times New Roman Regular" w:cs="Times New Roman Regular"/>
          <w:color w:val="000000"/>
          <w:spacing w:val="0"/>
          <w:w w:val="100"/>
          <w:position w:val="0"/>
          <w:lang w:eastAsia="en-US" w:bidi="en-US"/>
        </w:rPr>
        <w:t>saturation degree</w:t>
      </w:r>
      <w:r>
        <w:rPr>
          <w:rFonts w:hint="default" w:ascii="Times New Roman Regular" w:hAnsi="Times New Roman Regular" w:cs="Times New Roman Regular"/>
          <w:color w:val="000000"/>
          <w:spacing w:val="0"/>
          <w:w w:val="100"/>
          <w:position w:val="0"/>
          <w:lang w:val="en-US" w:eastAsia="en-US" w:bidi="en-US"/>
        </w:rPr>
        <w:t xml:space="preserve"> lookup responses can only cause a loss of performance but not correctness.</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Although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caches are not the primary source of truth, because repair (sec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requires rapid determination of whether a </w:t>
      </w:r>
      <w:r>
        <w:rPr>
          <w:rFonts w:hint="default" w:ascii="Times New Roman Regular" w:hAnsi="Times New Roman Regular" w:cs="Times New Roman Regular"/>
          <w:color w:val="000000"/>
          <w:spacing w:val="0"/>
          <w:w w:val="100"/>
          <w:position w:val="0"/>
          <w:lang w:eastAsia="en-US" w:bidi="en-US"/>
        </w:rPr>
        <w:t xml:space="preserve">super </w:t>
      </w:r>
      <w:r>
        <w:rPr>
          <w:rFonts w:hint="default" w:ascii="Times New Roman Regular" w:hAnsi="Times New Roman Regular" w:cs="Times New Roman Regular"/>
          <w:color w:val="000000"/>
          <w:spacing w:val="0"/>
          <w:w w:val="100"/>
          <w:position w:val="0"/>
          <w:lang w:val="en-US" w:eastAsia="en-US" w:bidi="en-US"/>
        </w:rPr>
        <w:t xml:space="preserve">node is online or offline, lookups in our system will stop with the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 lookup and will not attempt another lookup using Kademlia. Only after cases of failed audit requests will a fallback, nonconcurrent lookup in Kademlia be performed to correct for potentially stale cache information.</w:t>
      </w:r>
    </w:p>
    <w:p>
      <w:pPr>
        <w:pStyle w:val="24"/>
        <w:keepNext w:val="0"/>
        <w:keepLines w:val="0"/>
        <w:widowControl w:val="0"/>
        <w:shd w:val="clear" w:color="auto" w:fill="auto"/>
        <w:bidi w:val="0"/>
        <w:spacing w:before="0" w:line="275" w:lineRule="exact"/>
        <w:ind w:left="6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addition to being included in every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we plan to host and help set up some well-known community-run </w:t>
      </w:r>
      <w:r>
        <w:rPr>
          <w:rFonts w:hint="default" w:ascii="Times New Roman Regular" w:hAnsi="Times New Roman Regular" w:cs="Times New Roman Regular"/>
          <w:color w:val="000000"/>
          <w:spacing w:val="0"/>
          <w:w w:val="100"/>
          <w:position w:val="0"/>
          <w:lang w:eastAsia="en-US" w:bidi="en-US"/>
        </w:rPr>
        <w:t xml:space="preserve">super </w:t>
      </w:r>
      <w:r>
        <w:rPr>
          <w:rFonts w:hint="default" w:ascii="Times New Roman Regular" w:hAnsi="Times New Roman Regular" w:cs="Times New Roman Regular"/>
          <w:color w:val="000000"/>
          <w:spacing w:val="0"/>
          <w:w w:val="100"/>
          <w:position w:val="0"/>
          <w:lang w:val="en-US" w:eastAsia="en-US" w:bidi="en-US"/>
        </w:rPr>
        <w:t xml:space="preserve">node discovery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caches. These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caches will perform the duty of quickly returning </w:t>
      </w:r>
      <w:r>
        <w:rPr>
          <w:rFonts w:hint="default" w:ascii="Times New Roman Regular" w:hAnsi="Times New Roman Regular" w:cs="Times New Roman Regular"/>
          <w:color w:val="000000"/>
          <w:spacing w:val="0"/>
          <w:w w:val="100"/>
          <w:position w:val="0"/>
          <w:lang w:eastAsia="en-US" w:bidi="en-US"/>
        </w:rPr>
        <w:t>degree</w:t>
      </w:r>
      <w:r>
        <w:rPr>
          <w:rFonts w:hint="default" w:ascii="Times New Roman Regular" w:hAnsi="Times New Roman Regular" w:cs="Times New Roman Regular"/>
          <w:color w:val="000000"/>
          <w:spacing w:val="0"/>
          <w:w w:val="100"/>
          <w:position w:val="0"/>
          <w:lang w:val="en-US" w:eastAsia="en-US" w:bidi="en-US"/>
        </w:rPr>
        <w:t xml:space="preserve"> information for a given node ID if the node has been online </w:t>
      </w:r>
      <w:r>
        <w:rPr>
          <w:rFonts w:hint="default" w:ascii="Times New Roman Regular" w:hAnsi="Times New Roman Regular" w:cs="Times New Roman Regular"/>
          <w:color w:val="000000"/>
          <w:spacing w:val="0"/>
          <w:w w:val="100"/>
          <w:position w:val="0"/>
          <w:lang w:eastAsia="en-US" w:bidi="en-US"/>
        </w:rPr>
        <w:t xml:space="preserve">trade more than once in the network </w:t>
      </w:r>
      <w:r>
        <w:rPr>
          <w:rFonts w:hint="default" w:ascii="Times New Roman Regular" w:hAnsi="Times New Roman Regular" w:cs="Times New Roman Regular"/>
          <w:color w:val="000000"/>
          <w:spacing w:val="0"/>
          <w:w w:val="100"/>
          <w:position w:val="0"/>
          <w:lang w:val="en-US" w:eastAsia="en-US" w:bidi="en-US"/>
        </w:rPr>
        <w:t>recently.</w:t>
      </w:r>
    </w:p>
    <w:p>
      <w:pPr>
        <w:pStyle w:val="24"/>
        <w:keepNext w:val="0"/>
        <w:keepLines w:val="0"/>
        <w:widowControl w:val="0"/>
        <w:shd w:val="clear" w:color="auto" w:fill="auto"/>
        <w:bidi w:val="0"/>
        <w:spacing w:before="0" w:after="160" w:line="275" w:lineRule="exact"/>
        <w:ind w:left="64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Kademlia messages will use our peer-to-peer communication protocol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includes confidentiality and peer identification. Because this requires crypto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graphic setup, connections to Kademlia neighbors and frequent contacts will be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cached where possible.</w:t>
      </w:r>
    </w:p>
    <w:p>
      <w:pPr>
        <w:pStyle w:val="24"/>
        <w:keepNext w:val="0"/>
        <w:keepLines w:val="0"/>
        <w:widowControl w:val="0"/>
        <w:shd w:val="clear" w:color="auto" w:fill="auto"/>
        <w:bidi w:val="0"/>
        <w:spacing w:before="0" w:after="460" w:line="275" w:lineRule="exact"/>
        <w:ind w:left="64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With each Kademlia message shared on the network,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include their available disk space,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bandwidth availability,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wallet address, and any other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the network needs. The node discovery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 xml:space="preserve">cache will collect this information provided by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allowing faster lookups for it.</w:t>
      </w:r>
    </w:p>
    <w:p>
      <w:pPr>
        <w:pStyle w:val="24"/>
        <w:keepNext w:val="0"/>
        <w:keepLines w:val="0"/>
        <w:widowControl w:val="0"/>
        <w:shd w:val="clear" w:color="auto" w:fill="auto"/>
        <w:bidi w:val="0"/>
        <w:spacing w:before="0" w:after="240" w:line="275" w:lineRule="exact"/>
        <w:ind w:left="0" w:right="0" w:firstLine="0"/>
        <w:jc w:val="both"/>
        <w:rPr>
          <w:rFonts w:hint="default" w:ascii="Times New Roman Regular" w:hAnsi="Times New Roman Regular" w:cs="Times New Roman Regular"/>
        </w:rPr>
      </w:pPr>
      <w:bookmarkStart w:id="181" w:name="bookmark208"/>
      <w:r>
        <w:rPr>
          <w:rFonts w:hint="default" w:ascii="Times New Roman Regular" w:hAnsi="Times New Roman Regular" w:cs="Times New Roman Regular"/>
          <w:b/>
          <w:bCs/>
          <w:color w:val="2683FF"/>
          <w:spacing w:val="0"/>
          <w:w w:val="100"/>
          <w:position w:val="0"/>
          <w:lang w:val="en-US" w:eastAsia="en-US" w:bidi="en-US"/>
        </w:rPr>
        <w:t xml:space="preserve">4.6.1 </w:t>
      </w:r>
      <w:r>
        <w:rPr>
          <w:rFonts w:hint="default" w:ascii="Times New Roman Regular" w:hAnsi="Times New Roman Regular" w:cs="Times New Roman Regular"/>
          <w:b/>
          <w:bCs/>
          <w:color w:val="000000"/>
          <w:spacing w:val="0"/>
          <w:w w:val="100"/>
          <w:position w:val="0"/>
          <w:lang w:val="en-US" w:eastAsia="en-US" w:bidi="en-US"/>
        </w:rPr>
        <w:t>Mitigating Sybil attacks</w:t>
      </w:r>
      <w:bookmarkEnd w:id="181"/>
    </w:p>
    <w:p>
      <w:pPr>
        <w:pStyle w:val="24"/>
        <w:keepNext w:val="0"/>
        <w:keepLines w:val="0"/>
        <w:widowControl w:val="0"/>
        <w:shd w:val="clear" w:color="auto" w:fill="auto"/>
        <w:bidi w:val="0"/>
        <w:spacing w:before="0" w:after="160" w:line="276"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While we've adopted the proof-of-work scheme S/Kademlia proposes to partially address Sybil attacks, we extend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Kademlia with application specific integration to further defend our network.</w:t>
      </w:r>
    </w:p>
    <w:p>
      <w:pPr>
        <w:pStyle w:val="24"/>
        <w:keepNext w:val="0"/>
        <w:keepLines w:val="0"/>
        <w:widowControl w:val="0"/>
        <w:shd w:val="clear" w:color="auto" w:fill="auto"/>
        <w:bidi w:val="0"/>
        <w:spacing w:before="0" w:after="16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Given two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is not allowed to enter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val="en-US" w:eastAsia="en-US" w:bidi="en-US"/>
        </w:rPr>
        <w:t xml:space="preserve">'s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until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can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present a signed message from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C</w:t>
      </w:r>
      <w:r>
        <w:rPr>
          <w:rFonts w:hint="default" w:ascii="Times New Roman Regular" w:hAnsi="Times New Roman Regular" w:cs="Times New Roman Regular"/>
          <w:color w:val="000000"/>
          <w:spacing w:val="0"/>
          <w:w w:val="100"/>
          <w:position w:val="0"/>
          <w:lang w:val="en-US" w:eastAsia="en-US" w:bidi="en-US"/>
        </w:rPr>
        <w:t xml:space="preserve">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val="en-US" w:eastAsia="en-US" w:bidi="en-US"/>
        </w:rPr>
        <w:t xml:space="preserve"> trusts claiming that </w:t>
      </w:r>
      <w:r>
        <w:rPr>
          <w:rFonts w:hint="default" w:ascii="Times New Roman Regular" w:hAnsi="Times New Roman Regular" w:cs="Times New Roman Regular"/>
          <w:i/>
          <w:iCs/>
          <w:color w:val="000000"/>
          <w:spacing w:val="0"/>
          <w:w w:val="100"/>
          <w:position w:val="0"/>
          <w:lang w:val="en-US" w:eastAsia="en-US" w:bidi="en-US"/>
        </w:rPr>
        <w:t>B</w:t>
      </w:r>
      <w:r>
        <w:rPr>
          <w:rFonts w:hint="default" w:ascii="Times New Roman Regular" w:hAnsi="Times New Roman Regular" w:cs="Times New Roman Regular"/>
          <w:color w:val="000000"/>
          <w:spacing w:val="0"/>
          <w:w w:val="100"/>
          <w:position w:val="0"/>
          <w:lang w:val="en-US" w:eastAsia="en-US" w:bidi="en-US"/>
        </w:rPr>
        <w:t xml:space="preserve"> has passed enough audits that </w:t>
      </w:r>
      <w:r>
        <w:rPr>
          <w:rFonts w:hint="default" w:ascii="Times New Roman Regular" w:hAnsi="Times New Roman Regular" w:cs="Times New Roman Regular"/>
          <w:i/>
          <w:iCs/>
          <w:color w:val="000000"/>
          <w:spacing w:val="0"/>
          <w:w w:val="100"/>
          <w:position w:val="0"/>
          <w:lang w:val="en-US" w:eastAsia="en-US" w:bidi="en-US"/>
        </w:rPr>
        <w:t>C</w:t>
      </w:r>
      <w:r>
        <w:rPr>
          <w:rFonts w:hint="default" w:ascii="Times New Roman Regular" w:hAnsi="Times New Roman Regular" w:cs="Times New Roman Regular"/>
          <w:color w:val="000000"/>
          <w:spacing w:val="0"/>
          <w:w w:val="100"/>
          <w:position w:val="0"/>
          <w:lang w:val="en-US" w:eastAsia="en-US" w:bidi="en-US"/>
        </w:rPr>
        <w:t xml:space="preserve"> trusts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it (sections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4.13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ensures that only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with verified disk space have the opportunity to participate in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layer.</w:t>
      </w:r>
    </w:p>
    <w:p>
      <w:pPr>
        <w:pStyle w:val="24"/>
        <w:keepNext w:val="0"/>
        <w:keepLines w:val="0"/>
        <w:widowControl w:val="0"/>
        <w:shd w:val="clear" w:color="auto" w:fill="auto"/>
        <w:bidi w:val="0"/>
        <w:spacing w:before="0" w:after="62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node that is allowed to enter </w:t>
      </w:r>
      <w:r>
        <w:rPr>
          <w:rFonts w:hint="default" w:ascii="Times New Roman Regular" w:hAnsi="Times New Roman Regular" w:cs="Times New Roman Regular"/>
          <w:color w:val="000000"/>
          <w:spacing w:val="0"/>
          <w:w w:val="100"/>
          <w:position w:val="0"/>
          <w:lang w:eastAsia="en-US" w:bidi="en-US"/>
        </w:rPr>
        <w:t>sweatgland</w:t>
      </w:r>
      <w:r>
        <w:rPr>
          <w:rFonts w:hint="default" w:ascii="Times New Roman Regular" w:hAnsi="Times New Roman Regular" w:cs="Times New Roman Regular"/>
          <w:color w:val="000000"/>
          <w:spacing w:val="0"/>
          <w:w w:val="100"/>
          <w:position w:val="0"/>
          <w:lang w:val="en-US" w:eastAsia="en-US" w:bidi="en-US"/>
        </w:rPr>
        <w:t xml:space="preserve"> is considered </w:t>
      </w:r>
      <w:r>
        <w:rPr>
          <w:rFonts w:hint="default" w:ascii="Times New Roman Regular" w:hAnsi="Times New Roman Regular" w:cs="Times New Roman Regular"/>
          <w:i/>
          <w:iCs/>
          <w:color w:val="000000"/>
          <w:spacing w:val="0"/>
          <w:w w:val="100"/>
          <w:position w:val="0"/>
          <w:lang w:val="en-US" w:eastAsia="en-US" w:bidi="en-US"/>
        </w:rPr>
        <w:t>vetted</w:t>
      </w:r>
      <w:r>
        <w:rPr>
          <w:rFonts w:hint="default" w:ascii="Times New Roman Regular" w:hAnsi="Times New Roman Regular" w:cs="Times New Roman Regular"/>
          <w:color w:val="000000"/>
          <w:spacing w:val="0"/>
          <w:w w:val="100"/>
          <w:position w:val="0"/>
          <w:lang w:val="en-US" w:eastAsia="en-US" w:bidi="en-US"/>
        </w:rPr>
        <w:t xml:space="preserve"> and lookups only progress through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make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sure </w:t>
      </w:r>
      <w:r>
        <w:rPr>
          <w:rFonts w:hint="default" w:ascii="Times New Roman Regular" w:hAnsi="Times New Roman Regular" w:cs="Times New Roman Regular"/>
          <w:i/>
          <w:iCs/>
          <w:color w:val="000000"/>
          <w:spacing w:val="0"/>
          <w:w w:val="100"/>
          <w:position w:val="0"/>
          <w:lang w:val="en-US" w:eastAsia="en-US" w:bidi="en-US"/>
        </w:rPr>
        <w:t>unvetted</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still be found,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keep unbounded </w:t>
      </w:r>
      <w:r>
        <w:rPr>
          <w:rFonts w:hint="default" w:ascii="Times New Roman Regular" w:hAnsi="Times New Roman Regular" w:cs="Times New Roman Regular"/>
          <w:color w:val="000000"/>
          <w:spacing w:val="0"/>
          <w:w w:val="100"/>
          <w:position w:val="0"/>
          <w:lang w:eastAsia="en-US" w:bidi="en-US"/>
        </w:rPr>
        <w:t xml:space="preserve">sweatgland </w:t>
      </w:r>
      <w:r>
        <w:rPr>
          <w:rFonts w:hint="default" w:ascii="Times New Roman Regular" w:hAnsi="Times New Roman Regular" w:cs="Times New Roman Regular"/>
          <w:color w:val="000000"/>
          <w:spacing w:val="0"/>
          <w:w w:val="100"/>
          <w:position w:val="0"/>
          <w:lang w:val="en-US" w:eastAsia="en-US" w:bidi="en-US"/>
        </w:rPr>
        <w:t xml:space="preserve">lists of their unvetted neighbors provided that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 XOR distance to all unvetted neighbors is no farther than the farthest of the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-closest vetted neighbors. Unvetted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keep their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-nearest vetted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up-to-date.</w:t>
      </w:r>
    </w:p>
    <w:p>
      <w:pPr>
        <w:pStyle w:val="36"/>
        <w:keepNext/>
        <w:keepLines/>
        <w:widowControl w:val="0"/>
        <w:numPr>
          <w:ilvl w:val="0"/>
          <w:numId w:val="10"/>
        </w:numPr>
        <w:shd w:val="clear" w:color="auto" w:fill="auto"/>
        <w:tabs>
          <w:tab w:val="left" w:pos="600"/>
        </w:tabs>
        <w:bidi w:val="0"/>
        <w:spacing w:before="0" w:after="240" w:line="240" w:lineRule="auto"/>
        <w:ind w:left="0" w:right="0" w:firstLine="0"/>
        <w:jc w:val="left"/>
        <w:rPr>
          <w:rFonts w:hint="default" w:ascii="Times New Roman Regular" w:hAnsi="Times New Roman Regular" w:cs="Times New Roman Regular"/>
        </w:rPr>
      </w:pPr>
      <w:bookmarkStart w:id="182" w:name="bookmark212"/>
      <w:bookmarkEnd w:id="182"/>
      <w:bookmarkStart w:id="183" w:name="bookmark209"/>
      <w:bookmarkStart w:id="184" w:name="bookmark213"/>
      <w:bookmarkStart w:id="185" w:name="bookmark210"/>
      <w:bookmarkStart w:id="186" w:name="bookmark211"/>
      <w:r>
        <w:rPr>
          <w:rFonts w:hint="default" w:ascii="Times New Roman Regular" w:hAnsi="Times New Roman Regular" w:eastAsia="Times New Roman" w:cs="Times New Roman Regular"/>
          <w:color w:val="000000"/>
          <w:spacing w:val="0"/>
          <w:w w:val="100"/>
          <w:position w:val="0"/>
          <w:lang w:val="en-US" w:eastAsia="en-US" w:bidi="en-US"/>
        </w:rPr>
        <w:t>Redundancy</w:t>
      </w:r>
      <w:bookmarkEnd w:id="183"/>
      <w:bookmarkEnd w:id="184"/>
      <w:bookmarkEnd w:id="185"/>
      <w:bookmarkEnd w:id="186"/>
    </w:p>
    <w:p>
      <w:pPr>
        <w:pStyle w:val="24"/>
        <w:keepNext w:val="0"/>
        <w:keepLines w:val="0"/>
        <w:widowControl w:val="0"/>
        <w:shd w:val="clear" w:color="auto" w:fill="auto"/>
        <w:bidi w:val="0"/>
        <w:spacing w:before="0" w:after="16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 use the Reed-Solomon erasure code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implement 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solution for reducing the effects of long-tails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3.4.2)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choose 4 numbers for each object that we store, </w:t>
      </w:r>
      <w:r>
        <w:rPr>
          <w:rFonts w:hint="default" w:ascii="Times New Roman Regular" w:hAnsi="Times New Roman Regular" w:cs="Times New Roman Regular"/>
          <w:i/>
          <w:iCs/>
          <w:color w:val="000000"/>
          <w:spacing w:val="0"/>
          <w:w w:val="100"/>
          <w:position w:val="0"/>
          <w:lang w:val="en-US" w:eastAsia="en-US" w:bidi="en-US"/>
        </w:rPr>
        <w:t>k, m, o</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such that </w:t>
      </w:r>
      <w:r>
        <w:rPr>
          <w:rFonts w:hint="default" w:ascii="Times New Roman Regular" w:hAnsi="Times New Roman Regular" w:cs="Times New Roman Regular"/>
          <w:i/>
          <w:iCs/>
          <w:color w:val="000000"/>
          <w:spacing w:val="0"/>
          <w:w w:val="100"/>
          <w:position w:val="0"/>
          <w:lang w:val="en-US" w:eastAsia="en-US" w:bidi="en-US"/>
        </w:rPr>
        <w:t xml:space="preserve">k </w:t>
      </w:r>
      <w:r>
        <w:rPr>
          <w:rFonts w:hint="default" w:ascii="Times New Roman Regular" w:hAnsi="Times New Roman Regular" w:cs="Times New Roman Regular"/>
          <w:i/>
          <w:iCs/>
          <w:color w:val="000000"/>
          <w:spacing w:val="0"/>
          <w:w w:val="100"/>
          <w:position w:val="0"/>
          <w:sz w:val="19"/>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 xml:space="preserve">m </w:t>
      </w:r>
      <w:r>
        <w:rPr>
          <w:rFonts w:hint="default" w:ascii="Times New Roman Regular" w:hAnsi="Times New Roman Regular" w:cs="Times New Roman Regular"/>
          <w:i/>
          <w:iCs/>
          <w:color w:val="000000"/>
          <w:spacing w:val="0"/>
          <w:w w:val="100"/>
          <w:position w:val="0"/>
          <w:sz w:val="19"/>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 xml:space="preserve">o </w:t>
      </w:r>
      <w:r>
        <w:rPr>
          <w:rFonts w:hint="default" w:ascii="Times New Roman Regular" w:hAnsi="Times New Roman Regular" w:cs="Times New Roman Regular"/>
          <w:i/>
          <w:iCs/>
          <w:color w:val="000000"/>
          <w:spacing w:val="0"/>
          <w:w w:val="100"/>
          <w:position w:val="0"/>
          <w:sz w:val="19"/>
          <w:szCs w:val="19"/>
          <w:lang w:val="en-US" w:eastAsia="en-US" w:bidi="en-US"/>
        </w:rPr>
        <w:t xml:space="preserve">&lt;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The standard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Reed-Solomon numbers are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where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is the minimum required number of pieces for reconstruction, and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is the total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number of pieces generated during creation.</w:t>
      </w:r>
    </w:p>
    <w:p>
      <w:pPr>
        <w:pStyle w:val="24"/>
        <w:keepNext w:val="0"/>
        <w:keepLines w:val="0"/>
        <w:widowControl w:val="0"/>
        <w:shd w:val="clear" w:color="auto" w:fill="auto"/>
        <w:bidi w:val="0"/>
        <w:spacing w:before="0" w:after="200" w:line="275" w:lineRule="exact"/>
        <w:ind w:right="0" w:firstLine="797" w:firstLineChars="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minimum safe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optimal</w:t>
      </w:r>
      <w:r>
        <w:rPr>
          <w:rFonts w:hint="default" w:ascii="Times New Roman Regular" w:hAnsi="Times New Roman Regular" w:cs="Times New Roman Regular"/>
          <w:color w:val="000000"/>
          <w:spacing w:val="0"/>
          <w:w w:val="100"/>
          <w:position w:val="0"/>
          <w:lang w:val="en-US" w:eastAsia="en-US" w:bidi="en-US"/>
        </w:rPr>
        <w:t xml:space="preserve"> values, respectively, are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The value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is cho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sen such that if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notices the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amount of available pieces has fallen below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it triggers a repair immediately in an attempt to make sure we always maintain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or more pieces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is called in Giroire </w:t>
      </w:r>
      <w:r>
        <w:rPr>
          <w:rFonts w:hint="default" w:ascii="Times New Roman Regular" w:hAnsi="Times New Roman Regular" w:cs="Times New Roman Regular"/>
          <w:i/>
          <w:iCs/>
          <w:color w:val="000000"/>
          <w:spacing w:val="0"/>
          <w:w w:val="100"/>
          <w:position w:val="0"/>
          <w:lang w:val="en-US" w:eastAsia="en-US" w:bidi="en-US"/>
        </w:rPr>
        <w:t>et al.</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To achieve our long-tail performance improve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value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is chosen such that during uploads and repairs, as soon as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pieces have finished uploading, remaining pieces up to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are canceled. Furthermore,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is chosen such that storing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pieces is all that is needed to achieve the desired durability goals；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is thus chosen such that storing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pieces will be excess durability.</w:t>
      </w:r>
    </w:p>
    <w:p>
      <w:pPr>
        <w:pStyle w:val="24"/>
        <w:keepNext w:val="0"/>
        <w:keepLines w:val="0"/>
        <w:widowControl w:val="0"/>
        <w:shd w:val="clear" w:color="auto" w:fill="auto"/>
        <w:bidi w:val="0"/>
        <w:spacing w:before="0" w:after="200" w:line="275"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amount of long tail uploads we can tolerate is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zh-TW" w:eastAsia="zh-TW" w:bidi="zh-TW"/>
        </w:rPr>
        <w:t>-</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and thus is the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slow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which we are immune. The amount of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can go temporarily offline at the same time without triggering a repair is </w:t>
      </w:r>
      <w:r>
        <w:rPr>
          <w:rFonts w:hint="default" w:ascii="Times New Roman Regular" w:hAnsi="Times New Roman Regular" w:cs="Times New Roman Regular"/>
          <w:i/>
          <w:iCs/>
          <w:color w:val="000000"/>
          <w:spacing w:val="0"/>
          <w:w w:val="100"/>
          <w:position w:val="0"/>
          <w:lang w:val="en-US" w:eastAsia="en-US" w:bidi="en-US"/>
        </w:rPr>
        <w:t>o</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The safety buffer to avoid</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losing the data between the time we recognize the data requires a repair and the actual repair is executed is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p>
    <w:p>
      <w:pPr>
        <w:pStyle w:val="36"/>
        <w:keepNext/>
        <w:keepLines/>
        <w:widowControl w:val="0"/>
        <w:shd w:val="clear" w:color="auto" w:fill="auto"/>
        <w:bidi w:val="0"/>
        <w:spacing w:before="0" w:after="240" w:line="240" w:lineRule="auto"/>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88900" distB="1621790" distL="113030" distR="89535" simplePos="0" relativeHeight="125830144" behindDoc="0" locked="0" layoutInCell="1" allowOverlap="1">
                <wp:simplePos x="0" y="0"/>
                <wp:positionH relativeFrom="page">
                  <wp:posOffset>751205</wp:posOffset>
                </wp:positionH>
                <wp:positionV relativeFrom="paragraph">
                  <wp:posOffset>12700</wp:posOffset>
                </wp:positionV>
                <wp:extent cx="298450" cy="612775"/>
                <wp:effectExtent l="0" t="0" r="0" b="0"/>
                <wp:wrapSquare wrapText="bothSides"/>
                <wp:docPr id="114" name="Shape 114"/>
                <wp:cNvGraphicFramePr/>
                <a:graphic xmlns:a="http://schemas.openxmlformats.org/drawingml/2006/main">
                  <a:graphicData uri="http://schemas.microsoft.com/office/word/2010/wordprocessingShape">
                    <wps:wsp>
                      <wps:cNvSpPr txBox="1"/>
                      <wps:spPr>
                        <a:xfrm>
                          <a:off x="0" y="0"/>
                          <a:ext cx="298450" cy="612775"/>
                        </a:xfrm>
                        <a:prstGeom prst="rect">
                          <a:avLst/>
                        </a:prstGeom>
                        <a:noFill/>
                      </wps:spPr>
                      <wps:txbx>
                        <w:txbxContent>
                          <w:p>
                            <w:pPr>
                              <w:pStyle w:val="20"/>
                              <w:keepNext w:val="0"/>
                              <w:keepLines w:val="0"/>
                              <w:widowControl w:val="0"/>
                              <w:shd w:val="clear" w:color="auto" w:fill="auto"/>
                              <w:bidi w:val="0"/>
                              <w:spacing w:before="0" w:after="34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4.8</w:t>
                            </w:r>
                          </w:p>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4.8.1</w:t>
                            </w:r>
                          </w:p>
                        </w:txbxContent>
                      </wps:txbx>
                      <wps:bodyPr lIns="0" tIns="0" rIns="0" bIns="0">
                        <a:noAutofit/>
                      </wps:bodyPr>
                    </wps:wsp>
                  </a:graphicData>
                </a:graphic>
              </wp:anchor>
            </w:drawing>
          </mc:Choice>
          <mc:Fallback>
            <w:pict>
              <v:shape id="Shape 114" o:spid="_x0000_s1026" o:spt="202" type="#_x0000_t202" style="position:absolute;left:0pt;margin-left:59.15pt;margin-top:1pt;height:48.25pt;width:23.5pt;mso-position-horizontal-relative:page;mso-wrap-distance-bottom:127.7pt;mso-wrap-distance-left:8.9pt;mso-wrap-distance-right:7.05pt;mso-wrap-distance-top:7pt;z-index:125830144;mso-width-relative:page;mso-height-relative:page;" filled="f" stroked="f" coordsize="21600,21600" o:gfxdata="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WAAAAZHJzL1BLAQIUABQAAAAIAIdO4kAkYzYX1QAAAAgBAAAPAAAAAAAAAAEAIAAA&#10;ADgAAABkcnMvZG93bnJldi54bWxQSwECFAAUAAAACACHTuJAqReaF4cBAAAZAwAADgAAAAAAAAAB&#10;ACAAAAA6AQAAZHJzL2Uyb0RvYy54bWxQSwUGAAAAAAYABgBZAQAAMwUAAAAA&#10;">
                <v:fill on="f" focussize="0,0"/>
                <v:stroke on="f"/>
                <v:imagedata o:title=""/>
                <o:lock v:ext="edit" aspectratio="f"/>
                <v:textbox inset="0mm,0mm,0mm,0mm">
                  <w:txbxContent>
                    <w:p>
                      <w:pPr>
                        <w:pStyle w:val="20"/>
                        <w:keepNext w:val="0"/>
                        <w:keepLines w:val="0"/>
                        <w:widowControl w:val="0"/>
                        <w:shd w:val="clear" w:color="auto" w:fill="auto"/>
                        <w:bidi w:val="0"/>
                        <w:spacing w:before="0" w:after="340" w:line="240" w:lineRule="auto"/>
                        <w:ind w:left="0" w:right="0" w:firstLine="0"/>
                        <w:jc w:val="left"/>
                        <w:rPr>
                          <w:sz w:val="28"/>
                          <w:szCs w:val="28"/>
                        </w:rPr>
                      </w:pPr>
                      <w:r>
                        <w:rPr>
                          <w:rFonts w:ascii="Times New Roman" w:hAnsi="Times New Roman" w:eastAsia="Times New Roman" w:cs="Times New Roman"/>
                          <w:b/>
                          <w:bCs/>
                          <w:color w:val="2683FF"/>
                          <w:spacing w:val="0"/>
                          <w:w w:val="100"/>
                          <w:position w:val="0"/>
                          <w:sz w:val="28"/>
                          <w:szCs w:val="28"/>
                          <w:lang w:val="en-US" w:eastAsia="en-US" w:bidi="en-US"/>
                        </w:rPr>
                        <w:t>4.8</w:t>
                      </w:r>
                    </w:p>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4.8.1</w:t>
                      </w:r>
                    </w:p>
                  </w:txbxContent>
                </v:textbox>
                <w10:wrap type="square"/>
              </v:shape>
            </w:pict>
          </mc:Fallback>
        </mc:AlternateContent>
      </w:r>
      <w:bookmarkStart w:id="187" w:name="bookmark223"/>
      <w:bookmarkStart w:id="188" w:name="bookmark220"/>
      <w:bookmarkStart w:id="189" w:name="bookmark221"/>
      <w:bookmarkStart w:id="190" w:name="bookmark222"/>
      <w:r>
        <w:rPr>
          <w:rFonts w:hint="default" w:ascii="Times New Roman Regular" w:hAnsi="Times New Roman Regular" w:eastAsia="Times New Roman" w:cs="Times New Roman Regular"/>
          <w:color w:val="000000"/>
          <w:spacing w:val="0"/>
          <w:w w:val="100"/>
          <w:position w:val="0"/>
          <w:lang w:val="en-US" w:eastAsia="en-US" w:bidi="en-US"/>
        </w:rPr>
        <w:t>Structured file storage</w:t>
      </w:r>
      <w:bookmarkEnd w:id="187"/>
      <w:bookmarkEnd w:id="188"/>
      <w:bookmarkEnd w:id="189"/>
      <w:bookmarkEnd w:id="190"/>
    </w:p>
    <w:p>
      <w:pPr>
        <w:pStyle w:val="24"/>
        <w:keepNext w:val="0"/>
        <w:keepLines w:val="0"/>
        <w:widowControl w:val="0"/>
        <w:shd w:val="clear" w:color="auto" w:fill="auto"/>
        <w:bidi w:val="0"/>
        <w:spacing w:before="0" w:after="240" w:line="275" w:lineRule="exact"/>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Files with extended attributes</w:t>
      </w:r>
    </w:p>
    <w:p>
      <w:pPr>
        <w:pStyle w:val="24"/>
        <w:keepNext w:val="0"/>
        <w:keepLines w:val="0"/>
        <w:widowControl w:val="0"/>
        <w:shd w:val="clear" w:color="auto" w:fill="auto"/>
        <w:bidi w:val="0"/>
        <w:spacing w:before="0" w:after="500" w:line="275" w:lineRule="exact"/>
        <w:ind w:left="0" w:right="0" w:firstLine="500" w:firstLineChars="0"/>
        <w:jc w:val="both"/>
        <w:rPr>
          <w:rFonts w:hint="default" w:ascii="Times New Roman Regular" w:hAnsi="Times New Roman Regular" w:cs="Times New Roman Regular"/>
          <w:b/>
          <w:bCs/>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Many applications benefit from being able to keep metadata alongside files. Amazon S3 supports “object metadata"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assist with this need. This functionality is called “ex</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tended attributes" in many POSIX compatible systems, which name we continue using in our system. Every file will include a limited set of user-specified key-value pairs (extended attributes) that will be stored alongside other metadata about the file.</w:t>
      </w:r>
      <w:bookmarkStart w:id="191" w:name="bookmark224"/>
    </w:p>
    <w:p>
      <w:pPr>
        <w:pStyle w:val="24"/>
        <w:keepNext w:val="0"/>
        <w:keepLines w:val="0"/>
        <w:widowControl w:val="0"/>
        <w:shd w:val="clear" w:color="auto" w:fill="auto"/>
        <w:bidi w:val="0"/>
        <w:spacing w:before="0" w:after="300" w:line="275" w:lineRule="exact"/>
        <w:ind w:left="0" w:right="0" w:firstLine="0"/>
        <w:jc w:val="both"/>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s">
            <w:drawing>
              <wp:anchor distT="2018030" distB="88900" distL="88900" distR="88900" simplePos="0" relativeHeight="125830144" behindDoc="0" locked="0" layoutInCell="1" allowOverlap="1">
                <wp:simplePos x="0" y="0"/>
                <wp:positionH relativeFrom="page">
                  <wp:posOffset>727075</wp:posOffset>
                </wp:positionH>
                <wp:positionV relativeFrom="paragraph">
                  <wp:posOffset>13970</wp:posOffset>
                </wp:positionV>
                <wp:extent cx="323215" cy="216535"/>
                <wp:effectExtent l="0" t="0" r="0" b="0"/>
                <wp:wrapSquare wrapText="bothSides"/>
                <wp:docPr id="116" name="Shape 116"/>
                <wp:cNvGraphicFramePr/>
                <a:graphic xmlns:a="http://schemas.openxmlformats.org/drawingml/2006/main">
                  <a:graphicData uri="http://schemas.microsoft.com/office/word/2010/wordprocessingShape">
                    <wps:wsp>
                      <wps:cNvSpPr txBox="1"/>
                      <wps:spPr>
                        <a:xfrm>
                          <a:off x="0" y="0"/>
                          <a:ext cx="323215" cy="216535"/>
                        </a:xfrm>
                        <a:prstGeom prst="rect">
                          <a:avLst/>
                        </a:prstGeom>
                        <a:noFill/>
                      </wps:spPr>
                      <wps:txbx>
                        <w:txbxContent>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4.8.2</w:t>
                            </w:r>
                          </w:p>
                        </w:txbxContent>
                      </wps:txbx>
                      <wps:bodyPr wrap="none" lIns="0" tIns="0" rIns="0" bIns="0">
                        <a:noAutofit/>
                      </wps:bodyPr>
                    </wps:wsp>
                  </a:graphicData>
                </a:graphic>
              </wp:anchor>
            </w:drawing>
          </mc:Choice>
          <mc:Fallback>
            <w:pict>
              <v:shape id="Shape 116" o:spid="_x0000_s1026" o:spt="202" type="#_x0000_t202" style="position:absolute;left:0pt;margin-left:57.25pt;margin-top:1.1pt;height:17.05pt;width:25.45pt;mso-position-horizontal-relative:page;mso-wrap-distance-bottom:7pt;mso-wrap-distance-left:7pt;mso-wrap-distance-right:7pt;mso-wrap-distance-top:158.9pt;mso-wrap-style:none;z-index:125830144;mso-width-relative:page;mso-height-relative:page;" filled="f" stroked="f" coordsize="21600,21600" o:gfxdata="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JqEP8nVAAAACAEAAA8AAAAA&#10;AAAAAQAgAAAAOAAAAGRycy9kb3ducmV2LnhtbFBLAQIUABQAAAAIAIdO4kCo/hQHjwEAACUDAAAO&#10;AAAAAAAAAAEAIAAAADoBAABkcnMvZTJvRG9jLnhtbFBLBQYAAAAABgAGAFkBAAA7BQAAAAA=&#10;">
                <v:fill on="f" focussize="0,0"/>
                <v:stroke on="f"/>
                <v:imagedata o:title=""/>
                <o:lock v:ext="edit" aspectratio="f"/>
                <v:textbox inset="0mm,0mm,0mm,0mm">
                  <w:txbxContent>
                    <w:p>
                      <w:pPr>
                        <w:pStyle w:val="24"/>
                        <w:keepNext w:val="0"/>
                        <w:keepLines w:val="0"/>
                        <w:widowControl w:val="0"/>
                        <w:shd w:val="clear" w:color="auto" w:fill="auto"/>
                        <w:bidi w:val="0"/>
                        <w:spacing w:before="0" w:after="0" w:line="240" w:lineRule="auto"/>
                        <w:ind w:left="0" w:right="0" w:firstLine="0"/>
                        <w:jc w:val="left"/>
                      </w:pPr>
                      <w:r>
                        <w:rPr>
                          <w:b/>
                          <w:bCs/>
                          <w:color w:val="2683FF"/>
                          <w:spacing w:val="0"/>
                          <w:w w:val="100"/>
                          <w:position w:val="0"/>
                          <w:lang w:val="en-US" w:eastAsia="en-US" w:bidi="en-US"/>
                        </w:rPr>
                        <w:t>4.8.2</w:t>
                      </w:r>
                    </w:p>
                  </w:txbxContent>
                </v:textbox>
                <w10:wrap type="square"/>
              </v:shape>
            </w:pict>
          </mc:Fallback>
        </mc:AlternateContent>
      </w:r>
      <w:r>
        <w:rPr>
          <w:rFonts w:hint="default" w:ascii="Times New Roman Regular" w:hAnsi="Times New Roman Regular" w:cs="Times New Roman Regular"/>
          <w:b/>
          <w:bCs/>
          <w:color w:val="000000"/>
          <w:spacing w:val="0"/>
          <w:w w:val="100"/>
          <w:position w:val="0"/>
          <w:lang w:val="en-US" w:eastAsia="en-US" w:bidi="en-US"/>
        </w:rPr>
        <w:t>Files as Segments</w:t>
      </w:r>
      <w:bookmarkEnd w:id="191"/>
    </w:p>
    <w:p>
      <w:pPr>
        <w:pStyle w:val="24"/>
        <w:keepNext w:val="0"/>
        <w:keepLines w:val="0"/>
        <w:widowControl w:val="0"/>
        <w:shd w:val="clear" w:color="auto" w:fill="auto"/>
        <w:bidi w:val="0"/>
        <w:spacing w:before="0" w:after="220" w:line="275" w:lineRule="exact"/>
        <w:ind w:left="62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term </w:t>
      </w:r>
      <w:r>
        <w:rPr>
          <w:rFonts w:hint="default" w:ascii="Times New Roman Regular" w:hAnsi="Times New Roman Regular" w:cs="Times New Roman Regular"/>
          <w:i/>
          <w:iCs/>
          <w:color w:val="000000"/>
          <w:spacing w:val="0"/>
          <w:w w:val="100"/>
          <w:position w:val="0"/>
          <w:lang w:val="en-US" w:eastAsia="en-US" w:bidi="en-US"/>
        </w:rPr>
        <w:t>shard</w:t>
      </w:r>
      <w:r>
        <w:rPr>
          <w:rFonts w:hint="default" w:ascii="Times New Roman Regular" w:hAnsi="Times New Roman Regular" w:cs="Times New Roman Regular"/>
          <w:color w:val="000000"/>
          <w:spacing w:val="0"/>
          <w:w w:val="100"/>
          <w:position w:val="0"/>
          <w:lang w:val="en-US" w:eastAsia="en-US" w:bidi="en-US"/>
        </w:rPr>
        <w:t xml:space="preserve"> referred to </w:t>
      </w:r>
      <w:r>
        <w:rPr>
          <w:rFonts w:hint="default" w:ascii="Times New Roman Regular" w:hAnsi="Times New Roman Regular" w:cs="Times New Roman Regular"/>
          <w:i/>
          <w:iCs/>
          <w:color w:val="000000"/>
          <w:spacing w:val="0"/>
          <w:w w:val="100"/>
          <w:position w:val="0"/>
          <w:lang w:val="en-US" w:eastAsia="en-US" w:bidi="en-US"/>
        </w:rPr>
        <w:t>pieces</w:t>
      </w:r>
      <w:r>
        <w:rPr>
          <w:rFonts w:hint="default" w:ascii="Times New Roman Regular" w:hAnsi="Times New Roman Regular" w:cs="Times New Roman Regular"/>
          <w:color w:val="000000"/>
          <w:spacing w:val="0"/>
          <w:w w:val="100"/>
          <w:position w:val="0"/>
          <w:lang w:val="en-US" w:eastAsia="en-US" w:bidi="en-US"/>
        </w:rPr>
        <w:t xml:space="preserve"> on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whereas </w:t>
      </w:r>
      <w:r>
        <w:rPr>
          <w:rFonts w:hint="default" w:ascii="Times New Roman Regular" w:hAnsi="Times New Roman Regular" w:cs="Times New Roman Regular"/>
          <w:i/>
          <w:iCs/>
          <w:color w:val="000000"/>
          <w:spacing w:val="0"/>
          <w:w w:val="100"/>
          <w:position w:val="0"/>
          <w:lang w:val="en-US" w:eastAsia="en-US" w:bidi="en-US"/>
        </w:rPr>
        <w:t>sharding</w:t>
      </w:r>
      <w:r>
        <w:rPr>
          <w:rFonts w:hint="default" w:ascii="Times New Roman Regular" w:hAnsi="Times New Roman Regular" w:cs="Times New Roman Regular"/>
          <w:color w:val="000000"/>
          <w:spacing w:val="0"/>
          <w:w w:val="100"/>
          <w:position w:val="0"/>
          <w:lang w:val="en-US" w:eastAsia="en-US" w:bidi="en-US"/>
        </w:rPr>
        <w:t xml:space="preserve"> referred to segmenting a file into smaller chunks for easier processing. With the addition of erasure coding in our previous version, these terms became somewhat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fusing, so we have decided to distinguish each meaning with new words.</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sharding process is now called </w:t>
      </w:r>
      <w:r>
        <w:rPr>
          <w:rFonts w:hint="default" w:ascii="Times New Roman Regular" w:hAnsi="Times New Roman Regular" w:cs="Times New Roman Regular"/>
          <w:i/>
          <w:iCs/>
          <w:color w:val="000000"/>
          <w:spacing w:val="0"/>
          <w:w w:val="100"/>
          <w:position w:val="0"/>
          <w:lang w:val="en-US" w:eastAsia="en-US" w:bidi="en-US"/>
        </w:rPr>
        <w:t>segmenting,</w:t>
      </w:r>
      <w:r>
        <w:rPr>
          <w:rFonts w:hint="default" w:ascii="Times New Roman Regular" w:hAnsi="Times New Roman Regular" w:cs="Times New Roman Regular"/>
          <w:color w:val="000000"/>
          <w:spacing w:val="0"/>
          <w:w w:val="100"/>
          <w:position w:val="0"/>
          <w:lang w:val="en-US" w:eastAsia="en-US" w:bidi="en-US"/>
        </w:rPr>
        <w:t xml:space="preserve"> and the highest level subdivision of a file's stream of data is called 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Unfortunately, there is general inconsistency using these terms in the literature. GFS refers to segments as chunks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Lustre refers to segments as stripes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but we use the term </w:t>
      </w:r>
      <w:r>
        <w:rPr>
          <w:rFonts w:hint="default" w:ascii="Times New Roman Regular" w:hAnsi="Times New Roman Regular" w:cs="Times New Roman Regular"/>
          <w:i/>
          <w:iCs/>
          <w:color w:val="000000"/>
          <w:spacing w:val="0"/>
          <w:w w:val="100"/>
          <w:position w:val="0"/>
          <w:lang w:val="en-US" w:eastAsia="en-US" w:bidi="en-US"/>
        </w:rPr>
        <w:t>stripes</w:t>
      </w:r>
      <w:r>
        <w:rPr>
          <w:rFonts w:hint="default" w:ascii="Times New Roman Regular" w:hAnsi="Times New Roman Regular" w:cs="Times New Roman Regular"/>
          <w:color w:val="000000"/>
          <w:spacing w:val="0"/>
          <w:w w:val="100"/>
          <w:position w:val="0"/>
          <w:lang w:val="en-US" w:eastAsia="en-US" w:bidi="en-US"/>
        </w:rPr>
        <w:t xml:space="preserve"> for a further subdelineation.</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file may be small enough that it consists of only one segment. If that segment is smaller than the metadata required to store it on the network, the data will be stored inline with the metadata</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footnoteReference w:id="1"/>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We call this an </w:t>
      </w:r>
      <w:r>
        <w:rPr>
          <w:rFonts w:hint="default" w:ascii="Times New Roman Regular" w:hAnsi="Times New Roman Regular" w:cs="Times New Roman Regular"/>
          <w:i/>
          <w:iCs/>
          <w:color w:val="000000"/>
          <w:spacing w:val="0"/>
          <w:w w:val="100"/>
          <w:position w:val="0"/>
          <w:lang w:val="en-US" w:eastAsia="en-US" w:bidi="en-US"/>
        </w:rPr>
        <w:t>inline segment.</w:t>
      </w:r>
    </w:p>
    <w:p>
      <w:pPr>
        <w:pStyle w:val="24"/>
        <w:keepNext w:val="0"/>
        <w:keepLines w:val="0"/>
        <w:widowControl w:val="0"/>
        <w:shd w:val="clear" w:color="auto" w:fill="auto"/>
        <w:bidi w:val="0"/>
        <w:spacing w:before="0" w:after="48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larger files, the data will be broken into one or more large remote segments. Seg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menting in this manner offers numerous advantages to security, privacy, performance, and availability. As in other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-28,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segmenting large files (e.g. videos) and distributing the segments across the network reduces the impact of content delivery on any given node, as bandwidth demands are distributed more evenly across the network. As with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standardized sizes help frustrate attempts to determine the content of a given segment and can help obscure the flow of data through the network. In addition, the end user can take advantage of parallel trans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fer, similar to BitTorrent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other peer-to-peer networks. Lastly, capping the size of segments allows for more uniform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filling. Thus, a node only needs enough space to store a segment to participate in the network, and a client doesn't need to find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have enough space for a large file.</w:t>
      </w:r>
    </w:p>
    <w:p>
      <w:pPr>
        <w:pStyle w:val="24"/>
        <w:keepNext w:val="0"/>
        <w:keepLines w:val="0"/>
        <w:widowControl w:val="0"/>
        <w:numPr>
          <w:ilvl w:val="0"/>
          <w:numId w:val="11"/>
        </w:numPr>
        <w:shd w:val="clear" w:color="auto" w:fill="auto"/>
        <w:tabs>
          <w:tab w:val="left" w:pos="667"/>
        </w:tabs>
        <w:bidi w:val="0"/>
        <w:spacing w:before="0" w:after="0" w:line="275" w:lineRule="exact"/>
        <w:ind w:left="0" w:right="0" w:firstLine="0"/>
        <w:jc w:val="left"/>
        <w:rPr>
          <w:rFonts w:hint="default" w:ascii="Times New Roman Regular" w:hAnsi="Times New Roman Regular" w:cs="Times New Roman Regular"/>
        </w:rPr>
      </w:pPr>
      <w:bookmarkStart w:id="192" w:name="bookmark226"/>
      <w:bookmarkEnd w:id="192"/>
      <w:bookmarkStart w:id="193" w:name="bookmark225"/>
      <w:r>
        <w:rPr>
          <w:rFonts w:hint="default" w:ascii="Times New Roman Regular" w:hAnsi="Times New Roman Regular" w:cs="Times New Roman Regular"/>
          <w:b/>
          <w:bCs/>
          <w:color w:val="000000"/>
          <w:spacing w:val="0"/>
          <w:w w:val="100"/>
          <w:position w:val="0"/>
          <w:lang w:val="en-US" w:eastAsia="en-US" w:bidi="en-US"/>
        </w:rPr>
        <w:t>Segments as Stripes</w:t>
      </w:r>
      <w:bookmarkEnd w:id="193"/>
    </w:p>
    <w:p>
      <w:pPr>
        <w:pStyle w:val="32"/>
        <w:keepNext w:val="0"/>
        <w:keepLines w:val="0"/>
        <w:widowControl w:val="0"/>
        <w:shd w:val="clear" w:color="auto" w:fill="auto"/>
        <w:bidi w:val="0"/>
        <w:spacing w:before="0" w:after="0" w:line="240" w:lineRule="auto"/>
        <w:ind w:left="0" w:right="0" w:firstLine="0"/>
        <w:jc w:val="center"/>
        <w:rPr>
          <w:rFonts w:hint="default" w:ascii="Times New Roman Regular" w:hAnsi="Times New Roman Regular" w:cs="Times New Roman Regular"/>
          <w:sz w:val="15"/>
          <w:szCs w:val="15"/>
        </w:rPr>
      </w:pPr>
    </w:p>
    <w:p>
      <w:pPr>
        <w:widowControl w:val="0"/>
        <w:jc w:val="center"/>
        <w:rPr>
          <w:rFonts w:hint="default" w:ascii="Times New Roman Regular" w:hAnsi="Times New Roman Regular" w:cs="Times New Roman Regular"/>
          <w:sz w:val="2"/>
          <w:szCs w:val="2"/>
        </w:rPr>
      </w:pPr>
    </w:p>
    <w:p>
      <w:pPr>
        <w:pStyle w:val="24"/>
        <w:keepNext w:val="0"/>
        <w:keepLines w:val="0"/>
        <w:widowControl w:val="0"/>
        <w:shd w:val="clear" w:color="auto" w:fill="auto"/>
        <w:bidi w:val="0"/>
        <w:spacing w:before="0" w:line="274"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many situations, it's important to access a subsection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larger piece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Some file formats, such as video files or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disk images, support seeking, where only a subset of the data is needed for read operations. As the creators of audio CDs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discovered, it's useful to be able to decode small parts of a segment to support these operations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this purpose, a stripe defines a subset of a segment and should be no more than a couple of kilobytes in size. Encryption happens on a small multiple of stripes, whereas erasure encoding happens on a single stripe at a time. Because we use authenticated encryption, every encryption batch has a slight overhead, so slightly larger encryption sizes are preferred. However, audits happen on stripes, and we want audit bandwidth usage to be small.</w:t>
      </w:r>
    </w:p>
    <w:p>
      <w:pPr>
        <w:pStyle w:val="24"/>
        <w:keepNext w:val="0"/>
        <w:keepLines w:val="0"/>
        <w:widowControl w:val="0"/>
        <w:shd w:val="clear" w:color="auto" w:fill="auto"/>
        <w:bidi w:val="0"/>
        <w:spacing w:before="0" w:after="460" w:line="278"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reader familiar with the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library, in </w:t>
      </w:r>
      <w:r>
        <w:rPr>
          <w:rFonts w:hint="default" w:ascii="Times New Roman Regular" w:hAnsi="Times New Roman Regular" w:cs="Times New Roman Regular"/>
          <w:i/>
          <w:iCs/>
          <w:color w:val="000000"/>
          <w:spacing w:val="0"/>
          <w:w w:val="100"/>
          <w:position w:val="0"/>
          <w:lang w:val="en-US" w:eastAsia="en-US" w:bidi="en-US"/>
        </w:rPr>
        <w:t>filefec</w:t>
      </w:r>
      <w:r>
        <w:rPr>
          <w:rFonts w:hint="default" w:ascii="Times New Roman Regular" w:hAnsi="Times New Roman Regular" w:cs="Times New Roman Regular"/>
          <w:color w:val="000000"/>
          <w:spacing w:val="0"/>
          <w:w w:val="100"/>
          <w:position w:val="0"/>
          <w:lang w:val="en-US" w:eastAsia="en-US" w:bidi="en-US"/>
        </w:rPr>
        <w:t xml:space="preserve"> mode,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refers to a stripe as a chunk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1"/>
        </w:numPr>
        <w:shd w:val="clear" w:color="auto" w:fill="auto"/>
        <w:tabs>
          <w:tab w:val="left" w:pos="674"/>
        </w:tabs>
        <w:bidi w:val="0"/>
        <w:spacing w:before="0" w:after="360" w:line="278" w:lineRule="exact"/>
        <w:ind w:left="0" w:right="0" w:firstLine="0"/>
        <w:jc w:val="left"/>
        <w:rPr>
          <w:rFonts w:hint="default" w:ascii="Times New Roman Regular" w:hAnsi="Times New Roman Regular" w:cs="Times New Roman Regular"/>
        </w:rPr>
      </w:pPr>
      <w:bookmarkStart w:id="194" w:name="bookmark227"/>
      <w:bookmarkEnd w:id="194"/>
      <w:r>
        <w:rPr>
          <w:rFonts w:hint="default" w:ascii="Times New Roman Regular" w:hAnsi="Times New Roman Regular" w:cs="Times New Roman Regular"/>
          <w:b/>
          <w:bCs/>
          <w:color w:val="000000"/>
          <w:spacing w:val="0"/>
          <w:w w:val="100"/>
          <w:position w:val="0"/>
          <w:lang w:val="en-US" w:eastAsia="en-US" w:bidi="en-US"/>
        </w:rPr>
        <w:t>Stripes as Erasure Shares</w:t>
      </w:r>
    </w:p>
    <w:p>
      <w:pPr>
        <w:pStyle w:val="24"/>
        <w:keepNext w:val="0"/>
        <w:keepLines w:val="0"/>
        <w:widowControl w:val="0"/>
        <w:shd w:val="clear" w:color="auto" w:fill="auto"/>
        <w:bidi w:val="0"/>
        <w:spacing w:before="0" w:line="274"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As discussed in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erasure codes give us the chance to control net</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work durability in the face of unreliable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Stripes are the boundary by which we perform erasure encoding. In a </w:t>
      </w:r>
      <w:r>
        <w:rPr>
          <w:rFonts w:hint="default" w:ascii="Times New Roman Regular" w:hAnsi="Times New Roman Regular" w:cs="Times New Roman Regular"/>
          <w:i/>
          <w:iCs/>
          <w:color w:val="000000"/>
          <w:spacing w:val="0"/>
          <w:w w:val="100"/>
          <w:position w:val="0"/>
          <w:lang w:val="en-US" w:eastAsia="en-US" w:bidi="en-US"/>
        </w:rPr>
        <w:t>(k,n</w:t>
      </w:r>
      <w:r>
        <w:rPr>
          <w:rFonts w:hint="default" w:ascii="Times New Roman Regular" w:hAnsi="Times New Roman Regular" w:cs="Times New Roman Regular"/>
          <w:color w:val="000000"/>
          <w:spacing w:val="0"/>
          <w:w w:val="100"/>
          <w:position w:val="0"/>
          <w:lang w:val="en-US" w:eastAsia="en-US" w:bidi="en-US"/>
        </w:rPr>
        <w:t xml:space="preserve">) erasure code scheme,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erasure shares are generated for every stripe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example, perhaps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is broken into 40 </w:t>
      </w:r>
      <w:r>
        <w:rPr>
          <w:rFonts w:hint="default" w:ascii="Times New Roman Regular" w:hAnsi="Times New Roman Regular" w:cs="Times New Roman Regular"/>
          <w:i/>
          <w:iCs/>
          <w:color w:val="000000"/>
          <w:spacing w:val="0"/>
          <w:w w:val="100"/>
          <w:position w:val="0"/>
          <w:lang w:val="en-US" w:eastAsia="en-US" w:bidi="en-US"/>
        </w:rPr>
        <w:t>erasure shares (n</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40), where any 20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20) are needed to reconstruct the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Each ofthe 40 </w:t>
      </w:r>
      <w:r>
        <w:rPr>
          <w:rFonts w:hint="default" w:ascii="Times New Roman Regular" w:hAnsi="Times New Roman Regular" w:cs="Times New Roman Regular"/>
          <w:i/>
          <w:iCs/>
          <w:color w:val="000000"/>
          <w:spacing w:val="0"/>
          <w:w w:val="100"/>
          <w:position w:val="0"/>
          <w:lang w:val="en-US" w:eastAsia="en-US" w:bidi="en-US"/>
        </w:rPr>
        <w:t>erasure shares</w:t>
      </w:r>
      <w:r>
        <w:rPr>
          <w:rFonts w:hint="default" w:ascii="Times New Roman Regular" w:hAnsi="Times New Roman Regular" w:cs="Times New Roman Regular"/>
          <w:color w:val="000000"/>
          <w:spacing w:val="0"/>
          <w:w w:val="100"/>
          <w:position w:val="0"/>
          <w:lang w:val="en-US" w:eastAsia="en-US" w:bidi="en-US"/>
        </w:rPr>
        <w:t xml:space="preserve"> will be 1/20th the size ofthe original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Erasure encoding a single stripe at a time allows us to read small portions of a large segment without retrieving the entire segment first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It also allows us to stream data into the network without staging it beforehand, and it enables a number of other useful features.</w:t>
      </w:r>
    </w:p>
    <w:p>
      <w:pPr>
        <w:pStyle w:val="24"/>
        <w:keepNext w:val="0"/>
        <w:keepLines w:val="0"/>
        <w:widowControl w:val="0"/>
        <w:numPr>
          <w:ilvl w:val="0"/>
          <w:numId w:val="11"/>
        </w:numPr>
        <w:shd w:val="clear" w:color="auto" w:fill="auto"/>
        <w:tabs>
          <w:tab w:val="left" w:pos="674"/>
        </w:tabs>
        <w:bidi w:val="0"/>
        <w:spacing w:before="0" w:after="220" w:line="275" w:lineRule="exact"/>
        <w:ind w:left="0" w:right="0" w:firstLine="0"/>
        <w:jc w:val="left"/>
        <w:rPr>
          <w:rFonts w:hint="default" w:ascii="Times New Roman Regular" w:hAnsi="Times New Roman Regular" w:cs="Times New Roman Regular"/>
        </w:rPr>
      </w:pPr>
      <w:bookmarkStart w:id="195" w:name="bookmark229"/>
      <w:bookmarkEnd w:id="195"/>
      <w:bookmarkStart w:id="196" w:name="bookmark228"/>
      <w:r>
        <w:rPr>
          <w:rFonts w:hint="default" w:ascii="Times New Roman Regular" w:hAnsi="Times New Roman Regular" w:cs="Times New Roman Regular"/>
          <w:b/>
          <w:bCs/>
          <w:color w:val="000000"/>
          <w:spacing w:val="0"/>
          <w:w w:val="100"/>
          <w:position w:val="0"/>
          <w:lang w:val="en-US" w:eastAsia="en-US" w:bidi="en-US"/>
        </w:rPr>
        <w:t>Erasure Shares as Pieces</w:t>
      </w:r>
      <w:bookmarkEnd w:id="196"/>
    </w:p>
    <w:p>
      <w:pPr>
        <w:pStyle w:val="24"/>
        <w:keepNext w:val="0"/>
        <w:keepLines w:val="0"/>
        <w:widowControl w:val="0"/>
        <w:shd w:val="clear" w:color="auto" w:fill="auto"/>
        <w:bidi w:val="0"/>
        <w:spacing w:before="0" w:line="274" w:lineRule="exact"/>
        <w:ind w:left="500" w:leftChars="0" w:right="0" w:firstLine="500"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Because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stripes are already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small, erasure shares are often much smaller, and the meta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data to keep track of all of them separately will be immense relative to their size. All </w:t>
      </w:r>
      <w:r>
        <w:rPr>
          <w:rFonts w:hint="default" w:ascii="Times New Roman Regular" w:hAnsi="Times New Roman Regular" w:cs="Times New Roman Regular"/>
          <w:i/>
          <w:iCs/>
          <w:color w:val="000000"/>
          <w:spacing w:val="0"/>
          <w:w w:val="100"/>
          <w:position w:val="0"/>
          <w:lang w:val="en-US" w:eastAsia="en-US" w:bidi="en-US"/>
        </w:rPr>
        <w:t xml:space="preserve">n </w:t>
      </w:r>
      <w:r>
        <w:rPr>
          <w:rFonts w:hint="default" w:ascii="Times New Roman Regular" w:hAnsi="Times New Roman Regular" w:cs="Times New Roman Regular"/>
          <w:color w:val="000000"/>
          <w:spacing w:val="0"/>
          <w:w w:val="100"/>
          <w:position w:val="0"/>
          <w:lang w:val="en-US" w:eastAsia="en-US" w:bidi="en-US"/>
        </w:rPr>
        <w:t xml:space="preserve">erasure shares have a well-defined index associated with them. More specifically, for a fixed stripe and any given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th share of an erasure code will always be the same. As with the </w:t>
      </w:r>
      <w:r>
        <w:rPr>
          <w:rFonts w:hint="default" w:ascii="Times New Roman Regular" w:hAnsi="Times New Roman Regular" w:cs="Times New Roman Regular"/>
          <w:i/>
          <w:iCs/>
          <w:color w:val="000000"/>
          <w:spacing w:val="0"/>
          <w:w w:val="100"/>
          <w:position w:val="0"/>
          <w:lang w:val="en-US" w:eastAsia="en-US" w:bidi="en-US"/>
        </w:rPr>
        <w:t>zfec</w:t>
      </w:r>
      <w:r>
        <w:rPr>
          <w:rFonts w:hint="default" w:ascii="Times New Roman Regular" w:hAnsi="Times New Roman Regular" w:cs="Times New Roman Regular"/>
          <w:color w:val="000000"/>
          <w:spacing w:val="0"/>
          <w:w w:val="100"/>
          <w:position w:val="0"/>
          <w:lang w:val="en-US" w:eastAsia="en-US" w:bidi="en-US"/>
        </w:rPr>
        <w:t xml:space="preserve"> library's </w:t>
      </w:r>
      <w:r>
        <w:rPr>
          <w:rFonts w:hint="default" w:ascii="Times New Roman Regular" w:hAnsi="Times New Roman Regular" w:cs="Times New Roman Regular"/>
          <w:i/>
          <w:iCs/>
          <w:color w:val="000000"/>
          <w:spacing w:val="0"/>
          <w:w w:val="100"/>
          <w:position w:val="0"/>
          <w:lang w:val="en-US" w:eastAsia="en-US" w:bidi="en-US"/>
        </w:rPr>
        <w:t>filefec</w:t>
      </w:r>
      <w:r>
        <w:rPr>
          <w:rFonts w:hint="default" w:ascii="Times New Roman Regular" w:hAnsi="Times New Roman Regular" w:cs="Times New Roman Regular"/>
          <w:color w:val="000000"/>
          <w:spacing w:val="0"/>
          <w:w w:val="100"/>
          <w:position w:val="0"/>
          <w:lang w:val="en-US" w:eastAsia="en-US" w:bidi="en-US"/>
        </w:rPr>
        <w:t xml:space="preserve"> mode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instead of keeping track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all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erasure shares separately, we pack all of the erasure shares with the same index into a </w:t>
      </w:r>
      <w:r>
        <w:rPr>
          <w:rFonts w:hint="default" w:ascii="Times New Roman Regular" w:hAnsi="Times New Roman Regular" w:cs="Times New Roman Regular"/>
          <w:i/>
          <w:iCs/>
          <w:color w:val="000000"/>
          <w:spacing w:val="0"/>
          <w:w w:val="100"/>
          <w:position w:val="0"/>
          <w:lang w:val="en-US" w:eastAsia="en-US" w:bidi="en-US"/>
        </w:rPr>
        <w:t>piece.</w:t>
      </w:r>
      <w:r>
        <w:rPr>
          <w:rFonts w:hint="default" w:ascii="Times New Roman Regular" w:hAnsi="Times New Roman Regular" w:cs="Times New Roman Regular"/>
          <w:color w:val="000000"/>
          <w:spacing w:val="0"/>
          <w:w w:val="100"/>
          <w:position w:val="0"/>
          <w:lang w:val="en-US" w:eastAsia="en-US" w:bidi="en-US"/>
        </w:rPr>
        <w:t xml:space="preserve"> In a </w:t>
      </w:r>
      <w:r>
        <w:rPr>
          <w:rFonts w:hint="default" w:ascii="Times New Roman Regular" w:hAnsi="Times New Roman Regular" w:cs="Times New Roman Regular"/>
          <w:i/>
          <w:iCs/>
          <w:color w:val="000000"/>
          <w:spacing w:val="0"/>
          <w:w w:val="100"/>
          <w:position w:val="0"/>
          <w:lang w:val="en-US" w:eastAsia="en-US" w:bidi="en-US"/>
        </w:rPr>
        <w:t>(k, n</w:t>
      </w:r>
      <w:r>
        <w:rPr>
          <w:rFonts w:hint="default" w:ascii="Times New Roman Regular" w:hAnsi="Times New Roman Regular" w:cs="Times New Roman Regular"/>
          <w:color w:val="000000"/>
          <w:spacing w:val="0"/>
          <w:w w:val="100"/>
          <w:position w:val="0"/>
          <w:lang w:val="en-US" w:eastAsia="en-US" w:bidi="en-US"/>
        </w:rPr>
        <w:t xml:space="preserve">) scheme, there are </w:t>
      </w:r>
      <w:r>
        <w:rPr>
          <w:rFonts w:hint="default" w:ascii="Times New Roman Regular" w:hAnsi="Times New Roman Regular"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pieces, where each piece </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is the ordered concatenation of all of the erasure shares with index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As a result, where each erasure share is 1/</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th of a </w:t>
      </w:r>
      <w:r>
        <w:rPr>
          <w:rFonts w:hint="default" w:ascii="Times New Roman Regular" w:hAnsi="Times New Roman Regular" w:cs="Times New Roman Regular"/>
          <w:i/>
          <w:iCs/>
          <w:color w:val="000000"/>
          <w:spacing w:val="0"/>
          <w:w w:val="100"/>
          <w:position w:val="0"/>
          <w:lang w:val="en-US" w:eastAsia="en-US" w:bidi="en-US"/>
        </w:rPr>
        <w:t>stripe,</w:t>
      </w:r>
      <w:r>
        <w:rPr>
          <w:rFonts w:hint="default" w:ascii="Times New Roman Regular" w:hAnsi="Times New Roman Regular" w:cs="Times New Roman Regular"/>
          <w:color w:val="000000"/>
          <w:spacing w:val="0"/>
          <w:w w:val="100"/>
          <w:position w:val="0"/>
          <w:lang w:val="en-US" w:eastAsia="en-US" w:bidi="en-US"/>
        </w:rPr>
        <w:t xml:space="preserve"> each piece is 1/</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th of a </w:t>
      </w:r>
      <w:r>
        <w:rPr>
          <w:rFonts w:hint="default" w:ascii="Times New Roman Regular" w:hAnsi="Times New Roman Regular" w:cs="Times New Roman Regular"/>
          <w:i/>
          <w:iCs/>
          <w:color w:val="000000"/>
          <w:spacing w:val="0"/>
          <w:w w:val="100"/>
          <w:position w:val="0"/>
          <w:lang w:val="en-US" w:eastAsia="en-US" w:bidi="en-US"/>
        </w:rPr>
        <w:t>segment,</w:t>
      </w:r>
      <w:r>
        <w:rPr>
          <w:rFonts w:hint="default" w:ascii="Times New Roman Regular" w:hAnsi="Times New Roman Regular" w:cs="Times New Roman Regular"/>
          <w:color w:val="000000"/>
          <w:spacing w:val="0"/>
          <w:w w:val="100"/>
          <w:position w:val="0"/>
          <w:lang w:val="en-US" w:eastAsia="en-US" w:bidi="en-US"/>
        </w:rPr>
        <w:t xml:space="preserve"> and only </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 xml:space="preserve"> pieces are needed to recover the full segment. A piece is what we store on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generate a brand-new, randomly chosen </w:t>
      </w:r>
      <w:r>
        <w:rPr>
          <w:rFonts w:hint="default" w:ascii="Times New Roman Regular" w:hAnsi="Times New Roman Regular" w:cs="Times New Roman Regular"/>
          <w:i/>
          <w:iCs/>
          <w:color w:val="000000"/>
          <w:spacing w:val="0"/>
          <w:w w:val="100"/>
          <w:position w:val="0"/>
          <w:lang w:val="en-US" w:eastAsia="en-US" w:bidi="en-US"/>
        </w:rPr>
        <w:t>root piece ID</w:t>
      </w:r>
      <w:r>
        <w:rPr>
          <w:rFonts w:hint="default" w:ascii="Times New Roman Regular" w:hAnsi="Times New Roman Regular" w:cs="Times New Roman Regular"/>
          <w:color w:val="000000"/>
          <w:spacing w:val="0"/>
          <w:w w:val="100"/>
          <w:position w:val="0"/>
          <w:lang w:val="en-US" w:eastAsia="en-US" w:bidi="en-US"/>
        </w:rPr>
        <w:t xml:space="preserve"> each time a new up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load begins.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keep the </w:t>
      </w:r>
      <w:r>
        <w:rPr>
          <w:rFonts w:hint="default" w:ascii="Times New Roman Regular" w:hAnsi="Times New Roman Regular" w:cs="Times New Roman Regular"/>
          <w:i/>
          <w:iCs/>
          <w:color w:val="000000"/>
          <w:spacing w:val="0"/>
          <w:w w:val="100"/>
          <w:position w:val="0"/>
          <w:lang w:val="en-US" w:eastAsia="en-US" w:bidi="en-US"/>
        </w:rPr>
        <w:t>root piece ID</w:t>
      </w:r>
      <w:r>
        <w:rPr>
          <w:rFonts w:hint="default" w:ascii="Times New Roman Regular" w:hAnsi="Times New Roman Regular" w:cs="Times New Roman Regular"/>
          <w:color w:val="000000"/>
          <w:spacing w:val="0"/>
          <w:w w:val="100"/>
          <w:position w:val="0"/>
          <w:lang w:val="en-US" w:eastAsia="en-US" w:bidi="en-US"/>
        </w:rPr>
        <w:t xml:space="preserve"> secret and send a </w:t>
      </w:r>
      <w:r>
        <w:rPr>
          <w:rFonts w:hint="default" w:ascii="Times New Roman Regular" w:hAnsi="Times New Roman Regular" w:cs="Times New Roman Regular"/>
          <w:i/>
          <w:iCs/>
          <w:color w:val="000000"/>
          <w:spacing w:val="0"/>
          <w:w w:val="100"/>
          <w:position w:val="0"/>
          <w:lang w:val="en-US" w:eastAsia="en-US" w:bidi="en-US"/>
        </w:rPr>
        <w:t>node-specific piece ID</w:t>
      </w:r>
      <w:r>
        <w:rPr>
          <w:rFonts w:hint="default" w:ascii="Times New Roman Regular" w:hAnsi="Times New Roman Regular" w:cs="Times New Roman Regular"/>
          <w:color w:val="000000"/>
          <w:spacing w:val="0"/>
          <w:w w:val="100"/>
          <w:position w:val="0"/>
          <w:lang w:val="en-US" w:eastAsia="en-US" w:bidi="en-US"/>
        </w:rPr>
        <w:t xml:space="preserve"> to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formed by taking the Hash-based Message Authentication Code (HMAC) of the root piece ID and the node's ID. This serves to obscure what pieces belong together from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The root piece ID is stored in the pointer.</w:t>
      </w:r>
    </w:p>
    <w:p>
      <w:pPr>
        <w:pStyle w:val="24"/>
        <w:keepNext w:val="0"/>
        <w:keepLines w:val="0"/>
        <w:widowControl w:val="0"/>
        <w:shd w:val="clear" w:color="auto" w:fill="auto"/>
        <w:bidi w:val="0"/>
        <w:spacing w:before="0" w:after="50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name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space pieces by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If a piece ID used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reused by another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safely assume the shared piece ID refers to a different piece than the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with different content and life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cycle.</w:t>
      </w:r>
    </w:p>
    <w:p>
      <w:pPr>
        <w:pStyle w:val="24"/>
        <w:keepNext w:val="0"/>
        <w:keepLines w:val="0"/>
        <w:widowControl w:val="0"/>
        <w:numPr>
          <w:ilvl w:val="0"/>
          <w:numId w:val="11"/>
        </w:numPr>
        <w:shd w:val="clear" w:color="auto" w:fill="auto"/>
        <w:tabs>
          <w:tab w:val="left" w:pos="682"/>
        </w:tabs>
        <w:bidi w:val="0"/>
        <w:spacing w:before="0" w:after="240" w:line="275" w:lineRule="exact"/>
        <w:ind w:left="0" w:right="0" w:firstLine="0"/>
        <w:jc w:val="left"/>
        <w:rPr>
          <w:rFonts w:hint="default" w:ascii="Times New Roman Regular" w:hAnsi="Times New Roman Regular" w:cs="Times New Roman Regular"/>
        </w:rPr>
      </w:pPr>
      <w:bookmarkStart w:id="197" w:name="bookmark230"/>
      <w:bookmarkEnd w:id="197"/>
      <w:r>
        <w:rPr>
          <w:rFonts w:hint="default" w:ascii="Times New Roman Regular" w:hAnsi="Times New Roman Regular" w:cs="Times New Roman Regular"/>
          <w:b/>
          <w:bCs/>
          <w:color w:val="000000"/>
          <w:spacing w:val="0"/>
          <w:w w:val="100"/>
          <w:position w:val="0"/>
          <w:lang w:val="en-US" w:eastAsia="en-US" w:bidi="en-US"/>
        </w:rPr>
        <w:t>Pointers</w:t>
      </w:r>
    </w:p>
    <w:p>
      <w:pPr>
        <w:pStyle w:val="24"/>
        <w:keepNext w:val="0"/>
        <w:keepLines w:val="0"/>
        <w:widowControl w:val="0"/>
        <w:shd w:val="clear" w:color="auto" w:fill="auto"/>
        <w:bidi w:val="0"/>
        <w:spacing w:before="0" w:line="276"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data owner will need knowledge of how a </w:t>
      </w:r>
      <w:r>
        <w:rPr>
          <w:rFonts w:hint="default" w:ascii="Times New Roman Regular" w:hAnsi="Times New Roman Regular" w:cs="Times New Roman Regular"/>
          <w:i/>
          <w:iCs/>
          <w:color w:val="000000"/>
          <w:spacing w:val="0"/>
          <w:w w:val="100"/>
          <w:position w:val="0"/>
          <w:lang w:val="en-US" w:eastAsia="en-US" w:bidi="en-US"/>
        </w:rPr>
        <w:t>remote segment</w:t>
      </w:r>
      <w:r>
        <w:rPr>
          <w:rFonts w:hint="default" w:ascii="Times New Roman Regular" w:hAnsi="Times New Roman Regular" w:cs="Times New Roman Regular"/>
          <w:color w:val="000000"/>
          <w:spacing w:val="0"/>
          <w:w w:val="100"/>
          <w:position w:val="0"/>
          <w:lang w:val="en-US" w:eastAsia="en-US" w:bidi="en-US"/>
        </w:rPr>
        <w:t xml:space="preserve"> is broken up and where in the network the </w:t>
      </w:r>
      <w:r>
        <w:rPr>
          <w:rFonts w:hint="default" w:ascii="Times New Roman Regular" w:hAnsi="Times New Roman Regular" w:cs="Times New Roman Regular"/>
          <w:i/>
          <w:iCs/>
          <w:color w:val="000000"/>
          <w:spacing w:val="0"/>
          <w:w w:val="100"/>
          <w:position w:val="0"/>
          <w:lang w:val="en-US" w:eastAsia="en-US" w:bidi="en-US"/>
        </w:rPr>
        <w:t>pieces</w:t>
      </w:r>
      <w:r>
        <w:rPr>
          <w:rFonts w:hint="default" w:ascii="Times New Roman Regular" w:hAnsi="Times New Roman Regular" w:cs="Times New Roman Regular"/>
          <w:color w:val="000000"/>
          <w:spacing w:val="0"/>
          <w:w w:val="100"/>
          <w:position w:val="0"/>
          <w:lang w:val="en-US" w:eastAsia="en-US" w:bidi="en-US"/>
        </w:rPr>
        <w:t xml:space="preserve"> are located to recover it. This is contained in the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data structure.</w:t>
      </w:r>
    </w:p>
    <w:p>
      <w:pPr>
        <w:pStyle w:val="24"/>
        <w:keepNext w:val="0"/>
        <w:keepLines w:val="0"/>
        <w:widowControl w:val="0"/>
        <w:shd w:val="clear" w:color="auto" w:fill="auto"/>
        <w:bidi w:val="0"/>
        <w:spacing w:before="0" w:line="274"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 pointer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includes：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storing the pieces, encryption information, erasure coding details, the repair threshold amount that determines how much redundancy a segment must lose before triggering a repair, the amount of pieces that must be stored to consider a repair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to be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successful, and other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details.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segment is an inline segment, the pointer contains the entire segment's binary data instead of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store the pieces.</w:t>
      </w:r>
    </w:p>
    <w:p>
      <w:pPr>
        <w:pStyle w:val="24"/>
        <w:keepNext w:val="0"/>
        <w:keepLines w:val="0"/>
        <w:widowControl w:val="0"/>
        <w:shd w:val="clear" w:color="auto" w:fill="auto"/>
        <w:bidi w:val="0"/>
        <w:spacing w:before="0" w:after="600" w:line="275" w:lineRule="exact"/>
        <w:ind w:left="6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used two data structures to keep track of the 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mentioned kinds of information： </w:t>
      </w:r>
      <w:r>
        <w:rPr>
          <w:rFonts w:hint="default" w:ascii="Times New Roman Regular" w:hAnsi="Times New Roman Regular" w:cs="Times New Roman Regular"/>
          <w:i/>
          <w:iCs/>
          <w:color w:val="000000"/>
          <w:spacing w:val="0"/>
          <w:w w:val="100"/>
          <w:position w:val="0"/>
          <w:lang w:val="en-US" w:eastAsia="en-US" w:bidi="en-US"/>
        </w:rPr>
        <w:t>frames</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pointers.</w:t>
      </w:r>
      <w:r>
        <w:rPr>
          <w:rFonts w:hint="default" w:ascii="Times New Roman Regular" w:hAnsi="Times New Roman Regular" w:cs="Times New Roman Regular"/>
          <w:color w:val="000000"/>
          <w:spacing w:val="0"/>
          <w:w w:val="100"/>
          <w:position w:val="0"/>
          <w:lang w:val="en-US" w:eastAsia="en-US" w:bidi="en-US"/>
        </w:rPr>
        <w:t xml:space="preserve"> In this version, we have combined these data structures into a single data structure and elected to call the new combined data structure a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w:t>
      </w:r>
    </w:p>
    <w:p>
      <w:pPr>
        <w:pStyle w:val="36"/>
        <w:keepNext/>
        <w:keepLines/>
        <w:widowControl w:val="0"/>
        <w:shd w:val="clear" w:color="auto" w:fill="auto"/>
        <w:bidi w:val="0"/>
        <w:spacing w:before="0" w:after="240" w:line="240" w:lineRule="auto"/>
        <w:ind w:left="0" w:right="0" w:firstLine="0"/>
        <w:jc w:val="both"/>
        <w:rPr>
          <w:rFonts w:hint="default" w:ascii="Times New Roman Regular" w:hAnsi="Times New Roman Regular" w:cs="Times New Roman Regular"/>
        </w:rPr>
      </w:pPr>
      <w:bookmarkStart w:id="198" w:name="bookmark231"/>
      <w:bookmarkStart w:id="199" w:name="bookmark234"/>
      <w:bookmarkStart w:id="200" w:name="bookmark233"/>
      <w:bookmarkStart w:id="201" w:name="bookmark232"/>
      <w:r>
        <w:rPr>
          <w:rFonts w:hint="default" w:ascii="Times New Roman Regular" w:hAnsi="Times New Roman Regular" w:eastAsia="Times New Roman" w:cs="Times New Roman Regular"/>
          <w:color w:val="2683FF"/>
          <w:spacing w:val="0"/>
          <w:w w:val="100"/>
          <w:position w:val="0"/>
          <w:lang w:val="en-US" w:eastAsia="en-US" w:bidi="en-US"/>
        </w:rPr>
        <w:t xml:space="preserve">4.9 </w:t>
      </w:r>
      <w:r>
        <w:rPr>
          <w:rFonts w:hint="default" w:ascii="Times New Roman Regular" w:hAnsi="Times New Roman Regular" w:eastAsia="Times New Roman" w:cs="Times New Roman Regular"/>
          <w:color w:val="000000"/>
          <w:spacing w:val="0"/>
          <w:w w:val="100"/>
          <w:position w:val="0"/>
          <w:lang w:val="en-US" w:eastAsia="en-US" w:bidi="en-US"/>
        </w:rPr>
        <w:t>Metadata</w:t>
      </w:r>
      <w:bookmarkEnd w:id="198"/>
      <w:bookmarkEnd w:id="199"/>
      <w:bookmarkEnd w:id="200"/>
      <w:bookmarkEnd w:id="201"/>
    </w:p>
    <w:p>
      <w:pPr>
        <w:pStyle w:val="24"/>
        <w:keepNext w:val="0"/>
        <w:keepLines w:val="0"/>
        <w:widowControl w:val="0"/>
        <w:shd w:val="clear" w:color="auto" w:fill="auto"/>
        <w:bidi w:val="0"/>
        <w:spacing w:before="0" w:line="276" w:lineRule="exact"/>
        <w:ind w:left="6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metadata storage system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predominantly stores </w:t>
      </w:r>
      <w:r>
        <w:rPr>
          <w:rFonts w:hint="default" w:ascii="Times New Roman Regular" w:hAnsi="Times New Roman Regular" w:cs="Times New Roman Regular"/>
          <w:i/>
          <w:iCs/>
          <w:color w:val="000000"/>
          <w:spacing w:val="0"/>
          <w:w w:val="100"/>
          <w:position w:val="0"/>
          <w:lang w:val="en-US" w:eastAsia="en-US" w:bidi="en-US"/>
        </w:rPr>
        <w:t>pointers.</w:t>
      </w:r>
      <w:r>
        <w:rPr>
          <w:rFonts w:hint="default" w:ascii="Times New Roman Regular" w:hAnsi="Times New Roman Regular" w:cs="Times New Roman Regular"/>
          <w:color w:val="000000"/>
          <w:spacing w:val="0"/>
          <w:w w:val="100"/>
          <w:position w:val="0"/>
          <w:lang w:val="en-US" w:eastAsia="en-US" w:bidi="en-US"/>
        </w:rPr>
        <w:t xml:space="preserve"> Other individual components of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communicate with the pointer database to store and retrieve pointers by path to perform actions.</w:t>
      </w:r>
    </w:p>
    <w:p>
      <w:pPr>
        <w:pStyle w:val="24"/>
        <w:keepNext w:val="0"/>
        <w:keepLines w:val="0"/>
        <w:widowControl w:val="0"/>
        <w:shd w:val="clear" w:color="auto" w:fill="auto"/>
        <w:bidi w:val="0"/>
        <w:spacing w:before="0" w:after="160" w:line="276" w:lineRule="exact"/>
        <w:ind w:left="0" w:right="0" w:firstLine="9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most trivial implementation for the metadata storage functionality we require will be to simply have each user use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their preferred trusted database, such as MongoDB, Mari- aDB, Couchbase, PostgreSQL, SQLite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Cassandra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Spanner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or CockroachDB, to name a few. In many cases, this will be acceptable for specific users, provided those users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are managing appropriate backups of their metadata. Indeed, the types of users who have petabytes of data to store can most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likely manage reliable backups of a single relational database storing only metadata.</w:t>
      </w:r>
    </w:p>
    <w:p>
      <w:pPr>
        <w:pStyle w:val="24"/>
        <w:keepNext w:val="0"/>
        <w:keepLines w:val="0"/>
        <w:widowControl w:val="0"/>
        <w:shd w:val="clear" w:color="auto" w:fill="auto"/>
        <w:bidi w:val="0"/>
        <w:spacing w:before="0" w:after="160" w:line="278" w:lineRule="exact"/>
        <w:ind w:left="68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 one hand, there are a few downsides to letting clients manage their metadata in a traditional database system, such as:</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Availability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availability of the user's data is tied entirely to the availability of their metadata server. The counterpoint is that availability can be made arbitrar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ily good with existing trusted distributed solutions, such as Cassandra, Spanner, or CockroachDB, assuming an appropriate amount of effort is put into maintaining operations. Furthermore, any individual metadata service downtime does not affect the rest of the network. In fact, the network as a whole can never go down.</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Durability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Ifthe metadata server suffers a catastrophic failure without backups, all of the user's data will be lost. This is already true with encryption keys, but a tradi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tional database solution considerably increases the risk area from using encryption keys. Fortunately, the metadata itself can be periodically backed up into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This in turn allows us to only keep track of the metadata of this metadata, further decreasing the amount of critical information that must be stored elsewhere.</w:t>
      </w:r>
    </w:p>
    <w:p>
      <w:pPr>
        <w:pStyle w:val="24"/>
        <w:keepNext w:val="0"/>
        <w:keepLines w:val="0"/>
        <w:widowControl w:val="0"/>
        <w:shd w:val="clear" w:color="auto" w:fill="auto"/>
        <w:bidi w:val="0"/>
        <w:spacing w:before="0" w:after="16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Trust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user has to trust the metadata server.</w:t>
      </w:r>
    </w:p>
    <w:p>
      <w:pPr>
        <w:pStyle w:val="24"/>
        <w:keepNext w:val="0"/>
        <w:keepLines w:val="0"/>
        <w:widowControl w:val="0"/>
        <w:shd w:val="clear" w:color="auto" w:fill="auto"/>
        <w:bidi w:val="0"/>
        <w:spacing w:before="0" w:after="160" w:line="275" w:lineRule="exact"/>
        <w:ind w:left="0" w:right="0" w:firstLine="9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On the other hand, there are a few upsides：</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Control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The user is in complete control of all of their data. There is no organiza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tional single point of failure. The user is free to choose whatever metadata store with whatever trade-offs they prefer and can even run their own. Like Mastodon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solution is still decentralized. Furthermore, in a catastrophic scenario, this de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sign is no worse than most other technologies or techniques application developers frequently use (databases).</w:t>
      </w:r>
    </w:p>
    <w:p>
      <w:pPr>
        <w:pStyle w:val="24"/>
        <w:keepNext w:val="0"/>
        <w:keepLines w:val="0"/>
        <w:widowControl w:val="0"/>
        <w:shd w:val="clear" w:color="auto" w:fill="auto"/>
        <w:bidi w:val="0"/>
        <w:spacing w:before="0" w:after="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Simplicity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Other projects have spent multiple years on shaky implementations of Byzantine-fault tolerant consensus metadata storage, with expected performance and complexity trade-offs (see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can get a useful product to market without doing this work at all. This is a considerable advantage.</w:t>
      </w:r>
    </w:p>
    <w:p>
      <w:pPr>
        <w:pStyle w:val="24"/>
        <w:keepNext w:val="0"/>
        <w:keepLines w:val="0"/>
        <w:widowControl w:val="0"/>
        <w:shd w:val="clear" w:color="auto" w:fill="auto"/>
        <w:bidi w:val="0"/>
        <w:spacing w:before="0" w:after="160" w:line="275" w:lineRule="exact"/>
        <w:ind w:left="1180" w:right="0" w:hanging="1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b/>
          <w:bCs/>
          <w:color w:val="000000"/>
          <w:spacing w:val="0"/>
          <w:w w:val="100"/>
          <w:position w:val="0"/>
          <w:lang w:val="en-US" w:eastAsia="en-US" w:bidi="en-US"/>
        </w:rPr>
        <w:t xml:space="preserve">Coordination Avoidance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Users only need to coordinate with other users on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If a user has high throughput demands, they can set up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avoid coordination overhead from any other user. By allowing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select their own database, this will allow a user to choose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weaker consistency semantics, such as Highly Available Transactions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[15]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that reduce coor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dination overhead within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increase performance even further.</w:t>
      </w:r>
    </w:p>
    <w:p>
      <w:pPr>
        <w:pStyle w:val="24"/>
        <w:keepNext w:val="0"/>
        <w:keepLines w:val="0"/>
        <w:widowControl w:val="0"/>
        <w:shd w:val="clear" w:color="auto" w:fill="auto"/>
        <w:bidi w:val="0"/>
        <w:spacing w:before="0" w:after="160" w:line="274" w:lineRule="exact"/>
        <w:ind w:left="68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launch goal is to allow customers to store their metadata in a database of their choosing. We expect and look forward to new systems and improvements specifically in this component of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00" w:line="276"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Please see appendix</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"bookmark385"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A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about why we've chosen to currently avoid trying to solve the problem of Byzantine distributed consensus.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of future plans.</w:t>
      </w:r>
    </w:p>
    <w:p>
      <w:pPr>
        <w:pStyle w:val="38"/>
        <w:keepNext/>
        <w:keepLines/>
        <w:widowControl w:val="0"/>
        <w:numPr>
          <w:ilvl w:val="0"/>
          <w:numId w:val="12"/>
        </w:numPr>
        <w:shd w:val="clear" w:color="auto" w:fill="auto"/>
        <w:tabs>
          <w:tab w:val="left" w:pos="710"/>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02" w:name="bookmark238"/>
      <w:bookmarkEnd w:id="202"/>
      <w:r>
        <w:rPr>
          <w:rFonts w:hint="default" w:ascii="Times New Roman Regular" w:hAnsi="Times New Roman Regular" w:cs="Times New Roman Regular"/>
          <w:b/>
          <w:bCs/>
          <w:color w:val="000000"/>
          <w:spacing w:val="0"/>
          <w:w w:val="100"/>
          <w:position w:val="0"/>
          <w:sz w:val="28"/>
          <w:szCs w:val="28"/>
          <w:u w:val="none"/>
          <w:lang w:eastAsia="en-US" w:bidi="en-US"/>
        </w:rPr>
        <w:t>Node</w:t>
      </w:r>
    </w:p>
    <w:p>
      <w:pPr>
        <w:pStyle w:val="24"/>
        <w:keepNext w:val="0"/>
        <w:keepLines w:val="0"/>
        <w:widowControl w:val="0"/>
        <w:shd w:val="clear" w:color="auto" w:fill="auto"/>
        <w:bidi w:val="0"/>
        <w:spacing w:before="0" w:line="274"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collection of services that hold this metadata is called the </w:t>
      </w:r>
      <w:r>
        <w:rPr>
          <w:rFonts w:hint="default" w:ascii="Times New Roman Regular" w:hAnsi="Times New Roman Regular" w:cs="Times New Roman Regular"/>
          <w:i/>
          <w:iCs/>
          <w:color w:val="000000"/>
          <w:spacing w:val="0"/>
          <w:w w:val="100"/>
          <w:position w:val="0"/>
          <w:lang w:eastAsia="en-US" w:bidi="en-US"/>
        </w:rPr>
        <w:t>node</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Users of the network will have accounts on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instance,</w:t>
      </w:r>
      <w:r>
        <w:rPr>
          <w:rFonts w:hint="default" w:ascii="Times New Roman Regular" w:hAnsi="Times New Roman Regular" w:cs="Times New Roman Regular"/>
          <w:color w:val="000000"/>
          <w:spacing w:val="0"/>
          <w:w w:val="100"/>
          <w:position w:val="0"/>
          <w:lang w:val="en-US" w:eastAsia="en-US" w:bidi="en-US"/>
        </w:rPr>
        <w:t xml:space="preserve"> which will: store their file metadata, manage authorization to data, keep track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reliability, repair and maintain data when redundancy is reduced, and issue payments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the user's behalf. Notably,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does not necessarily constitute one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server. A</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may be run as a collection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servers and be backed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horizontally scalable trusted database for higher uptime.</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implements a thin-client model that delegates trust around managing files' lo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cation metadata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service which manages data ownership. </w:t>
      </w:r>
      <w:r>
        <w:rPr>
          <w:rFonts w:hint="default" w:ascii="Times New Roman Regular" w:hAnsi="Times New Roman Regular" w:cs="Times New Roman Regular"/>
          <w:i/>
          <w:iCs/>
          <w:color w:val="000000"/>
          <w:spacing w:val="0"/>
          <w:w w:val="100"/>
          <w:position w:val="0"/>
          <w:lang w:eastAsia="en-US" w:bidi="en-US"/>
        </w:rPr>
        <w:t>Paas</w:t>
      </w:r>
      <w:r>
        <w:rPr>
          <w:rFonts w:hint="default" w:ascii="Times New Roman Regular" w:hAnsi="Times New Roman Regular" w:cs="Times New Roman Regular"/>
          <w:color w:val="000000"/>
          <w:spacing w:val="0"/>
          <w:w w:val="100"/>
          <w:position w:val="0"/>
          <w:lang w:val="en-US" w:eastAsia="en-US" w:bidi="en-US"/>
        </w:rPr>
        <w:t xml:space="preserve"> are thus able to support the widest possible array of client applications, while  require high uptime and potentially significant infrastructure, especially for an active set of files. Like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service is being developed and will be released as open source software. Any individual or organization can run their 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facilitate network access.</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at its core, one of the most complex and yet straightforward compo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nents of our initial release that fulfills our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 xml:space="preserve">. Notwithstanding future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conforming releases, the initial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 standard application server that wraps a trusted database, such as PostgreSQL, Cassandra, or whichever solution the metadata system chooses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Users sign in to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account credentials. Data available through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is not available through another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though various levels of export and import are planned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"bookmark352"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6.2)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With respect to customer data,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never given data unencrypted and does not hold encryption keys. The only knowledge of an object that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 able to share with third parties is its existence, rough size, and other metadata such as access patterns. This system protects the client's privacy and gives the client complete control over access to the data, while delegating the responsibility of keeping files available on the network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Clients may use  run by a third-party. Because  store almost no data and have no access to keys, this is a large improvement over the traditional data-center model. Many of the features  provide, like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selection and reputation, leverage considerable network effects. Reputation data sets grow more useful as they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crease in size, indicating that there are strong economic incentives to share infrastructure and information in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10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Providers may choose to operate public  as a service. Application developers then delegate trust regarding the location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their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data on the network to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as they would to a traditional object store but to a lesser degree. Future updates will allow</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for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various distributions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responsibilities, and thus levels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trust, between customer applications and .</w:t>
      </w:r>
    </w:p>
    <w:p>
      <w:pPr>
        <w:pStyle w:val="24"/>
        <w:keepNext w:val="0"/>
        <w:keepLines w:val="0"/>
        <w:widowControl w:val="0"/>
        <w:shd w:val="clear" w:color="auto" w:fill="auto"/>
        <w:bidi w:val="0"/>
        <w:spacing w:before="0" w:line="275" w:lineRule="exact"/>
        <w:ind w:left="0" w:right="0" w:firstLine="96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instance is made up of these components:</w:t>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full node discovery cache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per-object metadata database indexed by encrypted path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"bookmark231"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4.9)</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An account management and authorization system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"bookmark245"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4.12)</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statistics, and auditing system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4.13)</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A data repair service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"bookmark255"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4.14)</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line="275" w:lineRule="exact"/>
        <w:ind w:left="0" w:right="0" w:firstLine="96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zh-CN" w:eastAsia="zh-CN" w:bidi="zh-CN"/>
        </w:rPr>
        <w:t>-</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payment service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"bookmark266"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4.16)</w:t>
      </w:r>
      <w:r>
        <w:rPr>
          <w:rFonts w:hint="default" w:ascii="Times New Roman Regular" w:hAnsi="Times New Roman Regular" w:cs="Times New Roman Regular"/>
          <w:color w:val="000000"/>
          <w:spacing w:val="0"/>
          <w:w w:val="100"/>
          <w:position w:val="0"/>
          <w:lang w:val="en-US" w:eastAsia="en-US" w:bidi="en-US"/>
        </w:rPr>
        <w:fldChar w:fldCharType="end"/>
      </w:r>
    </w:p>
    <w:p>
      <w:pPr>
        <w:pStyle w:val="24"/>
        <w:keepNext w:val="0"/>
        <w:keepLines w:val="0"/>
        <w:widowControl w:val="0"/>
        <w:shd w:val="clear" w:color="auto" w:fill="auto"/>
        <w:bidi w:val="0"/>
        <w:spacing w:before="0" w:after="620" w:line="274" w:lineRule="exact"/>
        <w:ind w:left="66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While our launch goal of many  is a step ahead of our previous system's Bridge implementation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is still just one point on our decentralization journey and we expect to continue to find ways to decentralize our components further.</w:t>
      </w:r>
    </w:p>
    <w:p>
      <w:pPr>
        <w:pStyle w:val="38"/>
        <w:keepNext/>
        <w:keepLines/>
        <w:widowControl w:val="0"/>
        <w:numPr>
          <w:ilvl w:val="0"/>
          <w:numId w:val="12"/>
        </w:numPr>
        <w:shd w:val="clear" w:color="auto" w:fill="auto"/>
        <w:tabs>
          <w:tab w:val="left" w:pos="653"/>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03" w:name="bookmark243"/>
      <w:bookmarkEnd w:id="203"/>
      <w:bookmarkStart w:id="204" w:name="bookmark240"/>
      <w:bookmarkStart w:id="205" w:name="bookmark241"/>
      <w:bookmarkStart w:id="206" w:name="bookmark242"/>
      <w:bookmarkStart w:id="207" w:name="bookmark244"/>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Encryption</w:t>
      </w:r>
      <w:bookmarkEnd w:id="204"/>
      <w:bookmarkEnd w:id="205"/>
      <w:bookmarkEnd w:id="206"/>
      <w:bookmarkEnd w:id="207"/>
    </w:p>
    <w:p>
      <w:pPr>
        <w:pStyle w:val="24"/>
        <w:keepNext w:val="0"/>
        <w:keepLines w:val="0"/>
        <w:widowControl w:val="0"/>
        <w:shd w:val="clear" w:color="auto" w:fill="auto"/>
        <w:bidi w:val="0"/>
        <w:spacing w:before="0" w:line="275" w:lineRule="exact"/>
        <w:ind w:left="66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encryption choice is authenticated encryption, with support for both the AES-GCM cipher and the Salsa20 and Poly1305 combination NaCl calls "Secretbox"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Authen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ticated encryption is used so that the user can know if anything has tampered with the data.</w:t>
      </w:r>
    </w:p>
    <w:p>
      <w:pPr>
        <w:pStyle w:val="24"/>
        <w:keepNext w:val="0"/>
        <w:keepLines w:val="0"/>
        <w:widowControl w:val="0"/>
        <w:shd w:val="clear" w:color="auto" w:fill="auto"/>
        <w:bidi w:val="0"/>
        <w:spacing w:before="0" w:line="275" w:lineRule="exact"/>
        <w:ind w:left="66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Data is encrypted in blocks of small batches of stripes, recommended to be 4KB or less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While the same encryption key is used for every encryption batch in a segment, segments may have different encryption keys. However, the nonce for each encryption batch must be monotonically incrementing from the previous batch throughout the 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tire segment. The nonce wraps around to 0 if the counter reaches the maximum rep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resentable nonce. To prevent reordering attacks, the starting nonce of each segment is deterministically chosen based on the segment number. When multiple segments are uploaded in parallel, such as in the case of Amazon S3's multipart-upload feature, the starting nonce for each segment can be calculated from the starting nonce of the file and the segment number. This scheme protects the content of the data from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housing the data. The data owner retains complete control over the encryption key, and thus over access to the data.</w:t>
      </w:r>
    </w:p>
    <w:p>
      <w:pPr>
        <w:pStyle w:val="24"/>
        <w:keepNext w:val="0"/>
        <w:keepLines w:val="0"/>
        <w:widowControl w:val="0"/>
        <w:shd w:val="clear" w:color="auto" w:fill="auto"/>
        <w:bidi w:val="0"/>
        <w:spacing w:before="0" w:after="160" w:line="275" w:lineRule="exact"/>
        <w:ind w:left="660" w:right="0" w:firstLine="32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Paths are also encrypted. Like BIP32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encryption is hierarchical and determin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istic, and each path component is encrypted separately. To explain how we do this, we start with a scheme for determining a secret value for each path component. Let's say a given path </w:t>
      </w:r>
      <w:r>
        <w:rPr>
          <w:rFonts w:hint="default" w:ascii="Times New Roman Regular" w:hAnsi="Times New Roman Regular" w:cs="Times New Roman Regular"/>
          <w:b/>
          <w:bCs/>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has unencrypted path components 5,</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2</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and we want to determine an encrypted path </w:t>
      </w:r>
      <w:r>
        <w:rPr>
          <w:rFonts w:hint="default" w:ascii="Times New Roman Regular" w:hAnsi="Times New Roman Regular" w:cs="Times New Roman Regular"/>
          <w:b/>
          <w:bCs/>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lang w:val="en-US" w:eastAsia="en-US" w:bidi="en-US"/>
        </w:rPr>
        <w:t xml:space="preserve"> with path components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lang w:val="en-US" w:eastAsia="en-US" w:bidi="en-US"/>
        </w:rPr>
        <w:t>n</w:t>
      </w:r>
      <w:r>
        <w:rPr>
          <w:rFonts w:hint="default" w:ascii="Times New Roman Regular" w:hAnsi="Times New Roman Regular" w:cs="Times New Roman Regular"/>
          <w:color w:val="000000"/>
          <w:spacing w:val="0"/>
          <w:w w:val="100"/>
          <w:position w:val="0"/>
          <w:lang w:val="en-US" w:eastAsia="en-US" w:bidi="en-US"/>
        </w:rPr>
        <w:t xml:space="preserve">. We assume a predetermined root secret,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This root secret is chosen by the user and, like all other encryption secrets, never leaves the client computer. We recursively define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color w:val="000000"/>
          <w:spacing w:val="0"/>
          <w:w w:val="100"/>
          <w:position w:val="0"/>
          <w:lang w:val="en-US" w:eastAsia="en-US" w:bidi="en-US"/>
        </w:rPr>
        <w:t xml:space="preserve"> = HMAC(</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color w:val="000000"/>
          <w:spacing w:val="0"/>
          <w:w w:val="100"/>
          <w:position w:val="0"/>
          <w:sz w:val="19"/>
          <w:szCs w:val="19"/>
          <w:lang w:val="en-US" w:eastAsia="en-US" w:bidi="en-US"/>
        </w:rPr>
        <w:t>_]</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cs="Times New Roman Regular"/>
          <w:color w:val="000000"/>
          <w:spacing w:val="0"/>
          <w:w w:val="100"/>
          <w:position w:val="0"/>
          <w:lang w:val="en-US" w:eastAsia="en-US" w:bidi="en-US"/>
        </w:rPr>
        <w:t xml:space="preserve"> A key </w:t>
      </w:r>
      <w:r>
        <w:rPr>
          <w:rFonts w:hint="default" w:ascii="Times New Roman Regular" w:hAnsi="Times New Roman Regular" w:cs="Times New Roman Regular"/>
          <w:i/>
          <w:iCs/>
          <w:color w:val="000000"/>
          <w:spacing w:val="0"/>
          <w:w w:val="100"/>
          <w:position w:val="0"/>
          <w:lang w:val="en-US" w:eastAsia="en-US" w:bidi="en-US"/>
        </w:rPr>
        <w:t>K(s’)</w:t>
      </w:r>
      <w:r>
        <w:rPr>
          <w:rFonts w:hint="default" w:ascii="Times New Roman Regular" w:hAnsi="Times New Roman Regular" w:cs="Times New Roman Regular"/>
          <w:color w:val="000000"/>
          <w:spacing w:val="0"/>
          <w:w w:val="100"/>
          <w:position w:val="0"/>
          <w:lang w:val="en-US" w:eastAsia="en-US" w:bidi="en-US"/>
        </w:rPr>
        <w:t xml:space="preserve"> can be deterministically generated from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We then define the encrypted path component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24"/>
          <w:szCs w:val="24"/>
          <w:lang w:val="en-US" w:eastAsia="en-US" w:bidi="en-US"/>
        </w:rPr>
        <w:t xml:space="preserve"> </w:t>
      </w:r>
      <w:r>
        <w:rPr>
          <w:rFonts w:hint="default" w:ascii="Times New Roman Regular" w:hAnsi="Times New Roman Regular" w:cs="Times New Roman Regular"/>
          <w:color w:val="000000"/>
          <w:spacing w:val="0"/>
          <w:w w:val="100"/>
          <w:position w:val="0"/>
          <w:sz w:val="24"/>
          <w:szCs w:val="24"/>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enc(</w:t>
      </w:r>
      <w:r>
        <w:rPr>
          <w:rFonts w:hint="default" w:ascii="Times New Roman Regular" w:hAnsi="Times New Roman Regular" w:cs="Times New Roman Regular"/>
          <w:i/>
          <w:iCs/>
          <w:color w:val="000000"/>
          <w:spacing w:val="0"/>
          <w:w w:val="100"/>
          <w:position w:val="0"/>
          <w:lang w:val="en-US" w:eastAsia="en-US" w:bidi="en-US"/>
        </w:rPr>
        <w:t>K</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eastAsia="Times New Roman" w:cs="Times New Roman Regular"/>
          <w:color w:val="000000"/>
          <w:spacing w:val="0"/>
          <w:w w:val="100"/>
          <w:position w:val="0"/>
          <w:lang w:val="en-US" w:eastAsia="en-US" w:bidi="en-US"/>
        </w:rPr>
        <w:t>_]</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such that the new path </w:t>
      </w:r>
      <w:r>
        <w:rPr>
          <w:rFonts w:hint="default" w:ascii="Times New Roman Regular" w:hAnsi="Times New Roman Regular" w:cs="Times New Roman Regular"/>
          <w:b/>
          <w:bCs/>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lang w:val="en-US" w:eastAsia="en-US" w:bidi="en-US"/>
        </w:rPr>
        <w:t xml:space="preserve"> is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 e</w:t>
      </w:r>
      <w:r>
        <w:rPr>
          <w:rFonts w:hint="default" w:ascii="Times New Roman Regular" w:hAnsi="Times New Roman Regular" w:eastAsia="Times New Roman"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i/>
          <w:iCs/>
          <w:color w:val="000000"/>
          <w:spacing w:val="0"/>
          <w:w w:val="100"/>
          <w:position w:val="0"/>
          <w:vertAlign w:val="subscript"/>
          <w:lang w:val="en-US" w:eastAsia="en-US" w:bidi="en-US"/>
        </w:rPr>
        <w:t>n</w:t>
      </w:r>
      <w:r>
        <w:rPr>
          <w:rFonts w:hint="default" w:ascii="Times New Roman Regular" w:hAnsi="Times New Roman Regular" w:cs="Times New Roman Regular"/>
          <w:color w:val="000000"/>
          <w:spacing w:val="0"/>
          <w:w w:val="100"/>
          <w:position w:val="0"/>
          <w:lang w:val="en-US" w:eastAsia="en-US" w:bidi="en-US"/>
        </w:rPr>
        <w:t>. HMAC-SHA256 or HMAC- SHA512 are used for key derivations.</w:t>
      </w:r>
    </w:p>
    <w:p>
      <w:pPr>
        <w:pStyle w:val="24"/>
        <w:keepNext w:val="0"/>
        <w:keepLines w:val="0"/>
        <w:widowControl w:val="0"/>
        <w:shd w:val="clear" w:color="auto" w:fill="auto"/>
        <w:bidi w:val="0"/>
        <w:spacing w:before="0" w:after="16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This construction allows a client to share access to some sub</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tree of the path without access to its parents or other paths of the same depth. For example, suppose a client would like to share access to all paths with the same prefix </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color w:val="000000"/>
          <w:spacing w:val="0"/>
          <w:w w:val="100"/>
          <w:position w:val="0"/>
          <w:lang w:val="en-US" w:eastAsia="en-US" w:bidi="en-US"/>
        </w:rPr>
        <w:t>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P</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3</w:t>
      </w:r>
      <w:r>
        <w:rPr>
          <w:rFonts w:hint="default" w:ascii="Times New Roman Regular" w:hAnsi="Times New Roman Regular" w:cs="Times New Roman Regular"/>
          <w:color w:val="000000"/>
          <w:spacing w:val="0"/>
          <w:w w:val="100"/>
          <w:position w:val="0"/>
          <w:lang w:val="en-US" w:eastAsia="en-US" w:bidi="en-US"/>
        </w:rPr>
        <w:t xml:space="preserve"> with another client. The client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would give the other client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color w:val="000000"/>
          <w:spacing w:val="0"/>
          <w:w w:val="100"/>
          <w:position w:val="0"/>
          <w:sz w:val="19"/>
          <w:szCs w:val="19"/>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w:t>
      </w:r>
      <w:r>
        <w:rPr>
          <w:rFonts w:hint="default" w:ascii="Times New Roman Regular" w:hAnsi="Times New Roman Regular" w:cs="Times New Roman Regular"/>
          <w:i/>
          <w:iCs/>
          <w:color w:val="000000"/>
          <w:spacing w:val="0"/>
          <w:w w:val="100"/>
          <w:position w:val="0"/>
          <w:lang w:val="en-US" w:eastAsia="en-US" w:bidi="en-US"/>
        </w:rPr>
        <w:t>, e^</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S</w:t>
      </w:r>
      <w:r>
        <w:rPr>
          <w:rFonts w:hint="default" w:ascii="Times New Roman Regular" w:hAnsi="Times New Roman Regular" w:eastAsia="Times New Roman" w:cs="Times New Roman Regular"/>
          <w:color w:val="000000"/>
          <w:spacing w:val="0"/>
          <w:w w:val="100"/>
          <w:position w:val="0"/>
          <w:lang w:val="en-US" w:eastAsia="en-US" w:bidi="en-US"/>
        </w:rPr>
        <w:t>3</w:t>
      </w:r>
      <w:r>
        <w:rPr>
          <w:rFonts w:hint="default" w:ascii="Times New Roman Regular" w:hAnsi="Times New Roman Regular" w:cs="Times New Roman Regular"/>
          <w:color w:val="000000"/>
          <w:spacing w:val="0"/>
          <w:w w:val="100"/>
          <w:position w:val="0"/>
          <w:lang w:val="en-US" w:eastAsia="en-US" w:bidi="en-US"/>
        </w:rPr>
        <w:t xml:space="preserve">. This allows the client to decrypt and access any arbitrary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cs="Times New Roman Regular"/>
          <w:i/>
          <w:iCs/>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i/>
          <w:iCs/>
          <w:color w:val="000000"/>
          <w:spacing w:val="0"/>
          <w:w w:val="100"/>
          <w:position w:val="0"/>
          <w:lang w:val="en-US" w:eastAsia="en-US" w:bidi="en-US"/>
        </w:rPr>
        <w:t>K(s</w:t>
      </w:r>
      <w:r>
        <w:rPr>
          <w:rFonts w:hint="default" w:ascii="Times New Roman Regular" w:hAnsi="Times New Roman Regular" w:eastAsia="Times New Roman" w:cs="Times New Roman Regular"/>
          <w:i/>
          <w:iCs/>
          <w:color w:val="000000"/>
          <w:spacing w:val="0"/>
          <w:w w:val="100"/>
          <w:position w:val="0"/>
          <w:sz w:val="14"/>
          <w:szCs w:val="14"/>
          <w:lang w:val="en-US" w:eastAsia="en-US" w:bidi="en-US"/>
        </w:rPr>
        <w:t>3</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is known to them, without allowing the client to decrypt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color w:val="000000"/>
          <w:spacing w:val="0"/>
          <w:w w:val="100"/>
          <w:position w:val="0"/>
          <w:lang w:val="en-US" w:eastAsia="en-US" w:bidi="en-US"/>
        </w:rPr>
        <w:t xml:space="preserve">3 </w:t>
      </w:r>
      <w:r>
        <w:rPr>
          <w:rFonts w:hint="default" w:ascii="Times New Roman Regular" w:hAnsi="Times New Roman Regular" w:cs="Times New Roman Regular"/>
          <w:color w:val="000000"/>
          <w:spacing w:val="0"/>
          <w:w w:val="100"/>
          <w:position w:val="0"/>
          <w:lang w:val="en-US" w:eastAsia="en-US" w:bidi="en-US"/>
        </w:rPr>
        <w:t xml:space="preserve">or earlier. More generally in this case, the client could decrypt and access any arbitrary </w:t>
      </w:r>
      <w:r>
        <w:rPr>
          <w:rFonts w:hint="default" w:ascii="Times New Roman Regular" w:hAnsi="Times New Roman Regular" w:cs="Times New Roman Regular"/>
          <w:i/>
          <w:iCs/>
          <w:color w:val="000000"/>
          <w:spacing w:val="0"/>
          <w:w w:val="100"/>
          <w:position w:val="0"/>
          <w:lang w:val="en-US" w:eastAsia="en-US" w:bidi="en-US"/>
        </w:rPr>
        <w:t>e</w:t>
      </w:r>
      <w:r>
        <w:rPr>
          <w:rFonts w:hint="default" w:ascii="Times New Roman Regular" w:hAnsi="Times New Roman Regular" w:eastAsia="Times New Roman" w:cs="Times New Roman Regular"/>
          <w:i/>
          <w:iCs/>
          <w:color w:val="000000"/>
          <w:spacing w:val="0"/>
          <w:w w:val="100"/>
          <w:position w:val="0"/>
          <w:lang w:val="en-US" w:eastAsia="en-US" w:bidi="en-US"/>
        </w:rPr>
        <w:t>j</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if and only if </w:t>
      </w:r>
      <w:r>
        <w:rPr>
          <w:rFonts w:hint="default" w:ascii="Times New Roman Regular" w:hAnsi="Times New Roman Regular" w:cs="Times New Roman Regular"/>
          <w:i/>
          <w:iCs/>
          <w:color w:val="000000"/>
          <w:spacing w:val="0"/>
          <w:w w:val="100"/>
          <w:position w:val="0"/>
          <w:lang w:val="en-US" w:eastAsia="en-US" w:bidi="en-US"/>
        </w:rPr>
        <w:t>i</w:t>
      </w:r>
      <w:r>
        <w:rPr>
          <w:rFonts w:hint="default" w:ascii="Times New Roman Regular" w:hAnsi="Times New Roman Regular" w:cs="Times New Roman Regular"/>
          <w:color w:val="000000"/>
          <w:spacing w:val="0"/>
          <w:w w:val="100"/>
          <w:position w:val="0"/>
          <w:lang w:val="en-US" w:eastAsia="en-US" w:bidi="en-US"/>
        </w:rPr>
        <w:t xml:space="preserve"> &gt; 3.</w:t>
      </w:r>
    </w:p>
    <w:p>
      <w:pPr>
        <w:pStyle w:val="24"/>
        <w:keepNext w:val="0"/>
        <w:keepLines w:val="0"/>
        <w:widowControl w:val="0"/>
        <w:shd w:val="clear" w:color="auto" w:fill="auto"/>
        <w:bidi w:val="0"/>
        <w:spacing w:before="0" w:after="62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Path encryption is enabled by default but is otherwise optional, as encrypted paths make efficient sorted path listing challenging. When path encryption is in use (a 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bucket feature), objects are sorted by their encrypted path name, which is determinis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tic but otherwise relatively unhelpful when the client application is interested in sorted, unencrypted paths. For this reason, users can opt out of path encryption. When path encryption is disabled, unencrypted paths are only revealed to the user's chosen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but not to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continue to have no information about the path and metadata of the pieces they store.</w:t>
      </w:r>
    </w:p>
    <w:p>
      <w:pPr>
        <w:pStyle w:val="38"/>
        <w:keepNext/>
        <w:keepLines/>
        <w:widowControl w:val="0"/>
        <w:numPr>
          <w:ilvl w:val="0"/>
          <w:numId w:val="12"/>
        </w:numPr>
        <w:shd w:val="clear" w:color="auto" w:fill="auto"/>
        <w:tabs>
          <w:tab w:val="left" w:pos="686"/>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08" w:name="bookmark248"/>
      <w:bookmarkEnd w:id="208"/>
      <w:bookmarkStart w:id="209" w:name="bookmark246"/>
      <w:bookmarkStart w:id="210" w:name="bookmark245"/>
      <w:bookmarkStart w:id="211" w:name="bookmark247"/>
      <w:bookmarkStart w:id="212" w:name="bookmark249"/>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Authorization</w:t>
      </w:r>
      <w:bookmarkEnd w:id="209"/>
      <w:bookmarkEnd w:id="210"/>
      <w:bookmarkEnd w:id="211"/>
      <w:bookmarkEnd w:id="212"/>
    </w:p>
    <w:p>
      <w:pPr>
        <w:pStyle w:val="24"/>
        <w:keepNext w:val="0"/>
        <w:keepLines w:val="0"/>
        <w:widowControl w:val="0"/>
        <w:shd w:val="clear" w:color="auto" w:fill="auto"/>
        <w:bidi w:val="0"/>
        <w:spacing w:before="0" w:after="16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Encryption protects the privacy of data while allowing for the </w:t>
      </w:r>
      <w:r>
        <w:rPr>
          <w:rFonts w:hint="default" w:ascii="Times New Roman Regular" w:hAnsi="Times New Roman Regular" w:cs="Times New Roman Regular"/>
          <w:i/>
          <w:iCs/>
          <w:color w:val="000000"/>
          <w:spacing w:val="0"/>
          <w:w w:val="100"/>
          <w:position w:val="0"/>
          <w:lang w:val="en-US" w:eastAsia="en-US" w:bidi="en-US"/>
        </w:rPr>
        <w:t>identification</w:t>
      </w:r>
      <w:r>
        <w:rPr>
          <w:rFonts w:hint="default" w:ascii="Times New Roman Regular" w:hAnsi="Times New Roman Regular" w:cs="Times New Roman Regular"/>
          <w:color w:val="000000"/>
          <w:spacing w:val="0"/>
          <w:w w:val="100"/>
          <w:position w:val="0"/>
          <w:lang w:val="en-US" w:eastAsia="en-US" w:bidi="en-US"/>
        </w:rPr>
        <w:t xml:space="preserve"> of tamper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ing, but authorization allows for the </w:t>
      </w:r>
      <w:r>
        <w:rPr>
          <w:rFonts w:hint="default" w:ascii="Times New Roman Regular" w:hAnsi="Times New Roman Regular" w:cs="Times New Roman Regular"/>
          <w:i/>
          <w:iCs/>
          <w:color w:val="000000"/>
          <w:spacing w:val="0"/>
          <w:w w:val="100"/>
          <w:position w:val="0"/>
          <w:lang w:val="en-US" w:eastAsia="en-US" w:bidi="en-US"/>
        </w:rPr>
        <w:t>prevention</w:t>
      </w:r>
      <w:r>
        <w:rPr>
          <w:rFonts w:hint="default" w:ascii="Times New Roman Regular" w:hAnsi="Times New Roman Regular" w:cs="Times New Roman Regular"/>
          <w:color w:val="000000"/>
          <w:spacing w:val="0"/>
          <w:w w:val="100"/>
          <w:position w:val="0"/>
          <w:lang w:val="en-US" w:eastAsia="en-US" w:bidi="en-US"/>
        </w:rPr>
        <w:t xml:space="preserve"> of tampering by disallowing clients from making unauthorized edits. Users who are authorized will be able to add, remove, and edit files, while users who are not authorized will not have those abilities. Metadata 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erations will be authorized. Users will authenticate with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which will allow them access to various operations according to their authorization configuration.</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Our initial metadata authorization scheme uses macaroons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Macaroons are a type of bearer token that authorizes the bearer to some restricted resources. Macaroons are especially interesting in that they allow for rich contextual decentralized delegation. In other words, they provide the property that anyone can add restrictions in a way in which those restrictions cannot later be removed, without coordination with a central party.</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We use macaroons to restrict which operations can be applied and to which encrypted paths they can be applied. In this way, macaroons provide a mechanism to restrict del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egated access to specific encrypted path prefixes, specific files, and specific operations, such as read only access or perhaps append only access. Each account has a root mac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aroon and operations are validated against a supplied macaroon's set of caveats. Our macaroons are further caveated with optional expirations and revocation tokens, which allow users to revoke macaroons programmatically.</w:t>
      </w:r>
    </w:p>
    <w:p>
      <w:pPr>
        <w:pStyle w:val="24"/>
        <w:keepNext w:val="0"/>
        <w:keepLines w:val="0"/>
        <w:widowControl w:val="0"/>
        <w:shd w:val="clear" w:color="auto" w:fill="auto"/>
        <w:bidi w:val="0"/>
        <w:spacing w:before="0" w:after="160" w:line="275" w:lineRule="exact"/>
        <w:ind w:left="0" w:right="0" w:firstLine="100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Because we want to restrict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operations, and  only have access to 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crypted paths, our authorization scheme must work on encrypted paths. For access del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egation to specific path prefixes, path separation boundaries between path components must remain across encryption. This implies reduced functionality and/or performance for path delimiters other than a forward slash.</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Once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authorized with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approve and sign for operations to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including bandwidth allocations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must retrieve valid signatures from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prior to operations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All operations on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require a specific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and associated signature.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reject operations not signed by the appropriate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allow operations signed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apply to objects owned by another, unless explicitly granted by the owning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60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initial implementation does not detect or attempt to mitigate unexpected file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moval or rollback by a misbehaving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Our trust model expects that a user's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well-behaved and stores and repairs data reliably.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cannot be trusted, it is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likely to repair data on a client's behalf anyway. However, a future implementation could add more thorough detection for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-based file system tampering, via a scheme as in systems such as SUNDR, SiRiUS, or Plutus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38"/>
        <w:keepNext/>
        <w:keepLines/>
        <w:widowControl w:val="0"/>
        <w:numPr>
          <w:ilvl w:val="0"/>
          <w:numId w:val="12"/>
        </w:numPr>
        <w:shd w:val="clear" w:color="auto" w:fill="auto"/>
        <w:tabs>
          <w:tab w:val="left" w:pos="682"/>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13" w:name="bookmark253"/>
      <w:bookmarkEnd w:id="213"/>
      <w:bookmarkStart w:id="214" w:name="bookmark254"/>
      <w:bookmarkStart w:id="215" w:name="bookmark252"/>
      <w:bookmarkStart w:id="216" w:name="bookmark251"/>
      <w:bookmarkStart w:id="217" w:name="bookmark250"/>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Audits</w:t>
      </w:r>
      <w:bookmarkEnd w:id="214"/>
      <w:bookmarkEnd w:id="215"/>
      <w:bookmarkEnd w:id="216"/>
      <w:bookmarkEnd w:id="217"/>
    </w:p>
    <w:p>
      <w:pPr>
        <w:pStyle w:val="24"/>
        <w:keepNext w:val="0"/>
        <w:keepLines w:val="0"/>
        <w:widowControl w:val="0"/>
        <w:shd w:val="clear" w:color="auto" w:fill="auto"/>
        <w:bidi w:val="0"/>
        <w:spacing w:before="0" w:after="160" w:line="275"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a network with untrusted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validating that those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are returning data 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curately and otherwise behaving as expected is vital to ensuring a properly functioning system. Audits are a way to confirm that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have the data they claim to have. Auditors, such as , will send a </w:t>
      </w:r>
      <w:r>
        <w:rPr>
          <w:rFonts w:hint="default" w:ascii="Times New Roman Regular" w:hAnsi="Times New Roman Regular" w:cs="Times New Roman Regular"/>
          <w:i/>
          <w:iCs/>
          <w:color w:val="000000"/>
          <w:spacing w:val="0"/>
          <w:w w:val="100"/>
          <w:position w:val="0"/>
          <w:lang w:val="en-US" w:eastAsia="en-US" w:bidi="en-US"/>
        </w:rPr>
        <w:t>challenge</w:t>
      </w:r>
      <w:r>
        <w:rPr>
          <w:rFonts w:hint="default" w:ascii="Times New Roman Regular" w:hAnsi="Times New Roman Regular" w:cs="Times New Roman Regular"/>
          <w:color w:val="000000"/>
          <w:spacing w:val="0"/>
          <w:w w:val="100"/>
          <w:position w:val="0"/>
          <w:lang w:val="en-US" w:eastAsia="en-US" w:bidi="en-US"/>
        </w:rPr>
        <w:t xml:space="preserve">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expect a valid response. A challenge is a request to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in order to prove it has the expected data.</w:t>
      </w:r>
    </w:p>
    <w:p>
      <w:pPr>
        <w:pStyle w:val="24"/>
        <w:keepNext w:val="0"/>
        <w:keepLines w:val="0"/>
        <w:widowControl w:val="0"/>
        <w:shd w:val="clear" w:color="auto" w:fill="auto"/>
        <w:bidi w:val="0"/>
        <w:spacing w:before="0" w:after="16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Some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including the previous version of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discuss </w:t>
      </w:r>
      <w:r>
        <w:rPr>
          <w:rFonts w:hint="default" w:ascii="Times New Roman Regular" w:hAnsi="Times New Roman Regular" w:cs="Times New Roman Regular"/>
          <w:i/>
          <w:iCs/>
          <w:color w:val="000000"/>
          <w:spacing w:val="0"/>
          <w:w w:val="100"/>
          <w:position w:val="0"/>
          <w:lang w:val="en-US" w:eastAsia="en-US" w:bidi="en-US"/>
        </w:rPr>
        <w:t>Merkle tree proofs,</w:t>
      </w:r>
      <w:r>
        <w:rPr>
          <w:rFonts w:hint="default" w:ascii="Times New Roman Regular" w:hAnsi="Times New Roman Regular" w:cs="Times New Roman Regular"/>
          <w:color w:val="000000"/>
          <w:spacing w:val="0"/>
          <w:w w:val="100"/>
          <w:position w:val="0"/>
          <w:lang w:val="en-US" w:eastAsia="en-US" w:bidi="en-US"/>
        </w:rPr>
        <w:t xml:space="preserve"> in which audit challenges and expected responses are generated at the time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storage as a form of </w:t>
      </w:r>
      <w:r>
        <w:rPr>
          <w:rFonts w:hint="default" w:ascii="Times New Roman Regular" w:hAnsi="Times New Roman Regular" w:cs="Times New Roman Regular"/>
          <w:i/>
          <w:iCs/>
          <w:color w:val="000000"/>
          <w:spacing w:val="0"/>
          <w:w w:val="100"/>
          <w:position w:val="0"/>
          <w:lang w:val="en-US" w:eastAsia="en-US" w:bidi="en-US"/>
        </w:rPr>
        <w:t>proof of</w:t>
      </w:r>
      <w:r>
        <w:rPr>
          <w:rFonts w:hint="default" w:ascii="Times New Roman Regular" w:hAnsi="Times New Roman Regular" w:cs="Times New Roman Regular"/>
          <w:i/>
          <w:iCs/>
          <w:color w:val="000000"/>
          <w:spacing w:val="0"/>
          <w:w w:val="100"/>
          <w:position w:val="0"/>
          <w:lang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retrievability</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"bookmark546"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By using a Merkle tree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amount of metadata needed to store these challenges and responses is negligible.</w:t>
      </w:r>
    </w:p>
    <w:p>
      <w:pPr>
        <w:pStyle w:val="24"/>
        <w:keepNext w:val="0"/>
        <w:keepLines w:val="0"/>
        <w:widowControl w:val="0"/>
        <w:shd w:val="clear" w:color="auto" w:fill="auto"/>
        <w:bidi w:val="0"/>
        <w:spacing w:before="0" w:after="16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Proofs of retrievability can be broadly classified into </w:t>
      </w:r>
      <w:r>
        <w:rPr>
          <w:rFonts w:hint="default" w:ascii="Times New Roman Regular" w:hAnsi="Times New Roman Regular" w:cs="Times New Roman Regular"/>
          <w:i/>
          <w:iCs/>
          <w:color w:val="000000"/>
          <w:spacing w:val="0"/>
          <w:w w:val="100"/>
          <w:position w:val="0"/>
          <w:lang w:val="en-US" w:eastAsia="en-US" w:bidi="en-US"/>
        </w:rPr>
        <w:t>limited</w:t>
      </w:r>
      <w:r>
        <w:rPr>
          <w:rFonts w:hint="default" w:ascii="Times New Roman Regular" w:hAnsi="Times New Roman Regular" w:cs="Times New Roman Regular"/>
          <w:color w:val="000000"/>
          <w:spacing w:val="0"/>
          <w:w w:val="100"/>
          <w:position w:val="0"/>
          <w:lang w:val="en-US" w:eastAsia="en-US" w:bidi="en-US"/>
        </w:rPr>
        <w:t xml:space="preserve"> and </w:t>
      </w:r>
      <w:r>
        <w:rPr>
          <w:rFonts w:hint="default" w:ascii="Times New Roman Regular" w:hAnsi="Times New Roman Regular" w:cs="Times New Roman Regular"/>
          <w:i/>
          <w:iCs/>
          <w:color w:val="000000"/>
          <w:spacing w:val="0"/>
          <w:w w:val="100"/>
          <w:position w:val="0"/>
          <w:lang w:val="en-US" w:eastAsia="en-US" w:bidi="en-US"/>
        </w:rPr>
        <w:t>unlimited</w:t>
      </w:r>
      <w:r>
        <w:rPr>
          <w:rFonts w:hint="default" w:ascii="Times New Roman Regular" w:hAnsi="Times New Roman Regular" w:cs="Times New Roman Regular"/>
          <w:color w:val="000000"/>
          <w:spacing w:val="0"/>
          <w:w w:val="100"/>
          <w:position w:val="0"/>
          <w:lang w:val="en-US" w:eastAsia="en-US" w:bidi="en-US"/>
        </w:rPr>
        <w:t xml:space="preserve"> schemes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"bookmark550"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The Merkle tree variety used in our previous version is one such limited scheme. Unfortunately, in such a scheme, the challenges and expected responses must be pre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generated. As we learned with our previous version, without a periodic regeneration of these challenges,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begin to pass most audits without storing all of the requested data by keeping track of which challenges exist and then saving only the expected responses. During our previous version, we began to consider Reed-Solomon erasure coding to help us solve this problem.</w:t>
      </w: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An assumption in our storage system is that most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behave rationally, and incentives are aligned such that most data is stored faithfully. As long as that assumption holds, Reed-Solomon is able to detect errors and even correct them, via mechanisms such as the Berlekamp-Welch error correction algorithm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are already using Reed-Solomon erasure coding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"bookmark570"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[59]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on small ranges (stripes), so as discussed in the HAIL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[41]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 erasure coding to read a single stripe at a time as a challenge and then validate the erasure share responses. This allows us to run arbitrary audits without pre-generated challenges.</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perform an audit, we first choose a stripe. We request that stripe's erasure shares from all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responsible. We then run the Berlekamp-Welch algorithm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"bookmark530"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across all the erasure shares. When enough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return correct information, any faulty or missing responses can easily be identified.</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Given a specific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 audit might reveal that it is offline or incorrect. In the case of a node being offline, the audit failure may be due to the address in the node discovery cache being stale, so another, fresh Kademlia lookup will be attempted. If the node still appears to be offline,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places the node in </w:t>
      </w:r>
      <w:r>
        <w:rPr>
          <w:rFonts w:hint="default" w:ascii="Times New Roman Regular" w:hAnsi="Times New Roman Regular" w:cs="Times New Roman Regular"/>
          <w:i/>
          <w:iCs/>
          <w:color w:val="000000"/>
          <w:spacing w:val="0"/>
          <w:w w:val="100"/>
          <w:position w:val="0"/>
          <w:lang w:val="en-US" w:eastAsia="en-US" w:bidi="en-US"/>
        </w:rPr>
        <w:t>containment</w:t>
      </w:r>
      <w:r>
        <w:rPr>
          <w:rFonts w:hint="default" w:ascii="Times New Roman Regular" w:hAnsi="Times New Roman Regular" w:cs="Times New Roman Regular"/>
          <w:color w:val="000000"/>
          <w:spacing w:val="0"/>
          <w:w w:val="100"/>
          <w:position w:val="0"/>
          <w:lang w:val="en-US" w:eastAsia="en-US" w:bidi="en-US"/>
        </w:rPr>
        <w:t xml:space="preserve"> mode. In this mode,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calculate and save the expected response, then continue to trythe same audit with that node until the node either responds successfully, actively fails the audit, or is disqualified for being offline too long. Once the node responds successfully, it leaves containment mode.</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All audit failures will be stored and saved in the reputation system. Audits additionally serve as opportunity to test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latency, throughput, responsiveness, and uptime. This data will also be saved in the reputation system.</w:t>
      </w:r>
    </w:p>
    <w:p>
      <w:pPr>
        <w:pStyle w:val="24"/>
        <w:keepNext w:val="0"/>
        <w:keepLines w:val="0"/>
        <w:widowControl w:val="0"/>
        <w:shd w:val="clear" w:color="auto" w:fill="auto"/>
        <w:bidi w:val="0"/>
        <w:spacing w:before="0" w:after="60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 is important that every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a frequent set of random audits to gain statistical power on how well-behaved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operating. However, as dis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cussed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"bookmark158"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it is not a requirement that audits are performed on every byte, or even on every file. Additionally, it is important that every byte stored in the system has an equal probability of being checked for a future audit to every other byte in the system.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"bookmark367"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7.2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a discussion on how many audits are required to be confident data is stored correctly.</w:t>
      </w:r>
    </w:p>
    <w:p>
      <w:pPr>
        <w:pStyle w:val="38"/>
        <w:keepNext/>
        <w:keepLines/>
        <w:widowControl w:val="0"/>
        <w:numPr>
          <w:ilvl w:val="0"/>
          <w:numId w:val="12"/>
        </w:numPr>
        <w:shd w:val="clear" w:color="auto" w:fill="auto"/>
        <w:tabs>
          <w:tab w:val="left" w:pos="701"/>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18" w:name="bookmark258"/>
      <w:bookmarkEnd w:id="218"/>
      <w:bookmarkStart w:id="219" w:name="bookmark256"/>
      <w:bookmarkStart w:id="220" w:name="bookmark257"/>
      <w:bookmarkStart w:id="221" w:name="bookmark255"/>
      <w:bookmarkStart w:id="222" w:name="bookmark259"/>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Data repair</w:t>
      </w:r>
      <w:bookmarkEnd w:id="219"/>
      <w:bookmarkEnd w:id="220"/>
      <w:bookmarkEnd w:id="221"/>
      <w:bookmarkEnd w:id="222"/>
    </w:p>
    <w:p>
      <w:pPr>
        <w:pStyle w:val="24"/>
        <w:keepNext w:val="0"/>
        <w:keepLines w:val="0"/>
        <w:widowControl w:val="0"/>
        <w:shd w:val="clear" w:color="auto" w:fill="auto"/>
        <w:bidi w:val="0"/>
        <w:spacing w:before="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go offline-taking their pieces with them—it will be necessary for the missing pieces to be rebuilt once each segment's pieces fall below the predetermined threshold,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 node goes offline, the</w:t>
      </w:r>
      <w:r>
        <w:rPr>
          <w:rFonts w:hint="default" w:ascii="Times New Roman Regular" w:hAnsi="Times New Roman Regular" w:cs="Times New Roman Regular"/>
          <w:color w:val="000000"/>
          <w:spacing w:val="0"/>
          <w:w w:val="100"/>
          <w:position w:val="0"/>
          <w:lang w:eastAsia="en-US" w:bidi="en-US"/>
        </w:rPr>
        <w:t xml:space="preserve"> node</w:t>
      </w:r>
      <w:r>
        <w:rPr>
          <w:rFonts w:hint="default" w:ascii="Times New Roman Regular" w:hAnsi="Times New Roman Regular" w:cs="Times New Roman Regular"/>
          <w:color w:val="000000"/>
          <w:spacing w:val="0"/>
          <w:w w:val="100"/>
          <w:position w:val="0"/>
          <w:lang w:val="en-US" w:eastAsia="en-US" w:bidi="en-US"/>
        </w:rPr>
        <w:t xml:space="preserve"> will mark</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that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file pieces as missing.</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node discovery system's caches have reasonably accurate and up-to-date informa</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about which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have been online recently.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changes state from recently online to offline, this can trigger a </w:t>
      </w:r>
      <w:r>
        <w:rPr>
          <w:rFonts w:hint="default" w:ascii="Times New Roman Regular" w:hAnsi="Times New Roman Regular" w:cs="Times New Roman Regular"/>
          <w:color w:val="000000"/>
          <w:spacing w:val="0"/>
          <w:w w:val="100"/>
          <w:position w:val="0"/>
          <w:lang w:eastAsia="en-US" w:bidi="en-US"/>
        </w:rPr>
        <w:t>look up</w:t>
      </w:r>
      <w:r>
        <w:rPr>
          <w:rFonts w:hint="default" w:ascii="Times New Roman Regular" w:hAnsi="Times New Roman Regular" w:cs="Times New Roman Regular"/>
          <w:color w:val="000000"/>
          <w:spacing w:val="0"/>
          <w:w w:val="100"/>
          <w:position w:val="0"/>
          <w:lang w:val="en-US" w:eastAsia="en-US" w:bidi="en-US"/>
        </w:rPr>
        <w:t xml:space="preserve"> in a reverse index within a user's metadata database, identifying all segment pointers that</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were stored on that node.</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every segment that drops below the appropriate minimum safety threshold, </w:t>
      </w:r>
      <w:r>
        <w:rPr>
          <w:rFonts w:hint="default" w:ascii="Times New Roman Regular" w:hAnsi="Times New Roman Regular" w:cs="Times New Roman Regular"/>
          <w:i/>
          <w:iCs/>
          <w:color w:val="000000"/>
          <w:spacing w:val="0"/>
          <w:w w:val="100"/>
          <w:position w:val="0"/>
          <w:lang w:val="en-US" w:eastAsia="en-US" w:bidi="en-US"/>
        </w:rPr>
        <w:t>m</w:t>
      </w:r>
      <w:r>
        <w:rPr>
          <w:rFonts w:hint="default" w:ascii="Times New Roman Regular" w:hAnsi="Times New Roman Regular" w:cs="Times New Roman Regular"/>
          <w:color w:val="000000"/>
          <w:spacing w:val="0"/>
          <w:w w:val="100"/>
          <w:position w:val="0"/>
          <w:lang w:val="en-US" w:eastAsia="en-US" w:bidi="en-US"/>
        </w:rPr>
        <w:t>, the segment will be downloaded and reconstructed, and the missing pieces will be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generated and uploaded to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Finally, the </w:t>
      </w:r>
      <w:r>
        <w:rPr>
          <w:rFonts w:hint="default" w:ascii="Times New Roman Regular" w:hAnsi="Times New Roman Regular" w:cs="Times New Roman Regular"/>
          <w:i/>
          <w:iCs/>
          <w:color w:val="000000"/>
          <w:spacing w:val="0"/>
          <w:w w:val="100"/>
          <w:position w:val="0"/>
          <w:lang w:val="en-US" w:eastAsia="en-US" w:bidi="en-US"/>
        </w:rPr>
        <w:t>pointer</w:t>
      </w:r>
      <w:r>
        <w:rPr>
          <w:rFonts w:hint="default" w:ascii="Times New Roman Regular" w:hAnsi="Times New Roman Regular" w:cs="Times New Roman Regular"/>
          <w:color w:val="000000"/>
          <w:spacing w:val="0"/>
          <w:w w:val="100"/>
          <w:position w:val="0"/>
          <w:lang w:val="en-US" w:eastAsia="en-US" w:bidi="en-US"/>
        </w:rPr>
        <w:t xml:space="preserve"> will be updated to include the new information.</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Users will choose their desired durability with their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which may impact price and other considerations. This desired durability (along with statistics from ongoing au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dits) will directly inform what Reed-Solomon erasure code choices will be made for new and repaired files, and what thresholds will be set for when uploads are successful and when repair is needed. See sections</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"bookmark140"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3.4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and</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"bookmark374"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7.3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how we calculate these values given user inputs.</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direct implication of this design is that, for now,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must constantly stay running. If the user's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stops running, repairs will stop, and data will eventually disappear from the network due to node churn. This is similar to the design of how value storing and republishing works in Kademlia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"bookmark469"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requires the owner to stay online.</w:t>
      </w:r>
    </w:p>
    <w:p>
      <w:pPr>
        <w:pStyle w:val="24"/>
        <w:keepNext w:val="0"/>
        <w:keepLines w:val="0"/>
        <w:widowControl w:val="0"/>
        <w:shd w:val="clear" w:color="auto" w:fill="auto"/>
        <w:bidi w:val="0"/>
        <w:spacing w:before="0" w:after="48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i/>
          <w:iCs/>
          <w:color w:val="000000"/>
          <w:spacing w:val="0"/>
          <w:w w:val="100"/>
          <w:position w:val="0"/>
          <w:lang w:val="en-US" w:eastAsia="en-US" w:bidi="en-US"/>
        </w:rPr>
        <w:t>ingress</w:t>
      </w:r>
      <w:r>
        <w:rPr>
          <w:rFonts w:hint="default" w:ascii="Times New Roman Regular" w:hAnsi="Times New Roman Regular" w:cs="Times New Roman Regular"/>
          <w:color w:val="000000"/>
          <w:spacing w:val="0"/>
          <w:w w:val="100"/>
          <w:position w:val="0"/>
          <w:lang w:val="en-US" w:eastAsia="en-US" w:bidi="en-US"/>
        </w:rPr>
        <w:t xml:space="preserve"> (or inbound) bandwidth demands </w:t>
      </w:r>
      <w:r>
        <w:rPr>
          <w:rFonts w:hint="default" w:ascii="Times New Roman Regular" w:hAnsi="Times New Roman Regular" w:cs="Times New Roman Regular"/>
          <w:color w:val="000000"/>
          <w:spacing w:val="0"/>
          <w:w w:val="100"/>
          <w:position w:val="0"/>
          <w:lang w:eastAsia="en-US" w:bidi="en-US"/>
        </w:rPr>
        <w:t>of the</w:t>
      </w:r>
      <w:r>
        <w:rPr>
          <w:rFonts w:hint="default" w:ascii="Times New Roman Regular" w:hAnsi="Times New Roman Regular" w:cs="Times New Roman Regular"/>
          <w:color w:val="000000"/>
          <w:spacing w:val="0"/>
          <w:w w:val="100"/>
          <w:position w:val="0"/>
          <w:lang w:val="en-US" w:eastAsia="en-US" w:bidi="en-US"/>
        </w:rPr>
        <w:t xml:space="preserve"> audit and repair system are large, but given standard configuration, the </w:t>
      </w:r>
      <w:r>
        <w:rPr>
          <w:rFonts w:hint="default" w:ascii="Times New Roman Regular" w:hAnsi="Times New Roman Regular" w:cs="Times New Roman Regular"/>
          <w:i/>
          <w:iCs/>
          <w:color w:val="000000"/>
          <w:spacing w:val="0"/>
          <w:w w:val="100"/>
          <w:position w:val="0"/>
          <w:lang w:val="en-US" w:eastAsia="en-US" w:bidi="en-US"/>
        </w:rPr>
        <w:t>egress</w:t>
      </w:r>
      <w:r>
        <w:rPr>
          <w:rFonts w:hint="default" w:ascii="Times New Roman Regular" w:hAnsi="Times New Roman Regular" w:cs="Times New Roman Regular"/>
          <w:color w:val="000000"/>
          <w:spacing w:val="0"/>
          <w:w w:val="100"/>
          <w:position w:val="0"/>
          <w:lang w:val="en-US" w:eastAsia="en-US" w:bidi="en-US"/>
        </w:rPr>
        <w:t xml:space="preserve"> (or outbound) demands are relatively small. A large amount </w:t>
      </w:r>
      <w:r>
        <w:rPr>
          <w:rFonts w:hint="default" w:ascii="Times New Roman Regular" w:hAnsi="Times New Roman Regular" w:cs="Times New Roman Regular"/>
          <w:color w:val="000000"/>
          <w:spacing w:val="0"/>
          <w:w w:val="100"/>
          <w:position w:val="0"/>
          <w:lang w:eastAsia="en-US" w:bidi="en-US"/>
        </w:rPr>
        <w:t>data</w:t>
      </w:r>
      <w:r>
        <w:rPr>
          <w:rFonts w:hint="default" w:ascii="Times New Roman Regular" w:hAnsi="Times New Roman Regular" w:cs="Times New Roman Regular"/>
          <w:color w:val="000000"/>
          <w:spacing w:val="0"/>
          <w:w w:val="100"/>
          <w:position w:val="0"/>
          <w:lang w:val="en-US" w:eastAsia="en-US" w:bidi="en-US"/>
        </w:rPr>
        <w:t xml:space="preserve"> comes into the system </w:t>
      </w:r>
      <w:r>
        <w:rPr>
          <w:rFonts w:hint="default" w:ascii="Times New Roman Regular" w:hAnsi="Times New Roman Regular" w:cs="Times New Roman Regular"/>
          <w:color w:val="000000"/>
          <w:spacing w:val="0"/>
          <w:w w:val="100"/>
          <w:position w:val="0"/>
          <w:lang w:eastAsia="en-US" w:bidi="en-US"/>
        </w:rPr>
        <w:t>for audits</w:t>
      </w:r>
      <w:r>
        <w:rPr>
          <w:rFonts w:hint="default" w:ascii="Times New Roman Regular" w:hAnsi="Times New Roman Regular" w:cs="Times New Roman Regular"/>
          <w:color w:val="000000"/>
          <w:spacing w:val="0"/>
          <w:w w:val="100"/>
          <w:position w:val="0"/>
          <w:lang w:val="en-US" w:eastAsia="en-US" w:bidi="en-US"/>
        </w:rPr>
        <w:t xml:space="preserve"> and repairs, but </w:t>
      </w:r>
      <w:r>
        <w:rPr>
          <w:rFonts w:hint="default" w:ascii="Times New Roman Regular" w:hAnsi="Times New Roman Regular" w:cs="Times New Roman Regular"/>
          <w:color w:val="000000"/>
          <w:spacing w:val="0"/>
          <w:w w:val="100"/>
          <w:position w:val="0"/>
          <w:lang w:eastAsia="en-US" w:bidi="en-US"/>
        </w:rPr>
        <w:t>only the</w:t>
      </w:r>
      <w:r>
        <w:rPr>
          <w:rFonts w:hint="default" w:ascii="Times New Roman Regular" w:hAnsi="Times New Roman Regular" w:cs="Times New Roman Regular"/>
          <w:color w:val="000000"/>
          <w:spacing w:val="0"/>
          <w:w w:val="100"/>
          <w:position w:val="0"/>
          <w:lang w:val="en-US" w:eastAsia="en-US" w:bidi="en-US"/>
        </w:rPr>
        <w:t xml:space="preserve"> formerly missing pieces are sent back out. While the repair and audit system can run anywhere, the bandwidth usage asymmetry means that hosting providers which offer free ingress make for an especially attractive hosting location for users of this system.</w:t>
      </w:r>
    </w:p>
    <w:p>
      <w:pPr>
        <w:pStyle w:val="24"/>
        <w:keepNext w:val="0"/>
        <w:keepLines w:val="0"/>
        <w:widowControl w:val="0"/>
        <w:shd w:val="clear" w:color="auto" w:fill="auto"/>
        <w:bidi w:val="0"/>
        <w:spacing w:before="0" w:after="240" w:line="275" w:lineRule="exact"/>
        <w:ind w:left="0" w:right="0" w:firstLine="0"/>
        <w:jc w:val="both"/>
        <w:rPr>
          <w:rFonts w:hint="default" w:ascii="Times New Roman Regular" w:hAnsi="Times New Roman Regular" w:cs="Times New Roman Regular"/>
        </w:rPr>
      </w:pPr>
      <w:bookmarkStart w:id="223" w:name="bookmark260"/>
      <w:r>
        <w:rPr>
          <w:rFonts w:hint="default" w:ascii="Times New Roman Regular" w:hAnsi="Times New Roman Regular" w:cs="Times New Roman Regular"/>
          <w:b/>
          <w:bCs/>
          <w:color w:val="2683FF"/>
          <w:spacing w:val="0"/>
          <w:w w:val="100"/>
          <w:position w:val="0"/>
          <w:lang w:val="en-US" w:eastAsia="en-US" w:bidi="en-US"/>
        </w:rPr>
        <w:t xml:space="preserve">4.14.1 </w:t>
      </w:r>
      <w:r>
        <w:rPr>
          <w:rFonts w:hint="default" w:ascii="Times New Roman Regular" w:hAnsi="Times New Roman Regular" w:cs="Times New Roman Regular"/>
          <w:b/>
          <w:bCs/>
          <w:color w:val="000000"/>
          <w:spacing w:val="0"/>
          <w:w w:val="100"/>
          <w:position w:val="0"/>
          <w:lang w:val="en-US" w:eastAsia="en-US" w:bidi="en-US"/>
        </w:rPr>
        <w:t>Piece hashes</w:t>
      </w:r>
      <w:bookmarkEnd w:id="223"/>
    </w:p>
    <w:p>
      <w:pPr>
        <w:pStyle w:val="24"/>
        <w:keepNext w:val="0"/>
        <w:keepLines w:val="0"/>
        <w:widowControl w:val="0"/>
        <w:shd w:val="clear" w:color="auto" w:fill="auto"/>
        <w:bidi w:val="0"/>
        <w:spacing w:before="0" w:line="276"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Data repair is an ongoing, costly operation that will use significant bandwidth, memory, and processing power, often impacting a single operator. As a result, repair resource usage should be aggressively minimized as much as possible.</w:t>
      </w:r>
    </w:p>
    <w:p>
      <w:pPr>
        <w:pStyle w:val="24"/>
        <w:keepNext w:val="0"/>
        <w:keepLines w:val="0"/>
        <w:widowControl w:val="0"/>
        <w:shd w:val="clear" w:color="auto" w:fill="auto"/>
        <w:bidi w:val="0"/>
        <w:spacing w:before="0" w:line="275" w:lineRule="exact"/>
        <w:ind w:left="7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For repairing a segment to be effective at minimizing bandwidth usage, only as few pieces as needed for reconstruction should be downloaded. Unfortunately, Reed-Solomon is insufficient on its own for correcting errors when only a few redundant pieces are pro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vided. Instead, piece hashes provide a better way to be confident that we're repairing the data correctly.</w:t>
      </w:r>
    </w:p>
    <w:p>
      <w:pPr>
        <w:pStyle w:val="24"/>
        <w:keepNext w:val="0"/>
        <w:keepLines w:val="0"/>
        <w:widowControl w:val="0"/>
        <w:shd w:val="clear" w:color="auto" w:fill="auto"/>
        <w:bidi w:val="0"/>
        <w:spacing w:before="0" w:line="274" w:lineRule="exact"/>
        <w:ind w:left="720" w:right="0"/>
        <w:jc w:val="both"/>
        <w:rPr>
          <w:rFonts w:hint="default" w:ascii="Times New Roman Regular" w:hAnsi="Times New Roman Regular" w:cs="Times New Roman Regular"/>
        </w:rPr>
        <w:sectPr>
          <w:headerReference r:id="rId14" w:type="default"/>
          <w:headerReference r:id="rId15" w:type="even"/>
          <w:footnotePr>
            <w:numFmt w:val="decimal"/>
          </w:footnotePr>
          <w:type w:val="continuous"/>
          <w:pgSz w:w="12240" w:h="15840"/>
          <w:pgMar w:top="1694" w:right="1717" w:bottom="1497" w:left="1114" w:header="0" w:footer="1069" w:gutter="0"/>
          <w:cols w:space="720" w:num="1"/>
          <w:rtlGutter w:val="0"/>
          <w:docGrid w:linePitch="360" w:charSpace="0"/>
        </w:sectPr>
      </w:pPr>
      <w:r>
        <w:rPr>
          <w:rFonts w:hint="default" w:ascii="Times New Roman Regular" w:hAnsi="Times New Roman Regular" w:cs="Times New Roman Regular"/>
          <w:color w:val="000000"/>
          <w:spacing w:val="0"/>
          <w:w w:val="100"/>
          <w:position w:val="0"/>
          <w:lang w:val="en-US" w:eastAsia="en-US" w:bidi="en-US"/>
        </w:rPr>
        <w:t xml:space="preserve">To solve this problem, hashes of every piece will be stored alongside each piece on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A validation hash that the set of hashes is correct will be stored in the pointer. During repair, the hashes of every piece can be retrieved and validated for correctness against the pointer, thus allowing each piece to be validated in its entirety. This allows the repair system to correctly assess whether or not repair has been completed successfully without using extra redundancy for the same task.</w:t>
      </w:r>
    </w:p>
    <w:p>
      <w:pPr>
        <w:pStyle w:val="38"/>
        <w:keepNext/>
        <w:keepLines/>
        <w:widowControl w:val="0"/>
        <w:numPr>
          <w:ilvl w:val="0"/>
          <w:numId w:val="12"/>
        </w:numPr>
        <w:shd w:val="clear" w:color="auto" w:fill="auto"/>
        <w:tabs>
          <w:tab w:val="left" w:pos="696"/>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24" w:name="bookmark264"/>
      <w:bookmarkEnd w:id="224"/>
      <w:bookmarkStart w:id="225" w:name="bookmark261"/>
      <w:bookmarkStart w:id="226" w:name="bookmark265"/>
      <w:bookmarkStart w:id="227" w:name="bookmark263"/>
      <w:bookmarkStart w:id="228" w:name="bookmark262"/>
      <w:r>
        <w:rPr>
          <w:rFonts w:hint="default" w:ascii="Times New Roman Regular" w:hAnsi="Times New Roman Regular" w:cs="Times New Roman Regular"/>
          <w:b/>
          <w:bCs/>
          <w:color w:val="000000"/>
          <w:spacing w:val="0"/>
          <w:w w:val="100"/>
          <w:position w:val="0"/>
          <w:sz w:val="28"/>
          <w:szCs w:val="28"/>
          <w:u w:val="none"/>
          <w:lang w:eastAsia="en-US" w:bidi="en-US"/>
        </w:rPr>
        <w:t>super node</w:t>
      </w:r>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 xml:space="preserve"> reputation</w:t>
      </w:r>
      <w:bookmarkEnd w:id="225"/>
      <w:bookmarkEnd w:id="226"/>
      <w:bookmarkEnd w:id="227"/>
      <w:bookmarkEnd w:id="228"/>
    </w:p>
    <w:p>
      <w:pPr>
        <w:pStyle w:val="24"/>
        <w:keepNext w:val="0"/>
        <w:keepLines w:val="0"/>
        <w:widowControl w:val="0"/>
        <w:shd w:val="clear" w:color="auto" w:fill="auto"/>
        <w:bidi w:val="0"/>
        <w:spacing w:before="0" w:after="160" w:line="275"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Reputation metrics on decentralized networks are a critical part of enabling cooperation between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where progress would be challenging otherwise. Reputation metrics are used to ensure that bad actors within the network are eliminated as participants, improv</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ing security, reliability, and durability.</w:t>
      </w:r>
    </w:p>
    <w:p>
      <w:pPr>
        <w:pStyle w:val="24"/>
        <w:keepNext w:val="0"/>
        <w:keepLines w:val="0"/>
        <w:widowControl w:val="0"/>
        <w:shd w:val="clear" w:color="auto" w:fill="auto"/>
        <w:bidi w:val="0"/>
        <w:spacing w:before="0" w:after="160" w:line="276"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can be divided into four subsystems. The first subsystem is a proof of work identity system, the second subsystem is the initial vetting process, the third subsystem is a filtering system, and finally, the fourth system is a preference system.</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goal of the first system is to require a short proof that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 is invested, through time, stake, or resources. Initially, we are using proof of work. As men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tioned in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4.3,</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require a proof of work as part of identity generation. This helps the network avoid some Sybil attacks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"bookmark599"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but we glossed over how proof of work difficulty is set. We will let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set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minimum difficulty required for new data storage.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an identity generated with a lower difficulty than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configured minimum,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be a candi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date for new data. We expect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naturally increase the minimum proof of work difficulty requirements over time until a reasonable balance is found. In the case of a changing difficulty configuration,  will leave existing data on existing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where possible. Other investment proof schemes are possible, such as a form of proof of stake as we proposed in our previous 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[75]</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second subsystem slowly allows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to join the network. When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first joins the network, its reliability is unknown. As a result, it will be placed into a vetting process until enough data is known about it. We propose the following way to gather data about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without compromising the integrity of the network. Every time a file is uploaded,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select a small number of additional unvetted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include in the list of target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Reed-Solomon parameters will be chosen such that these unvetted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not affect the durability of the file, but will allow the network to test the node with a small fraction of data until we are sure the node is reliable. After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successfully stored enough data for a long enough period (at least one payment period),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then start including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in the standard selection process used for general uploads. It will also give the node a signed message claiming that the vetting process is completed, and that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may now enter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routing tables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"bookmark208"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Importantly,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get paid during this vetting period, but don't receive as much data.</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filtering system is the third subsystem； it blocks bad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from partici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pating. In addition to simply not having done a sufficient proof of work, certain actions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take are disqualifying events. The reputation system will be used to filter these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out from future uploads, regardless of where the node is in the vetting process. Actions that are disqualifying include： failing too many audits； failing to return data, with reasonable speed； and failing too many uptime checks.</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disqualified, that node will no longer be selected for future data storage and the data that node stores will be moved to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Likewise, if a client attempts to download a piece from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the node should have stored and the node fails to return it, the node will be disqualified. Importantly,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allowed to reject and fail </w:t>
      </w:r>
      <w:r>
        <w:rPr>
          <w:rFonts w:hint="default" w:ascii="Times New Roman Regular" w:hAnsi="Times New Roman Regular" w:cs="Times New Roman Regular"/>
          <w:i/>
          <w:iCs/>
          <w:color w:val="000000"/>
          <w:spacing w:val="0"/>
          <w:w w:val="100"/>
          <w:position w:val="0"/>
          <w:lang w:val="en-US" w:eastAsia="en-US" w:bidi="en-US"/>
        </w:rPr>
        <w:t>put</w:t>
      </w:r>
      <w:r>
        <w:rPr>
          <w:rFonts w:hint="default" w:ascii="Times New Roman Regular" w:hAnsi="Times New Roman Regular" w:cs="Times New Roman Regular"/>
          <w:color w:val="000000"/>
          <w:spacing w:val="0"/>
          <w:w w:val="100"/>
          <w:position w:val="0"/>
          <w:lang w:val="en-US" w:eastAsia="en-US" w:bidi="en-US"/>
        </w:rPr>
        <w:t xml:space="preserve"> operations without penalty, as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be allowed to choose which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operators to work with and which data to store.</w:t>
      </w:r>
    </w:p>
    <w:p>
      <w:pPr>
        <w:pStyle w:val="24"/>
        <w:keepNext w:val="0"/>
        <w:keepLines w:val="0"/>
        <w:widowControl w:val="0"/>
        <w:shd w:val="clear" w:color="auto" w:fill="auto"/>
        <w:bidi w:val="0"/>
        <w:spacing w:before="0" w:after="160" w:line="276"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It's worth reiterating that failing too many uptime checks is a disqualifying event.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be taken down for maintenance, but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offline too much, it can have an adverse impact on the network. If a node is offline during an audit, that specific audit should be retried until the node responds successfully or is disqualified, to prevent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from selectively failing to respond to audits.</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After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is disqualified, the node must go back through the entire vetting process again. If the node decides to start over with a brand-new identity, the node must restart the vetting process from the beginning (in addition to generating a new node ID via the proof of work system). This strongly disincentivizes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from being cavalier with their reputation.</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last subsystem is a preference system. After disqualified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have been filtered out, remaining statistics collected during audits will be used to establish a prefer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ence for better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during uploads. These statistics include performance char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acteristics such as throughput and latency, history of reliability and uptime, geographic location, and other desirable qualities. They will be combined into a load-balancing se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lection process, such that all uploads are sent to qualified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a higher likelihood of uploads to preferred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but with a non-zero chance for any qualified node. Ini</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tially, we'll be load balancing with these preferences via a randomized scheme, such as the Power of Two Choices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which selects two options entirely at random, and then chooses the more qualified between those two.</w:t>
      </w:r>
    </w:p>
    <w:p>
      <w:pPr>
        <w:pStyle w:val="24"/>
        <w:keepNext w:val="0"/>
        <w:keepLines w:val="0"/>
        <w:widowControl w:val="0"/>
        <w:shd w:val="clear" w:color="auto" w:fill="auto"/>
        <w:bidi w:val="0"/>
        <w:spacing w:before="0" w:after="16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On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preferential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is only used to select where new data will be stored, both during repair and during the upload of new files, unlike disqualifying events.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preferential reputation decreases, its file pieces will not be moved or repaired to other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There is no process planned in our system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contest their reputation scores. It is in the best interest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have good uptime, pass audits, and return data.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don't do these things are not useful to the network.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are treated by  unfairly will not accept future data from those .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about quality control for how we plan to ensure  are incentivized to treat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fairly.</w:t>
      </w:r>
    </w:p>
    <w:p>
      <w:pPr>
        <w:pStyle w:val="24"/>
        <w:keepNext w:val="0"/>
        <w:keepLines w:val="0"/>
        <w:widowControl w:val="0"/>
        <w:shd w:val="clear" w:color="auto" w:fill="auto"/>
        <w:bidi w:val="0"/>
        <w:spacing w:before="0" w:after="16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Initially,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reputation will be individually determined by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If a node is disqualified by one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it may still store data for other . Reputation will not initially be shared between . Over time, reputation will be determined globally.</w:t>
      </w:r>
    </w:p>
    <w:p>
      <w:pPr>
        <w:pStyle w:val="38"/>
        <w:keepNext/>
        <w:keepLines/>
        <w:widowControl w:val="0"/>
        <w:numPr>
          <w:ilvl w:val="0"/>
          <w:numId w:val="13"/>
        </w:numPr>
        <w:shd w:val="clear" w:color="auto" w:fill="auto"/>
        <w:tabs>
          <w:tab w:val="left" w:pos="706"/>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29" w:name="bookmark269"/>
      <w:bookmarkEnd w:id="229"/>
      <w:bookmarkStart w:id="230" w:name="bookmark266"/>
      <w:bookmarkStart w:id="231" w:name="bookmark270"/>
      <w:bookmarkStart w:id="232" w:name="bookmark268"/>
      <w:bookmarkStart w:id="233" w:name="bookmark267"/>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Payments</w:t>
      </w:r>
      <w:bookmarkEnd w:id="230"/>
      <w:bookmarkEnd w:id="231"/>
      <w:bookmarkEnd w:id="232"/>
      <w:bookmarkEnd w:id="233"/>
    </w:p>
    <w:p>
      <w:pPr>
        <w:pStyle w:val="24"/>
        <w:keepNext w:val="0"/>
        <w:keepLines w:val="0"/>
        <w:widowControl w:val="0"/>
        <w:shd w:val="clear" w:color="auto" w:fill="auto"/>
        <w:bidi w:val="0"/>
        <w:spacing w:before="0" w:line="275"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payments are made by clients who </w:t>
      </w:r>
      <w:r>
        <w:rPr>
          <w:rFonts w:hint="default" w:ascii="Times New Roman Regular" w:hAnsi="Times New Roman Regular" w:cs="Times New Roman Regular"/>
          <w:color w:val="000000"/>
          <w:spacing w:val="0"/>
          <w:w w:val="100"/>
          <w:position w:val="0"/>
          <w:lang w:eastAsia="en-US" w:bidi="en-US"/>
        </w:rPr>
        <w:t>use paas service</w:t>
      </w:r>
      <w:r>
        <w:rPr>
          <w:rFonts w:hint="default" w:ascii="Times New Roman Regular" w:hAnsi="Times New Roman Regular" w:cs="Times New Roman Regular"/>
          <w:color w:val="000000"/>
          <w:spacing w:val="0"/>
          <w:w w:val="100"/>
          <w:position w:val="0"/>
          <w:lang w:val="en-US" w:eastAsia="en-US" w:bidi="en-US"/>
        </w:rPr>
        <w:t xml:space="preserve"> on the platform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they utilize. The </w:t>
      </w:r>
      <w:r>
        <w:rPr>
          <w:rFonts w:hint="default" w:ascii="Times New Roman Regular" w:hAnsi="Times New Roman Regular" w:cs="Times New Roman Regular"/>
          <w:color w:val="000000"/>
          <w:spacing w:val="0"/>
          <w:w w:val="100"/>
          <w:position w:val="0"/>
          <w:lang w:eastAsia="en-US" w:bidi="en-US"/>
        </w:rPr>
        <w:t xml:space="preserve">business clients </w:t>
      </w:r>
      <w:r>
        <w:rPr>
          <w:rFonts w:hint="default" w:ascii="Times New Roman Regular" w:hAnsi="Times New Roman Regular" w:cs="Times New Roman Regular"/>
          <w:color w:val="000000"/>
          <w:spacing w:val="0"/>
          <w:w w:val="100"/>
          <w:position w:val="0"/>
          <w:lang w:val="en-US" w:eastAsia="en-US" w:bidi="en-US"/>
        </w:rPr>
        <w:t xml:space="preserve">then pays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the amount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storage and bandwidth they provide on the network. Payments by clients may </w:t>
      </w:r>
      <w:r>
        <w:rPr>
          <w:rFonts w:hint="default" w:ascii="Times New Roman Regular" w:hAnsi="Times New Roman Regular" w:cs="Times New Roman Regular"/>
          <w:color w:val="000000"/>
          <w:spacing w:val="0"/>
          <w:w w:val="100"/>
          <w:position w:val="0"/>
          <w:lang w:eastAsia="en-US" w:bidi="en-US"/>
        </w:rPr>
        <w:t xml:space="preserve">only </w:t>
      </w:r>
      <w:r>
        <w:rPr>
          <w:rFonts w:hint="default" w:ascii="Times New Roman Regular" w:hAnsi="Times New Roman Regular" w:cs="Times New Roman Regular"/>
          <w:color w:val="000000"/>
          <w:spacing w:val="0"/>
          <w:w w:val="100"/>
          <w:position w:val="0"/>
          <w:lang w:val="en-US" w:eastAsia="en-US" w:bidi="en-US"/>
        </w:rPr>
        <w:t xml:space="preserve">be through </w:t>
      </w:r>
      <w:r>
        <w:rPr>
          <w:rFonts w:hint="default" w:ascii="Times New Roman Regular" w:hAnsi="Times New Roman Regular" w:cs="Times New Roman Regular"/>
          <w:color w:val="000000"/>
          <w:spacing w:val="0"/>
          <w:w w:val="100"/>
          <w:position w:val="0"/>
          <w:lang w:eastAsia="en-US" w:bidi="en-US"/>
        </w:rPr>
        <w:t>BIGO-β</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coin</w:t>
      </w:r>
      <w:r>
        <w:rPr>
          <w:rFonts w:hint="default" w:ascii="Times New Roman Regular" w:hAnsi="Times New Roman Regular" w:cs="Times New Roman Regular"/>
          <w:color w:val="000000"/>
          <w:spacing w:val="0"/>
          <w:w w:val="100"/>
          <w:position w:val="0"/>
          <w:lang w:val="en-US" w:eastAsia="en-US" w:bidi="en-US"/>
        </w:rPr>
        <w:t xml:space="preserve">, but </w:t>
      </w:r>
      <w:r>
        <w:rPr>
          <w:rFonts w:hint="default" w:ascii="Times New Roman Regular" w:hAnsi="Times New Roman Regular" w:cs="Times New Roman Regular"/>
          <w:color w:val="000000"/>
          <w:spacing w:val="0"/>
          <w:w w:val="100"/>
          <w:position w:val="0"/>
          <w:lang w:eastAsia="en-US" w:bidi="en-US"/>
        </w:rPr>
        <w:t>the way of getting BIGO-β is mine BIGO-α by Mining Machine.</w:t>
      </w:r>
    </w:p>
    <w:p>
      <w:pPr>
        <w:pStyle w:val="24"/>
        <w:keepNext w:val="0"/>
        <w:keepLines w:val="0"/>
        <w:widowControl w:val="0"/>
        <w:shd w:val="clear" w:color="auto" w:fill="auto"/>
        <w:bidi w:val="0"/>
        <w:spacing w:before="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Previous distributed systems have handled payments as hard-coded contracts. For example, </w:t>
      </w:r>
      <w:r>
        <w:rPr>
          <w:rFonts w:hint="default" w:ascii="Times New Roman Regular" w:hAnsi="Times New Roman Regular" w:cs="Times New Roman Regular"/>
          <w:color w:val="000000"/>
          <w:spacing w:val="0"/>
          <w:w w:val="100"/>
          <w:position w:val="0"/>
          <w:lang w:eastAsia="en-US" w:bidi="en-US"/>
        </w:rPr>
        <w:t xml:space="preserve">ETH </w:t>
      </w:r>
      <w:r>
        <w:rPr>
          <w:rFonts w:hint="default" w:ascii="Times New Roman Regular" w:hAnsi="Times New Roman Regular" w:cs="Times New Roman Regular"/>
          <w:color w:val="000000"/>
          <w:spacing w:val="0"/>
          <w:w w:val="100"/>
          <w:position w:val="0"/>
          <w:lang w:val="en-US" w:eastAsia="en-US" w:bidi="en-US"/>
        </w:rPr>
        <w:t xml:space="preserve">network utilized 90-day contracts to maintain data on the network. After that period of time, the file was deleted. Other distributed </w:t>
      </w:r>
      <w:r>
        <w:rPr>
          <w:rFonts w:hint="default" w:ascii="Times New Roman Regular" w:hAnsi="Times New Roman Regular" w:cs="Times New Roman Regular"/>
          <w:color w:val="000000"/>
          <w:spacing w:val="0"/>
          <w:w w:val="100"/>
          <w:position w:val="0"/>
          <w:lang w:eastAsia="en-US" w:bidi="en-US"/>
        </w:rPr>
        <w:t xml:space="preserve">computing and storage platform </w:t>
      </w:r>
      <w:r>
        <w:rPr>
          <w:rFonts w:hint="default" w:ascii="Times New Roman Regular" w:hAnsi="Times New Roman Regular" w:cs="Times New Roman Regular"/>
          <w:color w:val="000000"/>
          <w:spacing w:val="0"/>
          <w:w w:val="100"/>
          <w:position w:val="0"/>
          <w:lang w:val="en-US" w:eastAsia="en-US" w:bidi="en-US"/>
        </w:rPr>
        <w:t>s use 15-day renewable contracts that delete data if the user does not log</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in every 15 days. Others use 30-day contracts. We believe that the most common use case is in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definite storage. To best solve this use case, our network will no longer use contracts to manage payments and file storage durations. The default assumption is that data will last indefinitely.</w:t>
      </w:r>
    </w:p>
    <w:p>
      <w:pPr>
        <w:pStyle w:val="24"/>
        <w:keepNext w:val="0"/>
        <w:keepLines w:val="0"/>
        <w:widowControl w:val="0"/>
        <w:shd w:val="clear" w:color="auto" w:fill="auto"/>
        <w:bidi w:val="0"/>
        <w:spacing w:before="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Business clients </w:t>
      </w:r>
      <w:r>
        <w:rPr>
          <w:rFonts w:hint="default" w:ascii="Times New Roman Regular" w:hAnsi="Times New Roman Regular" w:cs="Times New Roman Regular"/>
          <w:color w:val="000000"/>
          <w:spacing w:val="0"/>
          <w:w w:val="100"/>
          <w:position w:val="0"/>
          <w:lang w:val="en-US" w:eastAsia="en-US" w:bidi="en-US"/>
        </w:rPr>
        <w:t xml:space="preserve">will pay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the data they </w:t>
      </w:r>
      <w:r>
        <w:rPr>
          <w:rFonts w:hint="default" w:ascii="Times New Roman Regular" w:hAnsi="Times New Roman Regular" w:cs="Times New Roman Regular"/>
          <w:color w:val="000000"/>
          <w:spacing w:val="0"/>
          <w:w w:val="100"/>
          <w:position w:val="0"/>
          <w:lang w:eastAsia="en-US" w:bidi="en-US"/>
        </w:rPr>
        <w:t>utilize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paid for the </w:t>
      </w:r>
      <w:r>
        <w:rPr>
          <w:rFonts w:hint="default" w:ascii="Times New Roman Regular" w:hAnsi="Times New Roman Regular" w:cs="Times New Roman Regular"/>
          <w:color w:val="000000"/>
          <w:spacing w:val="0"/>
          <w:w w:val="100"/>
          <w:position w:val="0"/>
          <w:lang w:eastAsia="en-US" w:bidi="en-US"/>
        </w:rPr>
        <w:t xml:space="preserve">AI saturation degree training </w:t>
      </w:r>
      <w:r>
        <w:rPr>
          <w:rFonts w:hint="default" w:ascii="Times New Roman Regular" w:hAnsi="Times New Roman Regular" w:cs="Times New Roman Regular"/>
          <w:color w:val="000000"/>
          <w:spacing w:val="0"/>
          <w:w w:val="100"/>
          <w:position w:val="0"/>
          <w:lang w:val="en-US" w:eastAsia="en-US" w:bidi="en-US"/>
        </w:rPr>
        <w:t xml:space="preserve">of data, </w:t>
      </w:r>
      <w:r>
        <w:rPr>
          <w:rFonts w:hint="default" w:ascii="Times New Roman Regular" w:hAnsi="Times New Roman Regular" w:cs="Times New Roman Regular"/>
          <w:color w:val="000000"/>
          <w:spacing w:val="0"/>
          <w:w w:val="100"/>
          <w:position w:val="0"/>
          <w:lang w:eastAsia="en-US" w:bidi="en-US"/>
        </w:rPr>
        <w:t xml:space="preserve">also </w:t>
      </w:r>
      <w:r>
        <w:rPr>
          <w:rFonts w:hint="default" w:ascii="Times New Roman Regular" w:hAnsi="Times New Roman Regular" w:cs="Times New Roman Regular"/>
          <w:color w:val="000000"/>
          <w:spacing w:val="0"/>
          <w:w w:val="100"/>
          <w:position w:val="0"/>
          <w:lang w:val="en-US" w:eastAsia="en-US" w:bidi="en-US"/>
        </w:rPr>
        <w:t xml:space="preserve">they will be paid for storing the data month-by-month. At the end of the payment period,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calculate earnings for each of its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Provided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hasn't been disqualified,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paid by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the </w:t>
      </w:r>
      <w:r>
        <w:rPr>
          <w:rFonts w:hint="default" w:ascii="Times New Roman Regular" w:hAnsi="Times New Roman Regular" w:cs="Times New Roman Regular"/>
          <w:color w:val="000000"/>
          <w:spacing w:val="0"/>
          <w:w w:val="100"/>
          <w:position w:val="0"/>
          <w:lang w:eastAsia="en-US" w:bidi="en-US"/>
        </w:rPr>
        <w:t xml:space="preserve">saturation degree </w:t>
      </w:r>
      <w:r>
        <w:rPr>
          <w:rFonts w:hint="default" w:ascii="Times New Roman Regular" w:hAnsi="Times New Roman Regular" w:cs="Times New Roman Regular"/>
          <w:color w:val="000000"/>
          <w:spacing w:val="0"/>
          <w:w w:val="100"/>
          <w:position w:val="0"/>
          <w:lang w:val="en-US" w:eastAsia="en-US" w:bidi="en-US"/>
        </w:rPr>
        <w:t>data it has stored over the course of the month, per the</w:t>
      </w:r>
      <w:r>
        <w:rPr>
          <w:rFonts w:hint="default" w:ascii="Times New Roman Regular" w:hAnsi="Times New Roman Regular" w:cs="Times New Roman Regular"/>
          <w:color w:val="000000"/>
          <w:spacing w:val="0"/>
          <w:w w:val="100"/>
          <w:position w:val="0"/>
          <w:lang w:eastAsia="en-US" w:bidi="en-US"/>
        </w:rPr>
        <w:t xml:space="preserve"> super</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's records.</w:t>
      </w:r>
    </w:p>
    <w:p>
      <w:pPr>
        <w:pStyle w:val="24"/>
        <w:keepNext w:val="0"/>
        <w:keepLines w:val="0"/>
        <w:widowControl w:val="0"/>
        <w:shd w:val="clear" w:color="auto" w:fill="auto"/>
        <w:bidi w:val="0"/>
        <w:spacing w:before="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have a strong incentive to prefer long-lived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churn is too high,  will escrow a portion of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's payment until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maintained good participation and up</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time for some minimum amount of time, on the order of greater than half a year. 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leaves the network prematurely,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reclaim </w:t>
      </w:r>
      <w:r>
        <w:rPr>
          <w:rFonts w:hint="default" w:ascii="Times New Roman Regular" w:hAnsi="Times New Roman Regular" w:cs="Times New Roman Regular"/>
          <w:color w:val="000000"/>
          <w:spacing w:val="0"/>
          <w:w w:val="100"/>
          <w:position w:val="0"/>
          <w:lang w:eastAsia="en-US" w:bidi="en-US"/>
        </w:rPr>
        <w:t>es-crowed</w:t>
      </w:r>
      <w:r>
        <w:rPr>
          <w:rFonts w:hint="default" w:ascii="Times New Roman Regular" w:hAnsi="Times New Roman Regular" w:cs="Times New Roman Regular"/>
          <w:color w:val="000000"/>
          <w:spacing w:val="0"/>
          <w:w w:val="100"/>
          <w:position w:val="0"/>
          <w:lang w:val="en-US" w:eastAsia="en-US" w:bidi="en-US"/>
        </w:rPr>
        <w:t xml:space="preserve"> payments to it.</w:t>
      </w:r>
    </w:p>
    <w:p>
      <w:pPr>
        <w:pStyle w:val="24"/>
        <w:keepNext w:val="0"/>
        <w:keepLines w:val="0"/>
        <w:widowControl w:val="0"/>
        <w:shd w:val="clear" w:color="auto" w:fill="auto"/>
        <w:bidi w:val="0"/>
        <w:spacing w:before="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If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misses a delete command due to the node being offline,</w:t>
      </w:r>
      <w:r>
        <w:rPr>
          <w:rFonts w:hint="default" w:ascii="Times New Roman Regular" w:hAnsi="Times New Roman Regular" w:cs="Times New Roman Regular"/>
          <w:color w:val="000000" w:themeColor="text1"/>
          <w:spacing w:val="0"/>
          <w:w w:val="100"/>
          <w:position w:val="0"/>
          <w:lang w:eastAsia="en-US" w:bidi="en-US"/>
          <w14:textFill>
            <w14:solidFill>
              <w14:schemeClr w14:val="tx1"/>
            </w14:solidFill>
          </w14:textFill>
        </w:rPr>
        <w:t xml:space="preserve"> the delegate amount of coins will be eliminate 0.2% per day until it reach the maximum of super node delegate coins</w:t>
      </w:r>
      <w:r>
        <w:rPr>
          <w:rFonts w:hint="default" w:ascii="Times New Roman Regular" w:hAnsi="Times New Roman Regular" w:cs="Times New Roman Regular"/>
          <w:color w:val="C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it will be storing more data than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credits it for.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not paid for storing such file pieces, but will eventually be cleaned up through the garbage collection pro</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cess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"bookmark282"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This means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who maintain higher availability can maximize their profits by deleting files on request, which minimizes the amount of garbage data they store.</w:t>
      </w:r>
    </w:p>
    <w:p>
      <w:pPr>
        <w:pStyle w:val="24"/>
        <w:keepNext w:val="0"/>
        <w:keepLines w:val="0"/>
        <w:widowControl w:val="0"/>
        <w:shd w:val="clear" w:color="auto" w:fill="auto"/>
        <w:bidi w:val="0"/>
        <w:spacing w:before="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maintains a database of all file pieces it is responsible for and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it believes are storing these pieces. Each day,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adds another day's worth of accounting to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 every file piece it will be storing.  will track utilized bandwidth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At the end of the month,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adds up all bandwidth and storage payments each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earned and makes the payments to the appropriate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6"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 will also earn revenue from account holders for executing audits, repairing segments, and storing metadata.  charge a per-segment and per-byte cost, in ad</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dition to charging for access and retrieval. Per-segment charges cover the cost of pointer metadata, whereas per-byte charges cover the cost ofdata maintenance on the network. Every day, each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execute a number of audits across all of its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 the network.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charge for both completing audits and repairs, once segments fall below the piece threshold needed for repair.</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When it is detected that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acts maliciously and does not store files prop</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erly or maintain sufficient availability, it will not be paid for the services rendered, and the funds allocated to it will instead be used to repair any missing file pieces and to pay new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 storing the data.</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reduce transaction fees and other overhead as much as possible, payments will be recipient-initiated and must be worth at least some minimum value. Certain  may elect to use a portion of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payout to cover transaction fees in part or in whole.</w:t>
      </w:r>
    </w:p>
    <w:p>
      <w:pPr>
        <w:pStyle w:val="24"/>
        <w:keepNext w:val="0"/>
        <w:keepLines w:val="0"/>
        <w:widowControl w:val="0"/>
        <w:shd w:val="clear" w:color="auto" w:fill="auto"/>
        <w:bidi w:val="0"/>
        <w:spacing w:before="0" w:after="60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See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reputation section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4.18)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for details on how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know to trust .</w:t>
      </w:r>
    </w:p>
    <w:p>
      <w:pPr>
        <w:pStyle w:val="38"/>
        <w:keepNext/>
        <w:keepLines/>
        <w:widowControl w:val="0"/>
        <w:numPr>
          <w:ilvl w:val="0"/>
          <w:numId w:val="13"/>
        </w:numPr>
        <w:shd w:val="clear" w:color="auto" w:fill="auto"/>
        <w:tabs>
          <w:tab w:val="left" w:pos="696"/>
        </w:tabs>
        <w:bidi w:val="0"/>
        <w:spacing w:before="0" w:after="260" w:line="240" w:lineRule="auto"/>
        <w:ind w:left="0" w:right="0" w:firstLine="0"/>
        <w:jc w:val="both"/>
        <w:rPr>
          <w:rFonts w:hint="default" w:ascii="Times New Roman Regular" w:hAnsi="Times New Roman Regular" w:cs="Times New Roman Regular"/>
          <w:sz w:val="28"/>
          <w:szCs w:val="28"/>
        </w:rPr>
      </w:pPr>
      <w:bookmarkStart w:id="234" w:name="bookmark274"/>
      <w:bookmarkEnd w:id="234"/>
      <w:bookmarkStart w:id="235" w:name="bookmark273"/>
      <w:bookmarkStart w:id="236" w:name="bookmark272"/>
      <w:bookmarkStart w:id="237" w:name="bookmark271"/>
      <w:bookmarkStart w:id="238" w:name="bookmark275"/>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Bandwidth allocation</w:t>
      </w:r>
      <w:bookmarkEnd w:id="235"/>
      <w:bookmarkEnd w:id="236"/>
      <w:bookmarkEnd w:id="237"/>
      <w:bookmarkEnd w:id="238"/>
    </w:p>
    <w:p>
      <w:pPr>
        <w:pStyle w:val="24"/>
        <w:keepNext w:val="0"/>
        <w:keepLines w:val="0"/>
        <w:widowControl w:val="0"/>
        <w:shd w:val="clear" w:color="auto" w:fill="auto"/>
        <w:bidi w:val="0"/>
        <w:spacing w:before="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core component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our</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system requires knowing how much bandwidth is used between two peers.</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previous version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"bookmark526"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[37,</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"bookmark607"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used </w:t>
      </w:r>
      <w:r>
        <w:rPr>
          <w:rFonts w:hint="default" w:ascii="Times New Roman Regular" w:hAnsi="Times New Roman Regular" w:cs="Times New Roman Regular"/>
          <w:i/>
          <w:iCs/>
          <w:color w:val="000000"/>
          <w:spacing w:val="0"/>
          <w:w w:val="100"/>
          <w:position w:val="0"/>
          <w:lang w:val="en-US" w:eastAsia="en-US" w:bidi="en-US"/>
        </w:rPr>
        <w:t>exchange reports</w:t>
      </w:r>
      <w:r>
        <w:rPr>
          <w:rFonts w:hint="default" w:ascii="Times New Roman Regular" w:hAnsi="Times New Roman Regular" w:cs="Times New Roman Regular"/>
          <w:color w:val="000000"/>
          <w:spacing w:val="0"/>
          <w:w w:val="100"/>
          <w:position w:val="0"/>
          <w:lang w:val="en-US" w:eastAsia="en-US" w:bidi="en-US"/>
        </w:rPr>
        <w:t xml:space="preserve"> to gather information about what transpired between two peers. At the end of an operation, both peers would send reports to a central collection service for settlement. When both peers mutually agreed, it was straightforward to determine how much bandwidth had been used. When they disagreed, however, we resorted to data analysis and regression to determine which peer had a greater propensity for dishonesty in an effort to catch "cheaters" (or, rational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With our new version, we want to make cheating impossible from the protocol level.</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solve this problem, we turn to Neuman's </w:t>
      </w:r>
      <w:r>
        <w:rPr>
          <w:rFonts w:hint="default" w:ascii="Times New Roman Regular" w:hAnsi="Times New Roman Regular" w:cs="Times New Roman Regular"/>
          <w:i/>
          <w:iCs/>
          <w:color w:val="000000"/>
          <w:spacing w:val="0"/>
          <w:w w:val="100"/>
          <w:position w:val="0"/>
          <w:lang w:val="en-US" w:eastAsia="en-US" w:bidi="en-US"/>
        </w:rPr>
        <w:t>Proxy-based authorization and account</w:t>
      </w:r>
      <w:r>
        <w:rPr>
          <w:rFonts w:hint="default" w:ascii="Times New Roman Regular" w:hAnsi="Times New Roman Regular" w:cs="Times New Roman Regular"/>
          <w:i/>
          <w:iCs/>
          <w:color w:val="000000"/>
          <w:spacing w:val="0"/>
          <w:w w:val="100"/>
          <w:position w:val="0"/>
          <w:lang w:val="en-US" w:eastAsia="en-US" w:bidi="en-US"/>
        </w:rPr>
        <w:softHyphen/>
      </w:r>
      <w:r>
        <w:rPr>
          <w:rFonts w:hint="default" w:ascii="Times New Roman Regular" w:hAnsi="Times New Roman Regular" w:cs="Times New Roman Regular"/>
          <w:i/>
          <w:iCs/>
          <w:color w:val="000000"/>
          <w:spacing w:val="0"/>
          <w:w w:val="100"/>
          <w:position w:val="0"/>
          <w:lang w:val="en-US" w:eastAsia="en-US" w:bidi="en-US"/>
        </w:rPr>
        <w:t>ing for distributed systems</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This accounting protocol more correctly measures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source usage in a delegated and decentralized way.</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Neuman's accounting protocol, 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an account holder has enough funds to cover the operation, an account server will create a signed, digital check and transfer it to the ac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count holder. The protocol refers to this check as a </w:t>
      </w:r>
      <w:r>
        <w:rPr>
          <w:rFonts w:hint="default" w:ascii="Times New Roman Regular" w:hAnsi="Times New Roman Regular" w:cs="Times New Roman Regular"/>
          <w:i/>
          <w:iCs/>
          <w:color w:val="000000"/>
          <w:spacing w:val="0"/>
          <w:w w:val="100"/>
          <w:position w:val="0"/>
          <w:lang w:val="en-US" w:eastAsia="en-US" w:bidi="en-US"/>
        </w:rPr>
        <w:t>proxy</w:t>
      </w:r>
      <w:r>
        <w:rPr>
          <w:rFonts w:hint="default" w:ascii="Times New Roman Regular" w:hAnsi="Times New Roman Regular" w:cs="Times New Roman Regular"/>
          <w:color w:val="000000"/>
          <w:spacing w:val="0"/>
          <w:w w:val="100"/>
          <w:position w:val="0"/>
          <w:lang w:val="en-US" w:eastAsia="en-US" w:bidi="en-US"/>
        </w:rPr>
        <w:t xml:space="preserve">, but we refer to it as a </w:t>
      </w:r>
      <w:r>
        <w:rPr>
          <w:rFonts w:hint="default" w:ascii="Times New Roman Regular" w:hAnsi="Times New Roman Regular" w:cs="Times New Roman Regular"/>
          <w:i/>
          <w:iCs/>
          <w:color w:val="000000"/>
          <w:spacing w:val="0"/>
          <w:w w:val="100"/>
          <w:position w:val="0"/>
          <w:lang w:val="en-US" w:eastAsia="en-US" w:bidi="en-US"/>
        </w:rPr>
        <w:t>bandwidth allocation</w:t>
      </w:r>
      <w:r>
        <w:rPr>
          <w:rFonts w:hint="default" w:ascii="Times New Roman Regular" w:hAnsi="Times New Roman Regular" w:cs="Times New Roman Regular"/>
          <w:color w:val="000000"/>
          <w:spacing w:val="0"/>
          <w:w w:val="100"/>
          <w:position w:val="0"/>
          <w:lang w:val="en-US" w:eastAsia="en-US" w:bidi="en-US"/>
        </w:rPr>
        <w:t xml:space="preserve">. This check contains information identifying the account server, the payer, the payee, the maximum amount of resources available to be used in the operation, a check number to prevent any double spending problems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and an expiration date.</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In our case, the account server is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the payer is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the payee is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the resource in question is bandwidth.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only create a bandwidth allocation if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authorized for the request. At the beginning of a storage operation,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can transfer the bandwidth allocation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validate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signature and perform the requested operation up to the allowed bandwidth limit, storing and later sending the bandwidth allocation to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for payment.</w:t>
      </w:r>
    </w:p>
    <w:p>
      <w:pPr>
        <w:pStyle w:val="24"/>
        <w:keepNext w:val="0"/>
        <w:keepLines w:val="0"/>
        <w:widowControl w:val="0"/>
        <w:shd w:val="clear" w:color="auto" w:fill="auto"/>
        <w:bidi w:val="0"/>
        <w:spacing w:before="0" w:line="274"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We're furtherinspired by Filecoin's off-chain retrieval market,wherein onlysmall amounts of data are transferred at a time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[81]</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Instead of allowing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cheat and save the bandwidth allocation without performing the requested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operation, we break each operation into smaller requests such that if either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stop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participating in the protocol prematurely, neither peer class is exposed to too much loss. This is similar to an optimistic,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gradual-release, fair-exchange protocol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"bookmark611"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[80]</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To support this with Neuman's accounting protocol and little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overhead, we use </w:t>
      </w:r>
      <w:r>
        <w:rPr>
          <w:rFonts w:hint="default" w:ascii="Times New Roman Regular" w:hAnsi="Times New Roman Regular" w:cs="Times New Roman Regular"/>
          <w:i/>
          <w:iCs/>
          <w:color w:val="000000"/>
          <w:spacing w:val="0"/>
          <w:w w:val="100"/>
          <w:position w:val="0"/>
          <w:lang w:val="en-US" w:eastAsia="en-US" w:bidi="en-US"/>
        </w:rPr>
        <w:t>restricted bandwidth allocations</w:t>
      </w:r>
      <w:r>
        <w:rPr>
          <w:rFonts w:hint="default" w:ascii="Times New Roman Regular" w:hAnsi="Times New Roman Regular" w:cs="Times New Roman Regular"/>
          <w:color w:val="000000"/>
          <w:spacing w:val="0"/>
          <w:w w:val="100"/>
          <w:position w:val="0"/>
          <w:lang w:val="en-US" w:eastAsia="en-US" w:bidi="en-US"/>
        </w:rPr>
        <w:t xml:space="preserve"> (referred to as </w:t>
      </w:r>
      <w:r>
        <w:rPr>
          <w:rFonts w:hint="default" w:ascii="Times New Roman Regular" w:hAnsi="Times New Roman Regular" w:cs="Times New Roman Regular"/>
          <w:i/>
          <w:iCs/>
          <w:color w:val="000000"/>
          <w:spacing w:val="0"/>
          <w:w w:val="100"/>
          <w:position w:val="0"/>
          <w:lang w:val="en-US" w:eastAsia="en-US" w:bidi="en-US"/>
        </w:rPr>
        <w:t>restricted proxies</w:t>
      </w:r>
      <w:r>
        <w:rPr>
          <w:rFonts w:hint="default" w:ascii="Times New Roman Regular" w:hAnsi="Times New Roman Regular" w:cs="Times New Roman Regular"/>
          <w:color w:val="000000"/>
          <w:spacing w:val="0"/>
          <w:w w:val="100"/>
          <w:position w:val="0"/>
          <w:lang w:val="en-US" w:eastAsia="en-US" w:bidi="en-US"/>
        </w:rPr>
        <w:t xml:space="preserve"> in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"bookmark609"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[79]</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Neuman's restricted proxies work much like Macaroons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"bookmark588"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[68]</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in which further caveats can be added in a way that can't be removed, limiting the capabilities of the proxy. Proxies can use public/private key cryptography, which means that anyone can validate the proxy, instead ofjust the original issuer. Because each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already has a key pair as part of its identity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"bookmark194"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4.4)</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we use the existing key pair instead of creating a new key pair for every restriction.</w:t>
      </w:r>
    </w:p>
    <w:p>
      <w:pPr>
        <w:pStyle w:val="24"/>
        <w:keepNext w:val="0"/>
        <w:keepLines w:val="0"/>
        <w:widowControl w:val="0"/>
        <w:shd w:val="clear" w:color="auto" w:fill="auto"/>
        <w:bidi w:val="0"/>
        <w:spacing w:before="0" w:line="274"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Restricted bandwidth allocations, in our case, are restricted by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to limit the bandwidth allocation's value to only what has transferred so far. In this way,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only keep the largest bandwidth allocation it has received up to that point, and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only send bandwidth allocations that are slightly larger than what it has received.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has no incentive to keep more than the largest allocation, as they all share the same “check number," which can only be cashed once.</w:t>
      </w:r>
    </w:p>
    <w:p>
      <w:pPr>
        <w:pStyle w:val="24"/>
        <w:keepNext w:val="0"/>
        <w:keepLines w:val="0"/>
        <w:widowControl w:val="0"/>
        <w:shd w:val="clear" w:color="auto" w:fill="auto"/>
        <w:bidi w:val="0"/>
        <w:spacing w:before="0" w:line="275"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In the case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 </w:t>
      </w:r>
      <w:r>
        <w:rPr>
          <w:rFonts w:hint="default" w:ascii="Times New Roman Regular" w:hAnsi="Times New Roman Regular" w:cs="Times New Roman Regular"/>
          <w:i/>
          <w:iCs/>
          <w:color w:val="000000"/>
          <w:spacing w:val="0"/>
          <w:w w:val="100"/>
          <w:position w:val="0"/>
          <w:lang w:val="en-US" w:eastAsia="en-US" w:bidi="en-US"/>
        </w:rPr>
        <w:t>Get</w:t>
      </w:r>
      <w:r>
        <w:rPr>
          <w:rFonts w:hint="default" w:ascii="Times New Roman Regular" w:hAnsi="Times New Roman Regular" w:cs="Times New Roman Regular"/>
          <w:color w:val="000000"/>
          <w:spacing w:val="0"/>
          <w:w w:val="100"/>
          <w:position w:val="0"/>
          <w:lang w:val="en-US" w:eastAsia="en-US" w:bidi="en-US"/>
        </w:rPr>
        <w:t xml:space="preserve"> operation, assume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-signed bandwidth allocation allows up to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bytes total.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start by sending a restricted allocation for some small amount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bytes), perhaps only a few kilobytes, so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verify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's authorization. If the allocation is signed correctly,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transfer up to the amount listed in the restricted allocation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bytes) before awaiting another allocation.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will then send another allocation where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is larger, continuing to send allocations for data until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has grown to the full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value. For each transaction,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only sends previously-unsent data, so that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only sends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bytes total. As seen in Figure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"bookmark276"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4.6,</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we pipeline these requests to avoid pipeline stall performance penalties.</w:t>
      </w:r>
    </w:p>
    <w:p>
      <w:pPr>
        <w:pStyle w:val="24"/>
        <w:keepNext w:val="0"/>
        <w:keepLines w:val="0"/>
        <w:widowControl w:val="0"/>
        <w:shd w:val="clear" w:color="auto" w:fill="auto"/>
        <w:bidi w:val="0"/>
        <w:spacing w:before="0" w:line="275"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If the request is terminated at any time, either planned or unexpectedly,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keep the largest restricted bandwidth allocation it has received. This largest restricted bandwidth allocation is the signed confirmation by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that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agreed to bandwidth usage of up to </w:t>
      </w:r>
      <w:r>
        <w:rPr>
          <w:rFonts w:hint="default" w:ascii="Times New Roman Regular" w:hAnsi="Times New Roman Regular" w:cs="Times New Roman Regular"/>
          <w:i/>
          <w:iCs/>
          <w:color w:val="000000"/>
          <w:spacing w:val="0"/>
          <w:w w:val="100"/>
          <w:position w:val="0"/>
          <w:lang w:val="en-US" w:eastAsia="en-US" w:bidi="en-US"/>
        </w:rPr>
        <w:t>y</w:t>
      </w:r>
      <w:r>
        <w:rPr>
          <w:rFonts w:hint="default" w:ascii="Times New Roman Regular" w:hAnsi="Times New Roman Regular" w:cs="Times New Roman Regular"/>
          <w:color w:val="000000"/>
          <w:spacing w:val="0"/>
          <w:w w:val="100"/>
          <w:position w:val="0"/>
          <w:lang w:val="en-US" w:eastAsia="en-US" w:bidi="en-US"/>
        </w:rPr>
        <w:t xml:space="preserve"> bytes, along with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confirmation of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's bandwidth allowance </w:t>
      </w:r>
      <w:r>
        <w:rPr>
          <w:rFonts w:hint="default" w:ascii="Times New Roman Regular" w:hAnsi="Times New Roman Regular" w:cs="Times New Roman Regular"/>
          <w:i/>
          <w:iCs/>
          <w:color w:val="000000"/>
          <w:spacing w:val="0"/>
          <w:w w:val="100"/>
          <w:position w:val="0"/>
          <w:lang w:val="en-US" w:eastAsia="en-US" w:bidi="en-US"/>
        </w:rPr>
        <w:t>x</w:t>
      </w:r>
      <w:r>
        <w:rPr>
          <w:rFonts w:hint="default" w:ascii="Times New Roman Regular" w:hAnsi="Times New Roman Regular" w:cs="Times New Roman Regular"/>
          <w:color w:val="000000"/>
          <w:spacing w:val="0"/>
          <w:w w:val="100"/>
          <w:position w:val="0"/>
          <w:lang w:val="en-US" w:eastAsia="en-US" w:bidi="en-US"/>
        </w:rPr>
        <w:t xml:space="preserve">.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periodically send the largest restricted bandwidth allocations it has received to appropriate , at which point  will pay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for that bandwidth.</w:t>
      </w:r>
    </w:p>
    <w:p>
      <w:pPr>
        <w:pStyle w:val="24"/>
        <w:keepNext w:val="0"/>
        <w:keepLines w:val="0"/>
        <w:widowControl w:val="0"/>
        <w:shd w:val="clear" w:color="auto" w:fill="auto"/>
        <w:bidi w:val="0"/>
        <w:spacing w:before="0" w:line="278" w:lineRule="exact"/>
        <w:ind w:left="52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If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can't afford the bandwidth usage,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not sign an bandwidth allocation, protecting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's reputation. Likewise, if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tries to use more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bandwidth than allocated,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decline the request.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can only get paid for the maximum amount a client has agreed to, as it otherwise has no valid bandwidth allocations to return for payment.</w:t>
      </w:r>
    </w:p>
    <w:p>
      <w:pPr>
        <w:pStyle w:val="24"/>
        <w:keepNext w:val="0"/>
        <w:keepLines w:val="0"/>
        <w:widowControl w:val="0"/>
        <w:shd w:val="clear" w:color="auto" w:fill="auto"/>
        <w:bidi w:val="0"/>
        <w:spacing w:before="0" w:after="620" w:line="274" w:lineRule="exact"/>
        <w:ind w:right="0" w:firstLine="797" w:firstLineChars="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As before, we don't measure all peer-to-peer traffic. This bandwidth traffic measure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 system only tracks bandwidth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 xml:space="preserve">used during storage operations (storage and retrievals of pieces). However, it does not apply to node discovery traffic </w:t>
      </w:r>
      <w:r>
        <w:rPr>
          <w:rFonts w:hint="default" w:ascii="Times New Roman Regular" w:hAnsi="Times New Roman Regular" w:cs="Times New Roman Regular"/>
          <w:color w:val="000000"/>
          <w:spacing w:val="0"/>
          <w:w w:val="100"/>
          <w:position w:val="0"/>
          <w:lang w:eastAsia="en-US" w:bidi="en-US"/>
        </w:rPr>
        <w:tab/>
      </w:r>
      <w:r>
        <w:rPr>
          <w:rFonts w:hint="default" w:ascii="Times New Roman Regular" w:hAnsi="Times New Roman Regular" w:cs="Times New Roman Regular"/>
          <w:color w:val="000000"/>
          <w:spacing w:val="0"/>
          <w:w w:val="100"/>
          <w:position w:val="0"/>
          <w:lang w:val="en-US" w:eastAsia="en-US" w:bidi="en-US"/>
        </w:rPr>
        <w:t>(Kademlia DHT) or other generic maintenance overhead.</w:t>
      </w:r>
    </w:p>
    <w:p>
      <w:pPr>
        <w:pStyle w:val="38"/>
        <w:keepNext/>
        <w:keepLines/>
        <w:widowControl w:val="0"/>
        <w:numPr>
          <w:ilvl w:val="0"/>
          <w:numId w:val="13"/>
        </w:numPr>
        <w:shd w:val="clear" w:color="auto" w:fill="auto"/>
        <w:tabs>
          <w:tab w:val="left" w:pos="696"/>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39" w:name="bookmark280"/>
      <w:bookmarkEnd w:id="239"/>
      <w:bookmarkStart w:id="240" w:name="bookmark279"/>
      <w:bookmarkStart w:id="241" w:name="bookmark278"/>
      <w:bookmarkStart w:id="242" w:name="bookmark281"/>
      <w:bookmarkStart w:id="243" w:name="bookmark277"/>
      <w:r>
        <w:rPr>
          <w:rFonts w:hint="default" w:ascii="Times New Roman Regular" w:hAnsi="Times New Roman Regular" w:cs="Times New Roman Regular"/>
          <w:b/>
          <w:bCs/>
          <w:color w:val="000000"/>
          <w:spacing w:val="0"/>
          <w:w w:val="100"/>
          <w:position w:val="0"/>
          <w:sz w:val="28"/>
          <w:szCs w:val="28"/>
          <w:u w:val="none"/>
          <w:lang w:eastAsia="en-US" w:bidi="en-US"/>
        </w:rPr>
        <w:t>node</w:t>
      </w:r>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 xml:space="preserve"> reputation</w:t>
      </w:r>
      <w:bookmarkEnd w:id="240"/>
      <w:bookmarkEnd w:id="241"/>
      <w:bookmarkEnd w:id="242"/>
      <w:bookmarkEnd w:id="243"/>
    </w:p>
    <w:p>
      <w:pPr>
        <w:pStyle w:val="24"/>
        <w:keepNext w:val="0"/>
        <w:keepLines w:val="0"/>
        <w:widowControl w:val="0"/>
        <w:shd w:val="clear" w:color="auto" w:fill="auto"/>
        <w:bidi w:val="0"/>
        <w:spacing w:before="0" w:after="160" w:line="276"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Whenever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has a less than stellar payment, demand gen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eration, or performance history, there is a strong incentive for the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to avoid accepting its data.</w:t>
      </w:r>
    </w:p>
    <w:p>
      <w:pPr>
        <w:pStyle w:val="24"/>
        <w:keepNext w:val="0"/>
        <w:keepLines w:val="0"/>
        <w:widowControl w:val="0"/>
        <w:shd w:val="clear" w:color="auto" w:fill="auto"/>
        <w:bidi w:val="0"/>
        <w:spacing w:before="0" w:after="16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When a new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joins the network, the participating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com</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mence their own vetting process. This process limits their exposure to the new and un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known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while building trust over time to highlight which of the  have the best payment record.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able to configure the maximum amount of data they will store for an untrusted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and will build historical data on whether that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will be trusted further in the future.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will also retain manual control on what  they will trust, or won't trust, if desired.</w:t>
      </w:r>
    </w:p>
    <w:p>
      <w:pPr>
        <w:pStyle w:val="24"/>
        <w:keepNext w:val="0"/>
        <w:keepLines w:val="0"/>
        <w:widowControl w:val="0"/>
        <w:shd w:val="clear" w:color="auto" w:fill="auto"/>
        <w:bidi w:val="0"/>
        <w:spacing w:before="0" w:after="620" w:line="275"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can elect to automatically trust a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provided collec</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tion of recommended  that adhere to a strict set of quality controls and payment service level agreements (SLAs). To protect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if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wants to be included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approved list,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may be re</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quired to adhere to a set of operating, payment, and pricing parameters and to sign a business arrangement with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See section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"bookmark292"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4.21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for more details.</w:t>
      </w:r>
    </w:p>
    <w:p>
      <w:pPr>
        <w:pStyle w:val="38"/>
        <w:keepNext/>
        <w:keepLines/>
        <w:widowControl w:val="0"/>
        <w:numPr>
          <w:ilvl w:val="0"/>
          <w:numId w:val="13"/>
        </w:numPr>
        <w:shd w:val="clear" w:color="auto" w:fill="auto"/>
        <w:tabs>
          <w:tab w:val="left" w:pos="696"/>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44" w:name="bookmark285"/>
      <w:bookmarkEnd w:id="244"/>
      <w:bookmarkStart w:id="245" w:name="bookmark282"/>
      <w:bookmarkStart w:id="246" w:name="bookmark283"/>
      <w:bookmarkStart w:id="247" w:name="bookmark284"/>
      <w:bookmarkStart w:id="248" w:name="bookmark286"/>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Garbage collection</w:t>
      </w:r>
      <w:bookmarkEnd w:id="245"/>
      <w:bookmarkEnd w:id="246"/>
      <w:bookmarkEnd w:id="247"/>
      <w:bookmarkEnd w:id="248"/>
    </w:p>
    <w:p>
      <w:pPr>
        <w:pStyle w:val="24"/>
        <w:keepNext w:val="0"/>
        <w:keepLines w:val="0"/>
        <w:widowControl w:val="0"/>
        <w:shd w:val="clear" w:color="auto" w:fill="auto"/>
        <w:bidi w:val="0"/>
        <w:spacing w:before="0" w:after="160" w:line="275" w:lineRule="exact"/>
        <w:ind w:left="72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When clients move, replace, or delete data, , or clients on behalf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of, will notify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they are no longer required to store that data. In configurations where delete messages are issued by the client, the metadata system (and thus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with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reputation on the line) will require proof that deletes were issued to a configurable minimum number of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This means that every time data is deleted,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that are online and reachable will receive notifications right away.</w:t>
      </w:r>
    </w:p>
    <w:p>
      <w:pPr>
        <w:pStyle w:val="24"/>
        <w:keepNext w:val="0"/>
        <w:keepLines w:val="0"/>
        <w:widowControl w:val="0"/>
        <w:shd w:val="clear" w:color="auto" w:fill="auto"/>
        <w:bidi w:val="0"/>
        <w:spacing w:before="0" w:line="274" w:lineRule="exact"/>
        <w:ind w:left="720" w:right="0" w:firstLine="28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sometimes be temporarily unavailable and will miss delete mes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sages. In these cases, unneeded data is considered </w:t>
      </w:r>
      <w:r>
        <w:rPr>
          <w:rFonts w:hint="default" w:ascii="Times New Roman Regular" w:hAnsi="Times New Roman Regular" w:cs="Times New Roman Regular"/>
          <w:i/>
          <w:iCs/>
          <w:color w:val="000000"/>
          <w:spacing w:val="0"/>
          <w:w w:val="100"/>
          <w:position w:val="0"/>
          <w:lang w:val="en-US" w:eastAsia="en-US" w:bidi="en-US"/>
        </w:rPr>
        <w:t>garbage.</w:t>
      </w:r>
      <w:r>
        <w:rPr>
          <w:rFonts w:hint="default" w:ascii="Times New Roman Regular" w:hAnsi="Times New Roman Regular" w:cs="Times New Roman Regular"/>
          <w:color w:val="000000"/>
          <w:spacing w:val="0"/>
          <w:w w:val="100"/>
          <w:position w:val="0"/>
          <w:lang w:val="en-US" w:eastAsia="en-US" w:bidi="en-US"/>
        </w:rPr>
        <w:t xml:space="preserve">  only pay for data that they expect to be stored.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with lots of garbage will earn less than they otherwise would unless a garbage collection system is employed. For this reason, we introduce garbage collection to free up space on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A garbage collection algorithm is a method for freeing no-longer used resources. A </w:t>
      </w:r>
      <w:r>
        <w:rPr>
          <w:rFonts w:hint="default" w:ascii="Times New Roman Regular" w:hAnsi="Times New Roman Regular" w:cs="Times New Roman Regular"/>
          <w:i/>
          <w:iCs/>
          <w:color w:val="000000"/>
          <w:spacing w:val="0"/>
          <w:w w:val="100"/>
          <w:position w:val="0"/>
          <w:lang w:val="en-US" w:eastAsia="en-US" w:bidi="en-US"/>
        </w:rPr>
        <w:t>precise</w:t>
      </w:r>
      <w:r>
        <w:rPr>
          <w:rFonts w:hint="default" w:ascii="Times New Roman Regular" w:hAnsi="Times New Roman Regular" w:cs="Times New Roman Regular"/>
          <w:color w:val="000000"/>
          <w:spacing w:val="0"/>
          <w:w w:val="100"/>
          <w:position w:val="0"/>
          <w:lang w:val="en-US" w:eastAsia="en-US" w:bidi="en-US"/>
        </w:rPr>
        <w:t xml:space="preserve"> garbage collector collects all garbage exactly and leaves no additional garbage. A </w:t>
      </w:r>
      <w:r>
        <w:rPr>
          <w:rFonts w:hint="default" w:ascii="Times New Roman Regular" w:hAnsi="Times New Roman Regular" w:cs="Times New Roman Regular"/>
          <w:i/>
          <w:iCs/>
          <w:color w:val="000000"/>
          <w:spacing w:val="0"/>
          <w:w w:val="100"/>
          <w:position w:val="0"/>
          <w:lang w:val="en-US" w:eastAsia="en-US" w:bidi="en-US"/>
        </w:rPr>
        <w:t>conservative</w:t>
      </w:r>
      <w:r>
        <w:rPr>
          <w:rFonts w:hint="default" w:ascii="Times New Roman Regular" w:hAnsi="Times New Roman Regular" w:cs="Times New Roman Regular"/>
          <w:color w:val="000000"/>
          <w:spacing w:val="0"/>
          <w:w w:val="100"/>
          <w:position w:val="0"/>
          <w:lang w:val="en-US" w:eastAsia="en-US" w:bidi="en-US"/>
        </w:rPr>
        <w:t xml:space="preserve"> garbage collector, on the other hand, may leave some small proportion of garbage around given some other trade-offs, often with the aim of improving perfor</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mance. As long as a conservative garbage collector is used in our system, the payment for storage owed to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be high enough to amortize the cost of storing the garbage.</w:t>
      </w:r>
    </w:p>
    <w:p>
      <w:pPr>
        <w:pStyle w:val="24"/>
        <w:keepNext w:val="0"/>
        <w:keepLines w:val="0"/>
        <w:widowControl w:val="0"/>
        <w:shd w:val="clear" w:color="auto" w:fill="auto"/>
        <w:bidi w:val="0"/>
        <w:spacing w:before="0" w:after="620" w:line="275" w:lineRule="exact"/>
        <w:ind w:left="7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For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that miss initial delete messages, our first release will start with a con</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servative garbage collection strategy, though we anticipate a precise strategy in the near future. Periodically,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will request a data structure to detect differences. In the simplest form, it can be a hash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stored keys, which allows efficient detection of out- of-sync state. After detecting out-of-sync state, collection can use another structure, such as a Bloom filter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"bookmark615"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[82]</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 xml:space="preserve">, to find out what data has not been deleted. By returning a data structure tailored to each node on a periodic schedule,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can give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the ability to clean up garbage data to a configurable tolerance. will reject overly frequent requests for these data structures.</w:t>
      </w:r>
    </w:p>
    <w:p>
      <w:pPr>
        <w:pStyle w:val="38"/>
        <w:keepNext/>
        <w:keepLines/>
        <w:widowControl w:val="0"/>
        <w:numPr>
          <w:ilvl w:val="0"/>
          <w:numId w:val="13"/>
        </w:numPr>
        <w:shd w:val="clear" w:color="auto" w:fill="auto"/>
        <w:tabs>
          <w:tab w:val="left" w:pos="768"/>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49" w:name="bookmark290"/>
      <w:bookmarkEnd w:id="249"/>
      <w:r>
        <w:rPr>
          <w:rFonts w:hint="default" w:ascii="Times New Roman Regular" w:hAnsi="Times New Roman Regular" w:cs="Times New Roman Regular"/>
          <w:b/>
          <w:bCs/>
          <w:color w:val="000000"/>
          <w:spacing w:val="0"/>
          <w:w w:val="100"/>
          <w:position w:val="0"/>
          <w:sz w:val="28"/>
          <w:szCs w:val="28"/>
          <w:u w:val="none"/>
          <w:lang w:eastAsia="en-US" w:bidi="en-US"/>
        </w:rPr>
        <w:t>Mining Machine</w:t>
      </w:r>
    </w:p>
    <w:p>
      <w:pPr>
        <w:pStyle w:val="24"/>
        <w:keepNext w:val="0"/>
        <w:keepLines w:val="0"/>
        <w:widowControl w:val="0"/>
        <w:shd w:val="clear" w:color="auto" w:fill="auto"/>
        <w:bidi w:val="0"/>
        <w:spacing w:before="0" w:line="274" w:lineRule="exact"/>
        <w:ind w:left="7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is the term which we use to identify any software or service that invokes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in order to interact with  and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It comes in a few forms：</w:t>
      </w:r>
    </w:p>
    <w:p>
      <w:pPr>
        <w:pStyle w:val="24"/>
        <w:keepNext w:val="0"/>
        <w:keepLines w:val="0"/>
        <w:widowControl w:val="0"/>
        <w:shd w:val="clear" w:color="auto" w:fill="auto"/>
        <w:bidi w:val="0"/>
        <w:spacing w:before="0" w:after="0" w:line="274" w:lineRule="exact"/>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liblink</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 xml:space="preserve"> is a library that provides access to storing and retrieving data in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w:t>
      </w:r>
    </w:p>
    <w:p>
      <w:pPr>
        <w:pStyle w:val="24"/>
        <w:keepNext w:val="0"/>
        <w:keepLines w:val="0"/>
        <w:widowControl w:val="0"/>
        <w:shd w:val="clear" w:color="auto" w:fill="auto"/>
        <w:bidi w:val="0"/>
        <w:spacing w:before="0" w:after="0" w:line="274" w:lineRule="exact"/>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val="en-US" w:eastAsia="en-US" w:bidi="en-US"/>
        </w:rPr>
        <w:t xml:space="preserve">Gateways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Gateways act as compatibility layers between a service or application and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They run as a service co-located with wherever data is generated, and will communicate directly with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so as to avoid central bandwidth costs. The Gateway is a simple service layer on top of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after="0" w:line="274" w:lineRule="exact"/>
        <w:ind w:left="128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Our first gateway is an Amazon S3 gateway. It provides an S3-compatible, drop-in interface for users and applications that need to store data but don't want to bother with the complexities of distributed storage directly.</w:t>
      </w:r>
    </w:p>
    <w:p>
      <w:pPr>
        <w:pStyle w:val="24"/>
        <w:keepNext w:val="0"/>
        <w:keepLines w:val="0"/>
        <w:widowControl w:val="0"/>
        <w:shd w:val="clear" w:color="auto" w:fill="auto"/>
        <w:bidi w:val="0"/>
        <w:spacing w:before="0" w:line="274" w:lineRule="exact"/>
        <w:ind w:left="1280" w:right="0" w:hanging="500"/>
        <w:jc w:val="both"/>
        <w:rPr>
          <w:rFonts w:hint="default" w:ascii="Times New Roman Regular" w:hAnsi="Times New Roman Regular" w:cs="Times New Roman Regular"/>
        </w:rPr>
      </w:pPr>
      <w:r>
        <w:rPr>
          <w:rFonts w:hint="default" w:ascii="Times New Roman Regular" w:hAnsi="Times New Roman Regular" w:cs="Times New Roman Regular"/>
          <w:b/>
          <w:bCs/>
          <w:color w:val="000000"/>
          <w:spacing w:val="0"/>
          <w:w w:val="100"/>
          <w:position w:val="0"/>
          <w:lang w:eastAsia="en-US" w:bidi="en-US"/>
        </w:rPr>
        <w:t>Link CLI</w:t>
      </w:r>
      <w:r>
        <w:rPr>
          <w:rFonts w:hint="default" w:ascii="Times New Roman Regular" w:hAnsi="Times New Roman Regular" w:cs="Times New Roman Regular"/>
          <w:b/>
          <w:bCs/>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Link CLI</w:t>
      </w:r>
      <w:r>
        <w:rPr>
          <w:rFonts w:hint="default" w:ascii="Times New Roman Regular" w:hAnsi="Times New Roman Regular" w:cs="Times New Roman Regular"/>
          <w:color w:val="000000"/>
          <w:spacing w:val="0"/>
          <w:w w:val="100"/>
          <w:position w:val="0"/>
          <w:lang w:val="en-US" w:eastAsia="en-US" w:bidi="en-US"/>
        </w:rPr>
        <w:t xml:space="preserve"> is a command line application which invokes </w:t>
      </w:r>
      <w:r>
        <w:rPr>
          <w:rFonts w:hint="default" w:ascii="Times New Roman Regular" w:hAnsi="Times New Roman Regular" w:cs="Times New Roman Regular"/>
          <w:i/>
          <w:iCs/>
          <w:color w:val="000000"/>
          <w:spacing w:val="0"/>
          <w:w w:val="100"/>
          <w:position w:val="0"/>
          <w:lang w:eastAsia="en-US" w:bidi="en-US"/>
        </w:rPr>
        <w:t>liblink</w:t>
      </w:r>
      <w:r>
        <w:rPr>
          <w:rFonts w:hint="default" w:ascii="Times New Roman Regular" w:hAnsi="Times New Roman Regular" w:cs="Times New Roman Regular"/>
          <w:i/>
          <w:iCs/>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 xml:space="preserve"> al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lowing its user to upload and download files, create and remove buckets, manage file permissions, and other related tasks. It aims to provide an experience familiar to what you might expect when using Linux/UNIX tools such as </w:t>
      </w:r>
      <w:r>
        <w:rPr>
          <w:rFonts w:hint="default" w:ascii="Times New Roman Regular" w:hAnsi="Times New Roman Regular" w:cs="Times New Roman Regular"/>
          <w:i/>
          <w:iCs/>
          <w:color w:val="000000"/>
          <w:spacing w:val="0"/>
          <w:w w:val="100"/>
          <w:position w:val="0"/>
          <w:lang w:val="en-US" w:eastAsia="en-US" w:bidi="en-US"/>
        </w:rPr>
        <w:t>scp</w:t>
      </w:r>
      <w:r>
        <w:rPr>
          <w:rFonts w:hint="default" w:ascii="Times New Roman Regular" w:hAnsi="Times New Roman Regular" w:cs="Times New Roman Regular"/>
          <w:color w:val="000000"/>
          <w:spacing w:val="0"/>
          <w:w w:val="100"/>
          <w:position w:val="0"/>
          <w:lang w:val="en-US" w:eastAsia="en-US" w:bidi="en-US"/>
        </w:rPr>
        <w:t xml:space="preserve"> or </w:t>
      </w:r>
      <w:r>
        <w:rPr>
          <w:rFonts w:hint="default" w:ascii="Times New Roman Regular" w:hAnsi="Times New Roman Regular" w:cs="Times New Roman Regular"/>
          <w:i/>
          <w:iCs/>
          <w:color w:val="000000"/>
          <w:spacing w:val="0"/>
          <w:w w:val="100"/>
          <w:position w:val="0"/>
          <w:lang w:val="en-US" w:eastAsia="en-US" w:bidi="en-US"/>
        </w:rPr>
        <w:t>rsync.</w:t>
      </w:r>
    </w:p>
    <w:p>
      <w:pPr>
        <w:pStyle w:val="24"/>
        <w:keepNext w:val="0"/>
        <w:keepLines w:val="0"/>
        <w:widowControl w:val="0"/>
        <w:shd w:val="clear" w:color="auto" w:fill="auto"/>
        <w:bidi w:val="0"/>
        <w:spacing w:before="0" w:line="274" w:lineRule="exact"/>
        <w:ind w:left="78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Like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and , the </w:t>
      </w:r>
      <w:r>
        <w:rPr>
          <w:rFonts w:hint="default" w:ascii="Times New Roman Regular" w:hAnsi="Times New Roman Regular" w:cs="Times New Roman Regular"/>
          <w:color w:val="000000"/>
          <w:spacing w:val="0"/>
          <w:w w:val="100"/>
          <w:position w:val="0"/>
          <w:lang w:eastAsia="en-US" w:bidi="en-US"/>
        </w:rPr>
        <w:t>Mining Machine</w:t>
      </w:r>
      <w:r>
        <w:rPr>
          <w:rFonts w:hint="default" w:ascii="Times New Roman Regular" w:hAnsi="Times New Roman Regular" w:cs="Times New Roman Regular"/>
          <w:color w:val="000000"/>
          <w:spacing w:val="0"/>
          <w:w w:val="100"/>
          <w:position w:val="0"/>
          <w:lang w:val="en-US" w:eastAsia="en-US" w:bidi="en-US"/>
        </w:rPr>
        <w:t xml:space="preserve"> software in all three forms is being devel</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oped and will be released as open source software.</w:t>
      </w:r>
    </w:p>
    <w:p>
      <w:pPr>
        <w:pStyle w:val="38"/>
        <w:keepNext/>
        <w:keepLines/>
        <w:widowControl w:val="0"/>
        <w:numPr>
          <w:ilvl w:val="0"/>
          <w:numId w:val="13"/>
        </w:numPr>
        <w:shd w:val="clear" w:color="auto" w:fill="auto"/>
        <w:tabs>
          <w:tab w:val="left" w:pos="691"/>
        </w:tabs>
        <w:bidi w:val="0"/>
        <w:spacing w:before="0" w:after="260" w:line="240" w:lineRule="auto"/>
        <w:ind w:left="0" w:right="0" w:firstLine="0"/>
        <w:jc w:val="left"/>
        <w:rPr>
          <w:rFonts w:hint="default" w:ascii="Times New Roman Regular" w:hAnsi="Times New Roman Regular" w:cs="Times New Roman Regular"/>
          <w:sz w:val="28"/>
          <w:szCs w:val="28"/>
        </w:rPr>
      </w:pPr>
      <w:bookmarkStart w:id="250" w:name="bookmark295"/>
      <w:bookmarkEnd w:id="250"/>
      <w:bookmarkStart w:id="251" w:name="bookmark294"/>
      <w:bookmarkStart w:id="252" w:name="bookmark296"/>
      <w:bookmarkStart w:id="253" w:name="bookmark293"/>
      <w:bookmarkStart w:id="254" w:name="bookmark292"/>
      <w:r>
        <w:rPr>
          <w:rFonts w:hint="default" w:ascii="Times New Roman Regular" w:hAnsi="Times New Roman Regular" w:eastAsia="Times New Roman" w:cs="Times New Roman Regular"/>
          <w:b/>
          <w:bCs/>
          <w:color w:val="000000"/>
          <w:spacing w:val="0"/>
          <w:w w:val="100"/>
          <w:position w:val="0"/>
          <w:sz w:val="28"/>
          <w:szCs w:val="28"/>
          <w:u w:val="none"/>
          <w:lang w:val="en-US" w:eastAsia="en-US" w:bidi="en-US"/>
        </w:rPr>
        <w:t>Quality control and branding</w:t>
      </w:r>
      <w:bookmarkEnd w:id="251"/>
      <w:bookmarkEnd w:id="252"/>
      <w:bookmarkEnd w:id="253"/>
      <w:bookmarkEnd w:id="254"/>
    </w:p>
    <w:p>
      <w:pPr>
        <w:pStyle w:val="24"/>
        <w:keepNext w:val="0"/>
        <w:keepLines w:val="0"/>
        <w:widowControl w:val="0"/>
        <w:shd w:val="clear" w:color="auto" w:fill="auto"/>
        <w:bidi w:val="0"/>
        <w:spacing w:before="0" w:line="274" w:lineRule="exact"/>
        <w:ind w:left="700" w:right="0" w:firstLine="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has </w:t>
      </w:r>
      <w:r>
        <w:rPr>
          <w:rFonts w:hint="default" w:ascii="Times New Roman Regular" w:hAnsi="Times New Roman Regular" w:cs="Times New Roman Regular"/>
          <w:color w:val="000000"/>
          <w:spacing w:val="0"/>
          <w:w w:val="100"/>
          <w:position w:val="0"/>
          <w:lang w:eastAsia="en-US" w:bidi="en-US"/>
        </w:rPr>
        <w:t>a</w:t>
      </w:r>
      <w:r>
        <w:rPr>
          <w:rFonts w:hint="default" w:ascii="Times New Roman Regular" w:hAnsi="Times New Roman Regular" w:cs="Times New Roman Regular"/>
          <w:color w:val="000000"/>
          <w:spacing w:val="0"/>
          <w:w w:val="100"/>
          <w:position w:val="0"/>
          <w:lang w:val="en-US" w:eastAsia="en-US" w:bidi="en-US"/>
        </w:rPr>
        <w:t xml:space="preserve"> major product focuses that serve two distinct target markets. These focal points are：</w:t>
      </w:r>
    </w:p>
    <w:p>
      <w:pPr>
        <w:pStyle w:val="24"/>
        <w:keepNext w:val="0"/>
        <w:keepLines w:val="0"/>
        <w:widowControl w:val="0"/>
        <w:numPr>
          <w:ilvl w:val="0"/>
          <w:numId w:val="14"/>
        </w:numPr>
        <w:shd w:val="clear" w:color="auto" w:fill="auto"/>
        <w:tabs>
          <w:tab w:val="left" w:pos="1201"/>
        </w:tabs>
        <w:bidi w:val="0"/>
        <w:spacing w:before="0" w:after="0" w:line="275" w:lineRule="exact"/>
        <w:ind w:left="0" w:right="0" w:firstLine="960"/>
        <w:jc w:val="both"/>
        <w:rPr>
          <w:rFonts w:hint="default" w:ascii="Times New Roman Regular" w:hAnsi="Times New Roman Regular" w:cs="Times New Roman Regular"/>
        </w:rPr>
      </w:pPr>
      <w:bookmarkStart w:id="255" w:name="bookmark297"/>
      <w:bookmarkEnd w:id="255"/>
      <w:r>
        <w:rPr>
          <w:rFonts w:hint="default" w:ascii="Times New Roman Regular" w:hAnsi="Times New Roman Regular" w:cs="Times New Roman Regular"/>
          <w:color w:val="000000"/>
          <w:spacing w:val="0"/>
          <w:w w:val="100"/>
          <w:position w:val="0"/>
          <w:lang w:val="en-US" w:eastAsia="en-US" w:bidi="en-US"/>
        </w:rPr>
        <w:t xml:space="preserve">creating storage </w:t>
      </w:r>
      <w:r>
        <w:rPr>
          <w:rFonts w:hint="default" w:ascii="Times New Roman Regular" w:hAnsi="Times New Roman Regular" w:cs="Times New Roman Regular"/>
          <w:i/>
          <w:iCs/>
          <w:color w:val="000000"/>
          <w:spacing w:val="0"/>
          <w:w w:val="100"/>
          <w:position w:val="0"/>
          <w:lang w:val="en-US" w:eastAsia="en-US" w:bidi="en-US"/>
        </w:rPr>
        <w:t>supply</w:t>
      </w:r>
      <w:r>
        <w:rPr>
          <w:rFonts w:hint="default" w:ascii="Times New Roman Regular" w:hAnsi="Times New Roman Regular" w:cs="Times New Roman Regular"/>
          <w:color w:val="000000"/>
          <w:spacing w:val="0"/>
          <w:w w:val="100"/>
          <w:position w:val="0"/>
          <w:lang w:val="en-US" w:eastAsia="en-US" w:bidi="en-US"/>
        </w:rPr>
        <w:t xml:space="preserve"> for the network via recruiting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operators </w:t>
      </w:r>
      <w:r>
        <w:rPr>
          <w:rFonts w:hint="default" w:ascii="Times New Roman Regular" w:hAnsi="Times New Roman Regular" w:cs="Times New Roman Regular"/>
          <w:color w:val="000000"/>
          <w:spacing w:val="0"/>
          <w:w w:val="100"/>
          <w:position w:val="0"/>
          <w:lang w:eastAsia="en-US" w:bidi="en-US"/>
        </w:rPr>
        <w:t>.</w:t>
      </w:r>
    </w:p>
    <w:p>
      <w:pPr>
        <w:pStyle w:val="24"/>
        <w:keepNext w:val="0"/>
        <w:keepLines w:val="0"/>
        <w:widowControl w:val="0"/>
        <w:numPr>
          <w:ilvl w:val="0"/>
          <w:numId w:val="14"/>
        </w:numPr>
        <w:shd w:val="clear" w:color="auto" w:fill="auto"/>
        <w:tabs>
          <w:tab w:val="left" w:pos="1239"/>
        </w:tabs>
        <w:bidi w:val="0"/>
        <w:spacing w:before="0" w:line="275" w:lineRule="exact"/>
        <w:ind w:left="0" w:right="0" w:firstLine="960"/>
        <w:jc w:val="both"/>
        <w:rPr>
          <w:rFonts w:hint="default" w:ascii="Times New Roman Regular" w:hAnsi="Times New Roman Regular" w:cs="Times New Roman Regular"/>
        </w:rPr>
      </w:pPr>
      <w:bookmarkStart w:id="256" w:name="bookmark298"/>
      <w:bookmarkEnd w:id="256"/>
      <w:r>
        <w:rPr>
          <w:rFonts w:hint="default" w:ascii="Times New Roman Regular" w:hAnsi="Times New Roman Regular" w:cs="Times New Roman Regular"/>
          <w:color w:val="000000"/>
          <w:spacing w:val="0"/>
          <w:w w:val="100"/>
          <w:position w:val="0"/>
          <w:lang w:val="en-US" w:eastAsia="en-US" w:bidi="en-US"/>
        </w:rPr>
        <w:t xml:space="preserve">creating </w:t>
      </w:r>
      <w:r>
        <w:rPr>
          <w:rFonts w:hint="default" w:ascii="Times New Roman Regular" w:hAnsi="Times New Roman Regular" w:cs="Times New Roman Regular"/>
          <w:i/>
          <w:iCs/>
          <w:color w:val="000000"/>
          <w:spacing w:val="0"/>
          <w:w w:val="100"/>
          <w:position w:val="0"/>
          <w:lang w:val="en-US" w:eastAsia="en-US" w:bidi="en-US"/>
        </w:rPr>
        <w:t>demand</w:t>
      </w:r>
      <w:r>
        <w:rPr>
          <w:rFonts w:hint="default" w:ascii="Times New Roman Regular" w:hAnsi="Times New Roman Regular" w:cs="Times New Roman Regular"/>
          <w:color w:val="000000"/>
          <w:spacing w:val="0"/>
          <w:w w:val="100"/>
          <w:position w:val="0"/>
          <w:lang w:val="en-US" w:eastAsia="en-US" w:bidi="en-US"/>
        </w:rPr>
        <w:t xml:space="preserve"> for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with paying users.</w:t>
      </w:r>
    </w:p>
    <w:p>
      <w:pPr>
        <w:pStyle w:val="24"/>
        <w:keepNext w:val="0"/>
        <w:keepLines w:val="0"/>
        <w:widowControl w:val="0"/>
        <w:shd w:val="clear" w:color="auto" w:fill="auto"/>
        <w:bidi w:val="0"/>
        <w:spacing w:before="0" w:line="274"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will differentiate these focuses and the experience design for each market seg</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ment by </w:t>
      </w:r>
      <w:r>
        <w:rPr>
          <w:rFonts w:hint="default" w:ascii="Times New Roman Regular" w:hAnsi="Times New Roman Regular" w:cs="Times New Roman Regular"/>
          <w:color w:val="000000"/>
          <w:spacing w:val="0"/>
          <w:w w:val="100"/>
          <w:position w:val="0"/>
          <w:lang w:eastAsia="en-US" w:bidi="en-US"/>
        </w:rPr>
        <w:t>focusing</w:t>
      </w:r>
      <w:r>
        <w:rPr>
          <w:rFonts w:hint="default" w:ascii="Times New Roman Regular" w:hAnsi="Times New Roman Regular" w:cs="Times New Roman Regular"/>
          <w:color w:val="000000"/>
          <w:spacing w:val="0"/>
          <w:w w:val="100"/>
          <w:position w:val="0"/>
          <w:lang w:val="en-US" w:eastAsia="en-US" w:bidi="en-US"/>
        </w:rPr>
        <w:t xml:space="preserve"> the supply side of our business from the demand side through </w:t>
      </w:r>
      <w:r>
        <w:rPr>
          <w:rFonts w:hint="default" w:ascii="Times New Roman Regular" w:hAnsi="Times New Roman Regular" w:cs="Times New Roman Regular"/>
          <w:color w:val="000000"/>
          <w:spacing w:val="0"/>
          <w:w w:val="100"/>
          <w:position w:val="0"/>
          <w:lang w:eastAsia="en-US" w:bidi="en-US"/>
        </w:rPr>
        <w:t>only</w:t>
      </w:r>
      <w:r>
        <w:rPr>
          <w:rFonts w:hint="default" w:ascii="Times New Roman Regular" w:hAnsi="Times New Roman Regular" w:cs="Times New Roman Regular"/>
          <w:color w:val="000000"/>
          <w:spacing w:val="0"/>
          <w:w w:val="100"/>
          <w:position w:val="0"/>
          <w:lang w:val="en-US" w:eastAsia="en-US" w:bidi="en-US"/>
        </w:rPr>
        <w:t xml:space="preserve"> brands, </w:t>
      </w:r>
      <w:r>
        <w:rPr>
          <w:rFonts w:hint="default" w:ascii="Times New Roman Regular" w:hAnsi="Times New Roman Regular" w:cs="Times New Roman Regular"/>
          <w:i/>
          <w:iCs/>
          <w:color w:val="000000"/>
          <w:spacing w:val="0"/>
          <w:w w:val="100"/>
          <w:position w:val="0"/>
          <w:lang w:eastAsia="en-US" w:bidi="en-US"/>
        </w:rPr>
        <w:t>BAISS.</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supply side of</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the market will be served by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brand. We</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will retain </w:t>
      </w:r>
      <w:r>
        <w:rPr>
          <w:rFonts w:hint="default" w:ascii="Times New Roman Regular" w:hAnsi="Times New Roman Regular" w:cs="Times New Roman Regular"/>
          <w:color w:val="2683FF"/>
          <w:spacing w:val="0"/>
          <w:w w:val="100"/>
          <w:position w:val="0"/>
          <w:lang w:eastAsia="en-US" w:bidi="en-US"/>
        </w:rPr>
        <w:t xml:space="preserve">BAISS.org </w:t>
      </w:r>
      <w:r>
        <w:rPr>
          <w:rFonts w:hint="default" w:ascii="Times New Roman Regular" w:hAnsi="Times New Roman Regular" w:cs="Times New Roman Regular"/>
          <w:color w:val="000000"/>
          <w:spacing w:val="0"/>
          <w:w w:val="100"/>
          <w:position w:val="0"/>
          <w:lang w:val="en-US" w:eastAsia="en-US" w:bidi="en-US"/>
        </w:rPr>
        <w:t xml:space="preserve">as the place for learning how to contribute extra storage and bandwidth to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Network. This includes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setup, documentation, frequently asked questions (FAQs), and tutorials. Users of both brands will also be able to access our source code and community through </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 xml:space="preserve">The demand side of our business will be served by 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brand</w:t>
      </w:r>
      <w:r>
        <w:rPr>
          <w:rFonts w:hint="default" w:ascii="Times New Roman Regular" w:hAnsi="Times New Roman Regular" w:cs="Times New Roman Regular"/>
          <w:color w:val="000000"/>
          <w:spacing w:val="0"/>
          <w:w w:val="100"/>
          <w:position w:val="0"/>
          <w:lang w:eastAsia="en-US" w:bidi="en-US"/>
        </w:rPr>
        <w:t xml:space="preserve"> as well.</w:t>
      </w:r>
      <w:r>
        <w:rPr>
          <w:rFonts w:hint="default" w:ascii="Times New Roman Regular" w:hAnsi="Times New Roman Regular" w:cs="Times New Roman Regular"/>
          <w:color w:val="000000"/>
          <w:spacing w:val="0"/>
          <w:w w:val="100"/>
          <w:position w:val="0"/>
          <w:lang w:val="en-US" w:eastAsia="en-US" w:bidi="en-US"/>
        </w:rPr>
        <w:t xml:space="preserve"> This experience will be focused toward our partners and customers who purchased decentralized storage and bandwidth from the network with the expectation of high durability, resilience, and reliability, backed by</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an industry-leading service level agreement (SLA). This includes any offers, free trials,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selection, docu</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mentation, FAQs, tutorials, and so forth.</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val="en-US" w:eastAsia="en-US" w:bidi="en-US"/>
        </w:rPr>
        <w:t>The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brand will additionally serve as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quality credentialing sys</w:t>
      </w:r>
      <w:r>
        <w:rPr>
          <w:rFonts w:hint="default" w:ascii="Times New Roman Regular" w:hAnsi="Times New Roman Regular" w:cs="Times New Roman Regular"/>
          <w:color w:val="000000"/>
          <w:spacing w:val="0"/>
          <w:w w:val="100"/>
          <w:position w:val="0"/>
          <w:lang w:val="en-US" w:eastAsia="en-US" w:bidi="en-US"/>
        </w:rPr>
        <w:softHyphen/>
      </w:r>
      <w:r>
        <w:rPr>
          <w:rFonts w:hint="default" w:ascii="Times New Roman Regular" w:hAnsi="Times New Roman Regular" w:cs="Times New Roman Regular"/>
          <w:color w:val="000000"/>
          <w:spacing w:val="0"/>
          <w:w w:val="100"/>
          <w:position w:val="0"/>
          <w:lang w:val="en-US" w:eastAsia="en-US" w:bidi="en-US"/>
        </w:rPr>
        <w:t xml:space="preserve">tem. Anyone can set up a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via </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2683FF"/>
          <w:spacing w:val="0"/>
          <w:w w:val="100"/>
          <w:position w:val="0"/>
          <w:lang w:eastAsia="en-US" w:bidi="en-US"/>
        </w:rPr>
        <w:t>org</w:t>
      </w:r>
      <w:r>
        <w:rPr>
          <w:rFonts w:hint="default" w:ascii="Times New Roman Regular" w:hAnsi="Times New Roman Regular" w:cs="Times New Roman Regular"/>
          <w:color w:val="000000"/>
          <w:spacing w:val="0"/>
          <w:w w:val="100"/>
          <w:position w:val="0"/>
          <w:lang w:val="en-US" w:eastAsia="en-US" w:bidi="en-US"/>
        </w:rPr>
        <w:t xml:space="preserve">, but to have a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listed as an official </w:t>
      </w:r>
      <w:r>
        <w:rPr>
          <w:rFonts w:hint="default" w:ascii="Times New Roman Regular" w:hAnsi="Times New Roman Regular" w:cs="Times New Roman Regular"/>
          <w:color w:val="000000"/>
          <w:spacing w:val="0"/>
          <w:w w:val="100"/>
          <w:position w:val="0"/>
          <w:lang w:eastAsia="en-US" w:bidi="en-US"/>
        </w:rPr>
        <w:t>BAISS super</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be considered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quality," and benefit directly from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demand generation activities, an operator must pass </w:t>
      </w:r>
      <w:r>
        <w:rPr>
          <w:rFonts w:hint="default" w:ascii="Times New Roman Regular" w:hAnsi="Times New Roman Regular" w:cs="Times New Roman Regular"/>
          <w:color w:val="000000"/>
          <w:spacing w:val="0"/>
          <w:w w:val="100"/>
          <w:position w:val="0"/>
          <w:lang w:eastAsia="en-US" w:bidi="en-US"/>
        </w:rPr>
        <w:t>delegate</w:t>
      </w:r>
      <w:r>
        <w:rPr>
          <w:rFonts w:hint="default" w:ascii="Times New Roman Regular" w:hAnsi="Times New Roman Regular" w:cs="Times New Roman Regular"/>
          <w:color w:val="000000"/>
          <w:spacing w:val="0"/>
          <w:w w:val="100"/>
          <w:position w:val="0"/>
          <w:lang w:val="en-US" w:eastAsia="en-US" w:bidi="en-US"/>
        </w:rPr>
        <w:t xml:space="preserve">. These quality controls will continuously audit and rank  on their behavior, durability, compliance, and performance. In addition, the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will have to adhere to particular</w:t>
      </w:r>
      <w:r>
        <w:rPr>
          <w:rFonts w:hint="default" w:ascii="Times New Roman Regular" w:hAnsi="Times New Roman Regular" w:cs="Times New Roman Regular"/>
          <w:color w:val="000000"/>
          <w:spacing w:val="0"/>
          <w:w w:val="100"/>
          <w:position w:val="0"/>
          <w:lang w:eastAsia="en-US" w:bidi="en-US"/>
        </w:rPr>
        <w:t xml:space="preserve"> delegate of BIGO-</w:t>
      </w:r>
      <m:oMath>
        <m:r>
          <m:rPr>
            <m:sty m:val="p"/>
          </m:rPr>
          <w:rPr>
            <w:rFonts w:ascii="Cambria Math" w:hAnsi="Cambria Math" w:cs="Times New Roman Regular"/>
            <w:color w:val="000000"/>
            <w:spacing w:val="0"/>
            <w:w w:val="100"/>
            <w:position w:val="0"/>
            <w:lang w:bidi="en-US"/>
          </w:rPr>
          <m:t>β</m:t>
        </m:r>
      </m:oMath>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business policies</w:t>
      </w:r>
      <w:r>
        <w:rPr>
          <w:rFonts w:hint="default" w:ascii="Times New Roman Regular" w:hAnsi="Times New Roman Regular" w:cs="Times New Roman Regular"/>
          <w:color w:val="000000"/>
          <w:spacing w:val="0"/>
          <w:w w:val="100"/>
          <w:position w:val="0"/>
          <w:lang w:eastAsia="en-US" w:bidi="en-US"/>
        </w:rPr>
        <w:t xml:space="preserve"> </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recruitment, SLAs,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payments, and so forth.</w:t>
      </w:r>
    </w:p>
    <w:p>
      <w:pPr>
        <w:pStyle w:val="24"/>
        <w:keepNext w:val="0"/>
        <w:keepLines w:val="0"/>
        <w:widowControl w:val="0"/>
        <w:shd w:val="clear" w:color="auto" w:fill="auto"/>
        <w:bidi w:val="0"/>
        <w:spacing w:before="0" w:line="275" w:lineRule="exact"/>
        <w:ind w:left="700" w:right="0"/>
        <w:jc w:val="both"/>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Labs w</w:t>
      </w:r>
      <w:r>
        <w:rPr>
          <w:rFonts w:hint="default" w:ascii="Times New Roman Regular" w:hAnsi="Times New Roman Regular" w:cs="Times New Roman Regular"/>
          <w:color w:val="000000"/>
          <w:spacing w:val="0"/>
          <w:w w:val="100"/>
          <w:position w:val="0"/>
          <w:lang w:eastAsia="en-US" w:bidi="en-US"/>
        </w:rPr>
        <w:t>ill</w:t>
      </w:r>
      <w:r>
        <w:rPr>
          <w:rFonts w:hint="default" w:ascii="Times New Roman Regular" w:hAnsi="Times New Roman Regular" w:cs="Times New Roman Regular"/>
          <w:color w:val="000000"/>
          <w:spacing w:val="0"/>
          <w:w w:val="100"/>
          <w:position w:val="0"/>
          <w:lang w:val="en-US" w:eastAsia="en-US" w:bidi="en-US"/>
        </w:rPr>
        <w:t xml:space="preserve"> assume responsibilities including demand generation, brand enforcement, </w:t>
      </w:r>
      <w:r>
        <w:rPr>
          <w:rFonts w:hint="default" w:ascii="Times New Roman Regular" w:hAnsi="Times New Roman Regular" w:cs="Times New Roman Regular"/>
          <w:color w:val="000000"/>
          <w:spacing w:val="0"/>
          <w:w w:val="100"/>
          <w:position w:val="0"/>
          <w:lang w:eastAsia="en-US" w:bidi="en-US"/>
        </w:rPr>
        <w:t>node</w:t>
      </w:r>
      <w:r>
        <w:rPr>
          <w:rFonts w:hint="default" w:ascii="Times New Roman Regular" w:hAnsi="Times New Roman Regular" w:cs="Times New Roman Regular"/>
          <w:color w:val="000000"/>
          <w:spacing w:val="0"/>
          <w:w w:val="100"/>
          <w:position w:val="0"/>
          <w:lang w:val="en-US" w:eastAsia="en-US" w:bidi="en-US"/>
        </w:rPr>
        <w:t xml:space="preserve"> operator support, end user support, United States Form 1099 tax filing compliance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\l "bookmark3" \o "Current Document"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color w:val="000000"/>
          <w:spacing w:val="0"/>
          <w:w w:val="100"/>
          <w:position w:val="0"/>
          <w:vertAlign w:val="superscript"/>
          <w:lang w:val="en-US" w:eastAsia="en-US" w:bidi="en-US"/>
        </w:rPr>
        <w:footnoteReference w:id="2"/>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val="en-US" w:eastAsia="en-US" w:bidi="en-US"/>
        </w:rPr>
        <w:fldChar w:fldCharType="end"/>
      </w:r>
      <w:r>
        <w:rPr>
          <w:rFonts w:hint="default" w:ascii="Times New Roman Regular" w:hAnsi="Times New Roman Regular" w:cs="Times New Roman Regular"/>
          <w:color w:val="000000"/>
          <w:spacing w:val="0"/>
          <w:w w:val="100"/>
          <w:position w:val="0"/>
          <w:lang w:val="en-US" w:eastAsia="en-US" w:bidi="en-US"/>
        </w:rPr>
        <w:t>insurance, and maintenance of overall network quality.</w:t>
      </w: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color w:val="000000"/>
          <w:spacing w:val="0"/>
          <w:w w:val="100"/>
          <w:position w:val="0"/>
          <w:lang w:val="en-US" w:eastAsia="en-US" w:bidi="en-US"/>
        </w:rPr>
      </w:pPr>
      <w:r>
        <w:rPr>
          <w:rFonts w:hint="default" w:ascii="Times New Roman Regular" w:hAnsi="Times New Roman Regular" w:cs="Times New Roman Regular"/>
          <w:color w:val="000000"/>
          <w:spacing w:val="0"/>
          <w:w w:val="100"/>
          <w:position w:val="0"/>
          <w:lang w:val="en-US" w:eastAsia="en-US" w:bidi="en-US"/>
        </w:rPr>
        <w:t xml:space="preserve">These compliance and quality controls will be implemented to ensure that </w:t>
      </w:r>
      <w:r>
        <w:rPr>
          <w:rFonts w:hint="default" w:ascii="Times New Roman Regular" w:hAnsi="Times New Roman Regular" w:cs="Times New Roman Regular"/>
          <w:color w:val="000000"/>
          <w:spacing w:val="0"/>
          <w:w w:val="100"/>
          <w:position w:val="0"/>
          <w:lang w:eastAsia="en-US" w:bidi="en-US"/>
        </w:rPr>
        <w:t>super node</w:t>
      </w:r>
      <w:r>
        <w:rPr>
          <w:rFonts w:hint="default" w:ascii="Times New Roman Regular" w:hAnsi="Times New Roman Regular" w:cs="Times New Roman Regular"/>
          <w:color w:val="000000"/>
          <w:spacing w:val="0"/>
          <w:w w:val="100"/>
          <w:position w:val="0"/>
          <w:lang w:val="en-US" w:eastAsia="en-US" w:bidi="en-US"/>
        </w:rPr>
        <w:t xml:space="preserve"> are paid fairly and  are able to continuously meet all SLAs of the</w:t>
      </w:r>
      <w:r>
        <w:rPr>
          <w:rFonts w:hint="default" w:ascii="Times New Roman Regular" w:hAnsi="Times New Roman Regular" w:cs="Times New Roman Regular"/>
          <w:color w:val="000000"/>
          <w:spacing w:val="0"/>
          <w:w w:val="100"/>
          <w:position w:val="0"/>
          <w:lang w:eastAsia="en-US" w:bidi="en-US"/>
        </w:rPr>
        <w:t xml:space="preserve"> BAISS </w:t>
      </w:r>
      <w:r>
        <w:rPr>
          <w:rFonts w:hint="default" w:ascii="Times New Roman Regular" w:hAnsi="Times New Roman Regular" w:cs="Times New Roman Regular"/>
          <w:color w:val="000000"/>
          <w:spacing w:val="0"/>
          <w:w w:val="100"/>
          <w:position w:val="0"/>
          <w:lang w:val="en-US" w:eastAsia="en-US" w:bidi="en-US"/>
        </w:rPr>
        <w:t>products.</w:t>
      </w:r>
    </w:p>
    <w:p>
      <w:pPr>
        <w:pStyle w:val="16"/>
        <w:keepNext w:val="0"/>
        <w:keepLines w:val="0"/>
        <w:widowControl w:val="0"/>
        <w:numPr>
          <w:ilvl w:val="0"/>
          <w:numId w:val="15"/>
        </w:numPr>
        <w:shd w:val="clear" w:color="auto" w:fill="auto"/>
        <w:bidi w:val="0"/>
        <w:spacing w:before="0" w:after="480" w:line="240" w:lineRule="auto"/>
        <w:ind w:left="0" w:leftChars="0" w:right="0" w:firstLine="0" w:firstLineChars="0"/>
        <w:jc w:val="left"/>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t>Road Map</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hint="default" w:ascii="Times New Roman Regular" w:hAnsi="Times New Roman Regular" w:cs="Times New Roman Regular"/>
          <w:b w:val="0"/>
          <w:bCs w:val="0"/>
          <w:color w:val="000000"/>
          <w:spacing w:val="0"/>
          <w:w w:val="100"/>
          <w:position w:val="0"/>
          <w:sz w:val="18"/>
          <w:szCs w:val="18"/>
          <w:lang w:eastAsia="en-US" w:bidi="en-US"/>
        </w:rPr>
      </w:pPr>
      <w:r>
        <w:rPr>
          <w:rFonts w:hint="default" w:ascii="Times New Roman Regular" w:hAnsi="Times New Roman Regular" w:cs="Times New Roman Regular"/>
          <w:b w:val="0"/>
          <w:bCs w:val="0"/>
          <w:color w:val="000000"/>
          <w:spacing w:val="0"/>
          <w:w w:val="100"/>
          <w:position w:val="0"/>
          <w:sz w:val="18"/>
          <w:szCs w:val="18"/>
          <w:lang w:eastAsia="en-US" w:bidi="en-US"/>
        </w:rPr>
        <w:t xml:space="preserve">Road map of BAISS may slightly change due to the unpredictable factors, such as force majeure. </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hint="default" w:ascii="Times New Roman Regular" w:hAnsi="Times New Roman Regular" w:cs="Times New Roman Regular"/>
          <w:b w:val="0"/>
          <w:bCs w:val="0"/>
          <w:color w:val="000000"/>
          <w:spacing w:val="0"/>
          <w:w w:val="100"/>
          <w:position w:val="0"/>
          <w:sz w:val="18"/>
          <w:szCs w:val="18"/>
          <w:lang w:eastAsia="en-US" w:bidi="en-US"/>
        </w:rPr>
      </w:pPr>
      <w:r>
        <w:rPr>
          <w:rFonts w:hint="default" w:ascii="Times New Roman Regular" w:hAnsi="Times New Roman Regular" w:cs="Times New Roman Regular"/>
          <w:b w:val="0"/>
          <w:bCs w:val="0"/>
          <w:color w:val="000000"/>
          <w:spacing w:val="0"/>
          <w:w w:val="100"/>
          <w:position w:val="0"/>
          <w:sz w:val="18"/>
          <w:szCs w:val="18"/>
          <w:lang w:eastAsia="en-US" w:bidi="en-US"/>
        </w:rPr>
        <w:t>Feb 13</w:t>
      </w:r>
      <w:r>
        <w:rPr>
          <w:rFonts w:hint="default" w:ascii="Times New Roman Regular" w:hAnsi="Times New Roman Regular" w:cs="Times New Roman Regular"/>
          <w:b w:val="0"/>
          <w:bCs w:val="0"/>
          <w:color w:val="000000"/>
          <w:spacing w:val="0"/>
          <w:w w:val="100"/>
          <w:position w:val="0"/>
          <w:sz w:val="18"/>
          <w:szCs w:val="18"/>
          <w:vertAlign w:val="superscript"/>
          <w:lang w:eastAsia="en-US" w:bidi="en-US"/>
        </w:rPr>
        <w:t>th</w:t>
      </w:r>
      <w:r>
        <w:rPr>
          <w:rFonts w:hint="default" w:ascii="Times New Roman Regular" w:hAnsi="Times New Roman Regular" w:cs="Times New Roman Regular"/>
          <w:b w:val="0"/>
          <w:bCs w:val="0"/>
          <w:color w:val="000000"/>
          <w:spacing w:val="0"/>
          <w:w w:val="100"/>
          <w:position w:val="0"/>
          <w:sz w:val="18"/>
          <w:szCs w:val="18"/>
          <w:lang w:eastAsia="en-US" w:bidi="en-US"/>
        </w:rPr>
        <w:t xml:space="preserve"> 2021 will be the first day to lunch BAISS.</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ascii="Cambria Math" w:hAnsi="Cambria Math" w:cs="Times New Roman Regular"/>
          <w:b w:val="0"/>
          <w:bCs/>
          <w:i w:val="0"/>
          <w:color w:val="000000"/>
          <w:spacing w:val="0"/>
          <w:w w:val="100"/>
          <w:position w:val="0"/>
          <w:sz w:val="18"/>
          <w:szCs w:val="18"/>
          <w:lang w:bidi="en-US"/>
        </w:rPr>
      </w:pPr>
      <w:r>
        <w:rPr>
          <w:rFonts w:hint="default" w:ascii="Times New Roman Regular" w:hAnsi="Times New Roman Regular" w:cs="Times New Roman Regular"/>
          <w:b w:val="0"/>
          <w:bCs w:val="0"/>
          <w:color w:val="000000"/>
          <w:spacing w:val="0"/>
          <w:w w:val="100"/>
          <w:position w:val="0"/>
          <w:sz w:val="18"/>
          <w:szCs w:val="18"/>
          <w:lang w:eastAsia="en-US" w:bidi="en-US"/>
        </w:rPr>
        <w:t>Fed 13</w:t>
      </w:r>
      <w:r>
        <w:rPr>
          <w:rFonts w:hint="default" w:ascii="Times New Roman Regular" w:hAnsi="Times New Roman Regular" w:cs="Times New Roman Regular"/>
          <w:b w:val="0"/>
          <w:bCs w:val="0"/>
          <w:color w:val="000000"/>
          <w:spacing w:val="0"/>
          <w:w w:val="100"/>
          <w:position w:val="0"/>
          <w:sz w:val="18"/>
          <w:szCs w:val="18"/>
          <w:vertAlign w:val="superscript"/>
          <w:lang w:eastAsia="en-US" w:bidi="en-US"/>
        </w:rPr>
        <w:t>th</w:t>
      </w:r>
      <w:r>
        <w:rPr>
          <w:rFonts w:hint="default" w:ascii="Times New Roman Regular" w:hAnsi="Times New Roman Regular" w:cs="Times New Roman Regular"/>
          <w:b w:val="0"/>
          <w:bCs w:val="0"/>
          <w:color w:val="000000"/>
          <w:spacing w:val="0"/>
          <w:w w:val="100"/>
          <w:position w:val="0"/>
          <w:sz w:val="18"/>
          <w:szCs w:val="18"/>
          <w:lang w:eastAsia="en-US" w:bidi="en-US"/>
        </w:rPr>
        <w:t xml:space="preserve"> 2021 will be the first day to lunch BIGO-</w:t>
      </w:r>
      <m:oMath>
        <m:r>
          <m:rPr>
            <m:sty m:val="p"/>
          </m:rPr>
          <w:rPr>
            <w:rFonts w:ascii="Cambria Math" w:hAnsi="Cambria Math" w:cs="Times New Roman Regular"/>
            <w:color w:val="000000"/>
            <w:spacing w:val="0"/>
            <w:w w:val="100"/>
            <w:position w:val="0"/>
            <w:sz w:val="18"/>
            <w:szCs w:val="18"/>
            <w:lang w:bidi="en-US"/>
          </w:rPr>
          <m:t>α</m:t>
        </m:r>
      </m:oMath>
      <w:r>
        <w:rPr>
          <w:rFonts w:ascii="Cambria Math" w:hAnsi="Cambria Math" w:cs="Times New Roman Regular"/>
          <w:b w:val="0"/>
          <w:bCs w:val="0"/>
          <w:i w:val="0"/>
          <w:color w:val="000000"/>
          <w:spacing w:val="0"/>
          <w:w w:val="100"/>
          <w:position w:val="0"/>
          <w:sz w:val="18"/>
          <w:szCs w:val="18"/>
          <w:lang w:bidi="en-US"/>
        </w:rPr>
        <w:t xml:space="preserve"> and BIGO-</w:t>
      </w:r>
      <m:oMath>
        <m:r>
          <m:rPr>
            <m:sty m:val="p"/>
          </m:rPr>
          <w:rPr>
            <w:rFonts w:ascii="Cambria Math" w:hAnsi="Cambria Math" w:cs="Times New Roman Regular"/>
            <w:color w:val="000000"/>
            <w:spacing w:val="0"/>
            <w:w w:val="100"/>
            <w:position w:val="0"/>
            <w:sz w:val="18"/>
            <w:szCs w:val="18"/>
            <w:lang w:bidi="en-US"/>
          </w:rPr>
          <m:t>β</m:t>
        </m:r>
      </m:oMath>
      <w:r>
        <w:rPr>
          <w:rFonts w:ascii="Cambria Math" w:hAnsi="Cambria Math" w:cs="Times New Roman Regular"/>
          <w:b/>
          <w:bCs w:val="0"/>
          <w:i w:val="0"/>
          <w:color w:val="000000"/>
          <w:spacing w:val="0"/>
          <w:w w:val="100"/>
          <w:position w:val="0"/>
          <w:sz w:val="18"/>
          <w:szCs w:val="18"/>
          <w:lang w:bidi="en-US"/>
        </w:rPr>
        <w:t xml:space="preserve"> </w:t>
      </w:r>
      <w:r>
        <w:rPr>
          <w:rFonts w:ascii="Cambria Math" w:hAnsi="Cambria Math" w:cs="Times New Roman Regular"/>
          <w:b w:val="0"/>
          <w:bCs/>
          <w:i w:val="0"/>
          <w:color w:val="000000"/>
          <w:spacing w:val="0"/>
          <w:w w:val="100"/>
          <w:position w:val="0"/>
          <w:sz w:val="18"/>
          <w:szCs w:val="18"/>
          <w:lang w:bidi="en-US"/>
        </w:rPr>
        <w:t>tokens.</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ascii="Cambria Math" w:hAnsi="Cambria Math" w:cs="Times New Roman Regular"/>
          <w:b w:val="0"/>
          <w:bCs/>
          <w:i w:val="0"/>
          <w:color w:val="000000"/>
          <w:spacing w:val="0"/>
          <w:w w:val="100"/>
          <w:position w:val="0"/>
          <w:sz w:val="18"/>
          <w:szCs w:val="18"/>
          <w:lang w:bidi="en-US"/>
        </w:rPr>
      </w:pPr>
      <w:r>
        <w:rPr>
          <w:rFonts w:ascii="Cambria Math" w:hAnsi="Cambria Math" w:cs="Times New Roman Regular"/>
          <w:b w:val="0"/>
          <w:bCs/>
          <w:i w:val="0"/>
          <w:color w:val="000000"/>
          <w:spacing w:val="0"/>
          <w:w w:val="100"/>
          <w:position w:val="0"/>
          <w:sz w:val="18"/>
          <w:szCs w:val="18"/>
          <w:lang w:bidi="en-US"/>
        </w:rPr>
        <w:t>Aug 13</w:t>
      </w:r>
      <w:r>
        <w:rPr>
          <w:rFonts w:ascii="Cambria Math" w:hAnsi="Cambria Math" w:cs="Times New Roman Regular"/>
          <w:b w:val="0"/>
          <w:bCs/>
          <w:i w:val="0"/>
          <w:color w:val="000000"/>
          <w:spacing w:val="0"/>
          <w:w w:val="100"/>
          <w:position w:val="0"/>
          <w:sz w:val="18"/>
          <w:szCs w:val="18"/>
          <w:vertAlign w:val="superscript"/>
          <w:lang w:bidi="en-US"/>
        </w:rPr>
        <w:t>th</w:t>
      </w:r>
      <w:r>
        <w:rPr>
          <w:rFonts w:ascii="Cambria Math" w:hAnsi="Cambria Math" w:cs="Times New Roman Regular"/>
          <w:b w:val="0"/>
          <w:bCs/>
          <w:i w:val="0"/>
          <w:color w:val="000000"/>
          <w:spacing w:val="0"/>
          <w:w w:val="100"/>
          <w:position w:val="0"/>
          <w:sz w:val="18"/>
          <w:szCs w:val="18"/>
          <w:lang w:bidi="en-US"/>
        </w:rPr>
        <w:t xml:space="preserve"> 2021 will be the first day to lunch 2.0 BAISS</w:t>
      </w:r>
    </w:p>
    <w:p>
      <w:pPr>
        <w:pStyle w:val="16"/>
        <w:keepNext w:val="0"/>
        <w:keepLines w:val="0"/>
        <w:widowControl w:val="0"/>
        <w:numPr>
          <w:ilvl w:val="0"/>
          <w:numId w:val="0"/>
        </w:numPr>
        <w:shd w:val="clear" w:color="auto" w:fill="auto"/>
        <w:bidi w:val="0"/>
        <w:spacing w:before="0" w:after="480" w:line="240" w:lineRule="auto"/>
        <w:ind w:left="420" w:leftChars="0" w:right="0" w:rightChars="0"/>
        <w:jc w:val="left"/>
        <w:rPr>
          <w:rFonts w:hint="default" w:ascii="Cambria Math" w:hAnsi="Cambria Math" w:cs="Times New Roman Regular"/>
          <w:b w:val="0"/>
          <w:bCs/>
          <w:i w:val="0"/>
          <w:color w:val="000000"/>
          <w:spacing w:val="0"/>
          <w:w w:val="100"/>
          <w:position w:val="0"/>
          <w:sz w:val="18"/>
          <w:szCs w:val="18"/>
          <w:lang w:eastAsia="en-US" w:bidi="en-US"/>
        </w:rPr>
      </w:pPr>
      <w:r>
        <w:rPr>
          <w:rFonts w:hint="default" w:ascii="Cambria Math" w:hAnsi="Cambria Math" w:cs="Times New Roman Regular"/>
          <w:b w:val="0"/>
          <w:bCs/>
          <w:i w:val="0"/>
          <w:color w:val="000000"/>
          <w:spacing w:val="0"/>
          <w:w w:val="100"/>
          <w:position w:val="0"/>
          <w:sz w:val="18"/>
          <w:szCs w:val="18"/>
          <w:lang w:eastAsia="en-US" w:bidi="en-US"/>
        </w:rPr>
        <w:t>Feb 21</w:t>
      </w:r>
      <w:r>
        <w:rPr>
          <w:rFonts w:hint="default" w:ascii="Cambria Math" w:hAnsi="Cambria Math" w:cs="Times New Roman Regular"/>
          <w:b w:val="0"/>
          <w:bCs/>
          <w:i w:val="0"/>
          <w:color w:val="000000"/>
          <w:spacing w:val="0"/>
          <w:w w:val="100"/>
          <w:position w:val="0"/>
          <w:sz w:val="18"/>
          <w:szCs w:val="18"/>
          <w:vertAlign w:val="superscript"/>
          <w:lang w:eastAsia="en-US" w:bidi="en-US"/>
        </w:rPr>
        <w:t>st</w:t>
      </w:r>
      <w:r>
        <w:rPr>
          <w:rFonts w:hint="default" w:ascii="Cambria Math" w:hAnsi="Cambria Math" w:cs="Times New Roman Regular"/>
          <w:b w:val="0"/>
          <w:bCs/>
          <w:i w:val="0"/>
          <w:color w:val="000000"/>
          <w:spacing w:val="0"/>
          <w:w w:val="100"/>
          <w:position w:val="0"/>
          <w:sz w:val="18"/>
          <w:szCs w:val="18"/>
          <w:lang w:eastAsia="en-US" w:bidi="en-US"/>
        </w:rPr>
        <w:t xml:space="preserve"> 2023 we will lunch BAISS 3.0</w:t>
      </w:r>
    </w:p>
    <w:p>
      <w:pPr>
        <w:pStyle w:val="16"/>
        <w:keepNext w:val="0"/>
        <w:keepLines w:val="0"/>
        <w:widowControl w:val="0"/>
        <w:numPr>
          <w:ilvl w:val="0"/>
          <w:numId w:val="15"/>
        </w:numPr>
        <w:shd w:val="clear" w:color="auto" w:fill="auto"/>
        <w:bidi w:val="0"/>
        <w:spacing w:before="0" w:after="480" w:line="240" w:lineRule="auto"/>
        <w:ind w:left="0" w:leftChars="0" w:right="0" w:firstLine="0" w:firstLineChars="0"/>
        <w:jc w:val="left"/>
        <w:rPr>
          <w:rFonts w:hint="default" w:ascii="Times New Roman Regular" w:hAnsi="Times New Roman Regular" w:cs="Times New Roman Regular"/>
          <w:color w:val="000000"/>
          <w:spacing w:val="0"/>
          <w:w w:val="100"/>
          <w:position w:val="0"/>
          <w:lang w:eastAsia="en-US" w:bidi="en-US"/>
        </w:rPr>
      </w:pPr>
      <w:r>
        <w:rPr>
          <w:rFonts w:hint="default" w:ascii="Times New Roman Regular" w:hAnsi="Times New Roman Regular" w:cs="Times New Roman Regular"/>
          <w:color w:val="000000"/>
          <w:spacing w:val="0"/>
          <w:w w:val="100"/>
          <w:position w:val="0"/>
          <w:lang w:eastAsia="en-US" w:bidi="en-US"/>
        </w:rPr>
        <w:t>Future Work</w:t>
      </w:r>
    </w:p>
    <w:p>
      <w:pPr>
        <w:pStyle w:val="16"/>
        <w:keepNext w:val="0"/>
        <w:keepLines w:val="0"/>
        <w:widowControl w:val="0"/>
        <w:shd w:val="clear" w:color="auto" w:fill="auto"/>
        <w:bidi w:val="0"/>
        <w:spacing w:before="0" w:after="48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 xml:space="preserve">7. </w:t>
      </w:r>
      <w:r>
        <w:rPr>
          <w:rFonts w:hint="default" w:ascii="Times New Roman Regular" w:hAnsi="Times New Roman Regular" w:eastAsia="Times New Roman" w:cs="Times New Roman Regular"/>
          <w:color w:val="000000"/>
          <w:spacing w:val="0"/>
          <w:w w:val="100"/>
          <w:position w:val="0"/>
          <w:lang w:val="en-US" w:eastAsia="en-US" w:bidi="en-US"/>
        </w:rPr>
        <w:t>Bibliography</w:t>
      </w:r>
    </w:p>
    <w:p>
      <w:pPr>
        <w:pStyle w:val="16"/>
        <w:keepNext w:val="0"/>
        <w:keepLines w:val="0"/>
        <w:widowControl w:val="0"/>
        <w:numPr>
          <w:ilvl w:val="0"/>
          <w:numId w:val="0"/>
        </w:numPr>
        <w:shd w:val="clear" w:color="auto" w:fill="auto"/>
        <w:bidi w:val="0"/>
        <w:spacing w:before="0" w:after="480" w:line="240" w:lineRule="auto"/>
        <w:ind w:leftChars="0" w:right="0" w:rightChars="0"/>
        <w:jc w:val="left"/>
        <w:rPr>
          <w:rFonts w:hint="default" w:ascii="Times New Roman Regular" w:hAnsi="Times New Roman Regular" w:cs="Times New Roman Regular"/>
          <w:color w:val="000000"/>
          <w:spacing w:val="0"/>
          <w:w w:val="100"/>
          <w:position w:val="0"/>
          <w:lang w:eastAsia="en-US" w:bidi="en-US"/>
        </w:rPr>
      </w:pP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color w:val="000000"/>
          <w:spacing w:val="0"/>
          <w:w w:val="100"/>
          <w:position w:val="0"/>
          <w:lang w:val="en-US" w:eastAsia="en-US" w:bidi="en-US"/>
        </w:rPr>
      </w:pPr>
    </w:p>
    <w:p>
      <w:pPr>
        <w:pStyle w:val="24"/>
        <w:keepNext w:val="0"/>
        <w:keepLines w:val="0"/>
        <w:widowControl w:val="0"/>
        <w:shd w:val="clear" w:color="auto" w:fill="auto"/>
        <w:bidi w:val="0"/>
        <w:spacing w:before="0" w:line="276" w:lineRule="exact"/>
        <w:ind w:left="700" w:right="0"/>
        <w:jc w:val="both"/>
        <w:rPr>
          <w:rFonts w:hint="default" w:ascii="Times New Roman Regular" w:hAnsi="Times New Roman Regular" w:cs="Times New Roman Regular"/>
          <w:color w:val="000000"/>
          <w:spacing w:val="0"/>
          <w:w w:val="100"/>
          <w:position w:val="0"/>
          <w:lang w:eastAsia="en-US" w:bidi="en-US"/>
        </w:rPr>
        <w:sectPr>
          <w:headerReference r:id="rId16" w:type="default"/>
          <w:headerReference r:id="rId17" w:type="even"/>
          <w:footnotePr>
            <w:numFmt w:val="decimal"/>
          </w:footnotePr>
          <w:pgSz w:w="12240" w:h="15840"/>
          <w:pgMar w:top="1675" w:right="1760" w:bottom="1574" w:left="1054" w:header="0" w:footer="1146" w:gutter="0"/>
          <w:cols w:space="720" w:num="1"/>
          <w:rtlGutter w:val="0"/>
          <w:docGrid w:linePitch="360" w:charSpace="0"/>
        </w:sectPr>
      </w:pPr>
    </w:p>
    <w:p>
      <w:pPr>
        <w:pStyle w:val="16"/>
        <w:keepNext w:val="0"/>
        <w:keepLines w:val="0"/>
        <w:widowControl w:val="0"/>
        <w:shd w:val="clear" w:color="auto" w:fill="auto"/>
        <w:bidi w:val="0"/>
        <w:spacing w:before="0" w:after="480" w:line="240" w:lineRule="auto"/>
        <w:ind w:left="0" w:right="0" w:firstLine="0"/>
        <w:jc w:val="left"/>
        <w:rPr>
          <w:rFonts w:hint="default" w:ascii="Times New Roman Regular" w:hAnsi="Times New Roman Regular" w:cs="Times New Roman Regular"/>
        </w:rPr>
      </w:pPr>
      <w:r>
        <w:rPr>
          <w:rFonts w:hint="default" w:ascii="Times New Roman Regular" w:hAnsi="Times New Roman Regular" w:eastAsia="Times New Roman" w:cs="Times New Roman Regular"/>
          <w:color w:val="000000"/>
          <w:spacing w:val="0"/>
          <w:w w:val="100"/>
          <w:position w:val="0"/>
          <w:lang w:val="en-US" w:eastAsia="en-US" w:bidi="en-US"/>
        </w:rPr>
        <w:t>Bibliography</w:t>
      </w:r>
    </w:p>
    <w:p>
      <w:pPr>
        <w:pStyle w:val="24"/>
        <w:keepNext w:val="0"/>
        <w:keepLines w:val="0"/>
        <w:widowControl w:val="0"/>
        <w:numPr>
          <w:ilvl w:val="0"/>
          <w:numId w:val="16"/>
        </w:numPr>
        <w:shd w:val="clear" w:color="auto" w:fill="auto"/>
        <w:tabs>
          <w:tab w:val="left" w:pos="1039"/>
        </w:tabs>
        <w:bidi w:val="0"/>
        <w:spacing w:before="0" w:after="140" w:line="275" w:lineRule="exact"/>
        <w:ind w:left="1040" w:right="0" w:hanging="340"/>
        <w:jc w:val="left"/>
        <w:rPr>
          <w:rFonts w:hint="default" w:ascii="Times New Roman Regular" w:hAnsi="Times New Roman Regular" w:cs="Times New Roman Regular"/>
        </w:rPr>
      </w:pPr>
      <w:bookmarkStart w:id="257" w:name="bookmark454"/>
      <w:bookmarkEnd w:id="257"/>
      <w:bookmarkStart w:id="258" w:name="bookmark453"/>
      <w:r>
        <w:rPr>
          <w:rFonts w:hint="default" w:ascii="Times New Roman Regular" w:hAnsi="Times New Roman Regular" w:cs="Times New Roman Regular"/>
          <w:color w:val="000000"/>
          <w:spacing w:val="0"/>
          <w:w w:val="100"/>
          <w:position w:val="0"/>
          <w:lang w:val="en-US" w:eastAsia="en-US" w:bidi="en-US"/>
        </w:rPr>
        <w:t xml:space="preserve">Identity Theft Resource Center and CyberScout. Annual number of data breaches and exposed records in the United States from 2005 to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 xml:space="preserve"> (in millions).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"https://www.statista.com/statistics/273550/data-breaches-recorded-in-the-united-states-by-number-of-breaches-and-records-exposed/"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https://www.statista.com/statistics/273550/data-breaches-recorded-in-the-united-</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"https://www.statista.com/statistics/273550/data-breaches-recorded-in-the-united-states-by-number-of-breaches-and-records-exposed/"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states-by-number-of-breaches-and-records-exposed/</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58"/>
    </w:p>
    <w:p>
      <w:pPr>
        <w:pStyle w:val="24"/>
        <w:keepNext w:val="0"/>
        <w:keepLines w:val="0"/>
        <w:widowControl w:val="0"/>
        <w:numPr>
          <w:ilvl w:val="0"/>
          <w:numId w:val="16"/>
        </w:numPr>
        <w:shd w:val="clear" w:color="auto" w:fill="auto"/>
        <w:tabs>
          <w:tab w:val="left" w:pos="1077"/>
        </w:tabs>
        <w:bidi w:val="0"/>
        <w:spacing w:before="0" w:after="0" w:line="278" w:lineRule="exact"/>
        <w:ind w:left="1040" w:right="0" w:hanging="340"/>
        <w:jc w:val="left"/>
        <w:rPr>
          <w:rFonts w:hint="default" w:ascii="Times New Roman Regular" w:hAnsi="Times New Roman Regular" w:cs="Times New Roman Regular"/>
        </w:rPr>
      </w:pPr>
      <w:bookmarkStart w:id="259" w:name="bookmark456"/>
      <w:bookmarkEnd w:id="259"/>
      <w:bookmarkStart w:id="260" w:name="bookmark455"/>
      <w:r>
        <w:rPr>
          <w:rFonts w:hint="default" w:ascii="Times New Roman Regular" w:hAnsi="Times New Roman Regular" w:cs="Times New Roman Regular"/>
          <w:color w:val="000000"/>
          <w:spacing w:val="0"/>
          <w:w w:val="100"/>
          <w:position w:val="0"/>
          <w:lang w:val="en-US" w:eastAsia="en-US" w:bidi="en-US"/>
        </w:rPr>
        <w:t xml:space="preserve">Knowledge Sourcing Intelligence LLP.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market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forecasts from 2017 to 2022.</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"https://www.researchandmarkets.com/research/lf8wbx/cloud_storage"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https://www.researchandmarkets.com/research/lf8wbx/cloud_storage</w:t>
      </w:r>
      <w:r>
        <w:rPr>
          <w:rFonts w:hint="default" w:ascii="Times New Roman Regular" w:hAnsi="Times New Roman Regular" w:cs="Times New Roman Regular"/>
          <w:color w:val="000000"/>
          <w:spacing w:val="0"/>
          <w:w w:val="100"/>
          <w:position w:val="0"/>
          <w:lang w:val="en-US" w:eastAsia="en-US" w:bidi="en-US"/>
        </w:rPr>
        <w:t>,</w:t>
      </w:r>
      <w:bookmarkEnd w:id="260"/>
      <w:r>
        <w:rPr>
          <w:rFonts w:hint="default" w:ascii="Times New Roman Regular" w:hAnsi="Times New Roman Regular" w:cs="Times New Roman Regular"/>
        </w:rPr>
        <w:fldChar w:fldCharType="end"/>
      </w:r>
    </w:p>
    <w:p>
      <w:pPr>
        <w:pStyle w:val="24"/>
        <w:keepNext w:val="0"/>
        <w:keepLines w:val="0"/>
        <w:widowControl w:val="0"/>
        <w:shd w:val="clear" w:color="auto" w:fill="auto"/>
        <w:bidi w:val="0"/>
        <w:spacing w:before="0" w:after="140" w:line="278" w:lineRule="exact"/>
        <w:ind w:left="1040" w:right="0" w:firstLine="0"/>
        <w:jc w:val="left"/>
        <w:rPr>
          <w:rFonts w:hint="default" w:ascii="Times New Roman Regular" w:hAnsi="Times New Roman Regular" w:cs="Times New Roman Regular"/>
        </w:rPr>
      </w:pPr>
      <w:bookmarkStart w:id="261" w:name="bookmark457"/>
      <w:r>
        <w:rPr>
          <w:rFonts w:hint="default" w:ascii="Times New Roman Regular" w:hAnsi="Times New Roman Regular" w:cs="Times New Roman Regular"/>
          <w:color w:val="000000"/>
          <w:spacing w:val="0"/>
          <w:w w:val="100"/>
          <w:position w:val="0"/>
          <w:lang w:val="en-US" w:eastAsia="en-US" w:bidi="en-US"/>
        </w:rPr>
        <w:t>2</w:t>
      </w:r>
      <w:bookmarkEnd w:id="261"/>
      <w:r>
        <w:rPr>
          <w:rFonts w:hint="default" w:ascii="Times New Roman Regular" w:hAnsi="Times New Roman Regular" w:cs="Times New Roman Regular"/>
          <w:color w:val="000000"/>
          <w:spacing w:val="0"/>
          <w:w w:val="100"/>
          <w:position w:val="0"/>
          <w:lang w:val="en-US" w:eastAsia="en-US" w:bidi="en-US"/>
        </w:rPr>
        <w:t>017.</w:t>
      </w:r>
    </w:p>
    <w:p>
      <w:pPr>
        <w:pStyle w:val="24"/>
        <w:keepNext w:val="0"/>
        <w:keepLines w:val="0"/>
        <w:widowControl w:val="0"/>
        <w:numPr>
          <w:ilvl w:val="0"/>
          <w:numId w:val="16"/>
        </w:numPr>
        <w:shd w:val="clear" w:color="auto" w:fill="auto"/>
        <w:tabs>
          <w:tab w:val="left" w:pos="1082"/>
        </w:tabs>
        <w:bidi w:val="0"/>
        <w:spacing w:before="0" w:after="140" w:line="278" w:lineRule="exact"/>
        <w:ind w:left="1040" w:right="0" w:hanging="340"/>
        <w:jc w:val="left"/>
        <w:rPr>
          <w:rFonts w:hint="default" w:ascii="Times New Roman Regular" w:hAnsi="Times New Roman Regular" w:cs="Times New Roman Regular"/>
        </w:rPr>
      </w:pPr>
      <w:bookmarkStart w:id="262" w:name="bookmark459"/>
      <w:bookmarkEnd w:id="262"/>
      <w:bookmarkStart w:id="263" w:name="bookmark458"/>
      <w:r>
        <w:rPr>
          <w:rFonts w:hint="default" w:ascii="Times New Roman Regular" w:hAnsi="Times New Roman Regular" w:cs="Times New Roman Regular"/>
          <w:color w:val="000000"/>
          <w:spacing w:val="0"/>
          <w:w w:val="100"/>
          <w:position w:val="0"/>
          <w:lang w:val="en-US" w:eastAsia="en-US" w:bidi="en-US"/>
        </w:rPr>
        <w:t xml:space="preserve">Dan Shearer. EU-US Cloud Privacy Crash.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"https://kopano.com/kopano-documents/EU-US-Cloud-Privacy.pdf"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https://kopano.com/kopano-documents/EU-US-Cloud-Privacy.pdf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263"/>
    </w:p>
    <w:p>
      <w:pPr>
        <w:pStyle w:val="24"/>
        <w:keepNext w:val="0"/>
        <w:keepLines w:val="0"/>
        <w:widowControl w:val="0"/>
        <w:numPr>
          <w:ilvl w:val="0"/>
          <w:numId w:val="16"/>
        </w:numPr>
        <w:shd w:val="clear" w:color="auto" w:fill="auto"/>
        <w:tabs>
          <w:tab w:val="left" w:pos="1082"/>
        </w:tabs>
        <w:bidi w:val="0"/>
        <w:spacing w:before="0" w:after="0" w:line="276" w:lineRule="exact"/>
        <w:ind w:left="1040" w:right="0" w:hanging="340"/>
        <w:jc w:val="left"/>
        <w:rPr>
          <w:rFonts w:hint="default" w:ascii="Times New Roman Regular" w:hAnsi="Times New Roman Regular" w:cs="Times New Roman Regular"/>
        </w:rPr>
      </w:pPr>
      <w:bookmarkStart w:id="264" w:name="bookmark461"/>
      <w:bookmarkEnd w:id="264"/>
      <w:bookmarkStart w:id="265" w:name="bookmark460"/>
      <w:r>
        <w:rPr>
          <w:rFonts w:hint="default" w:ascii="Times New Roman Regular" w:hAnsi="Times New Roman Regular" w:cs="Times New Roman Regular"/>
          <w:color w:val="000000"/>
          <w:spacing w:val="0"/>
          <w:w w:val="100"/>
          <w:position w:val="0"/>
          <w:lang w:val="en-US" w:eastAsia="en-US" w:bidi="en-US"/>
        </w:rPr>
        <w:t xml:space="preserve">Gartner Inc. Gartner forecasts worldwide public cloud revenue to grow 21.4 percent in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"https://www.gartner.com/en/newsroom/press-releases/2018-04-12-gartner-forecasts-worldwide-public-cloud-revenue-to-grow-21-percent-in-2018"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https://www.gartner.com/en/newsroom/press-releases/</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2683FF"/>
          <w:spacing w:val="0"/>
          <w:w w:val="100"/>
          <w:position w:val="0"/>
          <w:lang w:val="en-US" w:eastAsia="en-US" w:bidi="en-US"/>
        </w:rPr>
        <w:t>-04-</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"https://www.gartner.com/en/newsroom/press-releases/2018-04-12-gartner-forecasts-worldwide-public-cloud-revenue-to-grow-21-percent-in-2018"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12-gartner-forecasts-worldwide-public-cloud-revenue-to-grow-21-percent-in-</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5"/>
      <w:r>
        <w:rPr>
          <w:rFonts w:hint="default" w:ascii="Times New Roman Regular" w:hAnsi="Times New Roman Regular" w:cs="Times New Roman Regular"/>
        </w:rPr>
        <w:fldChar w:fldCharType="end"/>
      </w:r>
    </w:p>
    <w:p>
      <w:pPr>
        <w:pStyle w:val="24"/>
        <w:keepNext w:val="0"/>
        <w:keepLines w:val="0"/>
        <w:widowControl w:val="0"/>
        <w:shd w:val="clear" w:color="auto" w:fill="auto"/>
        <w:bidi w:val="0"/>
        <w:spacing w:before="0" w:after="140" w:line="276" w:lineRule="exact"/>
        <w:ind w:left="1040" w:right="0" w:firstLine="0"/>
        <w:jc w:val="left"/>
        <w:rPr>
          <w:rFonts w:hint="default" w:ascii="Times New Roman Regular" w:hAnsi="Times New Roman Regular" w:cs="Times New Roman Regular"/>
        </w:rPr>
      </w:pP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6"/>
        </w:numPr>
        <w:shd w:val="clear" w:color="auto" w:fill="auto"/>
        <w:tabs>
          <w:tab w:val="left" w:pos="1087"/>
        </w:tabs>
        <w:bidi w:val="0"/>
        <w:spacing w:before="0" w:after="140" w:line="274" w:lineRule="exact"/>
        <w:ind w:left="1040" w:right="0" w:hanging="340"/>
        <w:jc w:val="left"/>
        <w:rPr>
          <w:rFonts w:hint="default" w:ascii="Times New Roman Regular" w:hAnsi="Times New Roman Regular" w:cs="Times New Roman Regular"/>
        </w:rPr>
      </w:pPr>
      <w:bookmarkStart w:id="266" w:name="bookmark464"/>
      <w:bookmarkEnd w:id="266"/>
      <w:bookmarkStart w:id="267" w:name="bookmark463"/>
      <w:r>
        <w:rPr>
          <w:rFonts w:hint="default" w:ascii="Times New Roman Regular" w:hAnsi="Times New Roman Regular" w:cs="Times New Roman Regular"/>
          <w:color w:val="000000"/>
          <w:spacing w:val="0"/>
          <w:w w:val="100"/>
          <w:position w:val="0"/>
          <w:lang w:val="en-US" w:eastAsia="en-US" w:bidi="en-US"/>
        </w:rPr>
        <w:t>Synergy Research Group. Cloud Growth Rate Increased Again in Q1; Amazon Maintains Market Share Dominance.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"https://www.srgresearch.com/articles/cloud-growth-rate-increased-again-q1-amazon-maintains-market-share-dominance"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https://www.srgresearch.com/articles/cloud-</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"https://www.srgresearch.com/articles/cloud-growth-rate-increased-again-q1-amazon-maintains-market-share-dominance"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growth-rate-increased-again-q1-amazon-maintains-market-share-dominance</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7"/>
    </w:p>
    <w:p>
      <w:pPr>
        <w:pStyle w:val="24"/>
        <w:keepNext w:val="0"/>
        <w:keepLines w:val="0"/>
        <w:widowControl w:val="0"/>
        <w:numPr>
          <w:ilvl w:val="0"/>
          <w:numId w:val="16"/>
        </w:numPr>
        <w:shd w:val="clear" w:color="auto" w:fill="auto"/>
        <w:tabs>
          <w:tab w:val="left" w:pos="1092"/>
        </w:tabs>
        <w:bidi w:val="0"/>
        <w:spacing w:before="0" w:after="140" w:line="274" w:lineRule="exact"/>
        <w:ind w:left="1040" w:right="0" w:hanging="340"/>
        <w:jc w:val="left"/>
        <w:rPr>
          <w:rFonts w:hint="default" w:ascii="Times New Roman Regular" w:hAnsi="Times New Roman Regular" w:cs="Times New Roman Regular"/>
        </w:rPr>
      </w:pPr>
      <w:bookmarkStart w:id="268" w:name="bookmark466"/>
      <w:bookmarkEnd w:id="268"/>
      <w:bookmarkStart w:id="269" w:name="bookmark465"/>
      <w:r>
        <w:rPr>
          <w:rFonts w:hint="default" w:ascii="Times New Roman Regular" w:hAnsi="Times New Roman Regular" w:cs="Times New Roman Regular"/>
          <w:color w:val="000000"/>
          <w:spacing w:val="0"/>
          <w:w w:val="100"/>
          <w:position w:val="0"/>
          <w:lang w:val="en-US" w:eastAsia="en-US" w:bidi="en-US"/>
        </w:rPr>
        <w:t xml:space="preserve">Backblaze Inc. How Long Do Hard Drives Last: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 xml:space="preserve"> Hard Drive Stats.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"https://www.backblaze.com/blog/hard-drive-stats-for-q1-2018/"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https://www.backblaze.com/blog/hard-drive-stats-for-q1-</w:t>
      </w:r>
      <w:r>
        <w:rPr>
          <w:rFonts w:hint="default" w:ascii="Times New Roman Regular" w:hAnsi="Times New Roman Regular" w:cs="Times New Roman Regular"/>
          <w:color w:val="2683FF"/>
          <w:spacing w:val="0"/>
          <w:w w:val="100"/>
          <w:position w:val="0"/>
          <w:lang w:eastAsia="en-US" w:bidi="en-US"/>
        </w:rPr>
        <w:t>2020</w:t>
      </w:r>
      <w:r>
        <w:rPr>
          <w:rFonts w:hint="default" w:ascii="Times New Roman Regular" w:hAnsi="Times New Roman Regular" w:cs="Times New Roman Regular"/>
          <w:color w:val="2683FF"/>
          <w:spacing w:val="0"/>
          <w:w w:val="100"/>
          <w:position w:val="0"/>
          <w:lang w:val="en-US" w:eastAsia="en-US" w:bidi="en-US"/>
        </w:rPr>
        <w: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69"/>
    </w:p>
    <w:p>
      <w:pPr>
        <w:pStyle w:val="24"/>
        <w:keepNext w:val="0"/>
        <w:keepLines w:val="0"/>
        <w:widowControl w:val="0"/>
        <w:numPr>
          <w:ilvl w:val="0"/>
          <w:numId w:val="16"/>
        </w:numPr>
        <w:shd w:val="clear" w:color="auto" w:fill="auto"/>
        <w:tabs>
          <w:tab w:val="left" w:pos="1092"/>
        </w:tabs>
        <w:bidi w:val="0"/>
        <w:spacing w:before="0" w:after="140" w:line="274" w:lineRule="exact"/>
        <w:ind w:left="1040" w:right="0" w:hanging="340"/>
        <w:jc w:val="left"/>
        <w:rPr>
          <w:rFonts w:hint="default" w:ascii="Times New Roman Regular" w:hAnsi="Times New Roman Regular" w:cs="Times New Roman Regular"/>
        </w:rPr>
      </w:pPr>
      <w:bookmarkStart w:id="270" w:name="bookmark468"/>
      <w:bookmarkEnd w:id="270"/>
      <w:bookmarkStart w:id="271" w:name="bookmark467"/>
      <w:r>
        <w:rPr>
          <w:rFonts w:hint="default" w:ascii="Times New Roman Regular" w:hAnsi="Times New Roman Regular" w:cs="Times New Roman Regular"/>
          <w:color w:val="000000"/>
          <w:spacing w:val="0"/>
          <w:w w:val="100"/>
          <w:position w:val="0"/>
          <w:lang w:val="en-US" w:eastAsia="en-US" w:bidi="en-US"/>
        </w:rPr>
        <w:t xml:space="preserve">Sean Rhea, Dennis Geels, Timothy Roscoe, and John Kubiatowicz. Handling Churn in a DHT. In </w:t>
      </w:r>
      <w:r>
        <w:rPr>
          <w:rFonts w:hint="default" w:ascii="Times New Roman Regular" w:hAnsi="Times New Roman Regular" w:cs="Times New Roman Regular"/>
          <w:i/>
          <w:iCs/>
          <w:color w:val="000000"/>
          <w:spacing w:val="0"/>
          <w:w w:val="100"/>
          <w:position w:val="0"/>
          <w:lang w:val="en-US" w:eastAsia="en-US" w:bidi="en-US"/>
        </w:rPr>
        <w:t>Proceedings of the Annual Conference on USENIX Annual Technical Conference,</w:t>
      </w:r>
      <w:r>
        <w:rPr>
          <w:rFonts w:hint="default" w:ascii="Times New Roman Regular" w:hAnsi="Times New Roman Regular" w:cs="Times New Roman Regular"/>
          <w:color w:val="000000"/>
          <w:spacing w:val="0"/>
          <w:w w:val="100"/>
          <w:position w:val="0"/>
          <w:lang w:val="en-US" w:eastAsia="en-US" w:bidi="en-US"/>
        </w:rPr>
        <w:t xml:space="preserve"> ATEC '04, page 10, Berkeley, CA, USA, 2004. USENIX Association.</w:t>
      </w:r>
      <w:bookmarkEnd w:id="271"/>
    </w:p>
    <w:p>
      <w:pPr>
        <w:pStyle w:val="24"/>
        <w:keepNext w:val="0"/>
        <w:keepLines w:val="0"/>
        <w:widowControl w:val="0"/>
        <w:numPr>
          <w:ilvl w:val="0"/>
          <w:numId w:val="16"/>
        </w:numPr>
        <w:shd w:val="clear" w:color="auto" w:fill="auto"/>
        <w:tabs>
          <w:tab w:val="left" w:pos="1092"/>
        </w:tabs>
        <w:bidi w:val="0"/>
        <w:spacing w:before="0" w:after="140" w:line="275" w:lineRule="exact"/>
        <w:ind w:left="1040" w:right="0" w:hanging="340"/>
        <w:jc w:val="left"/>
        <w:rPr>
          <w:rFonts w:hint="default" w:ascii="Times New Roman Regular" w:hAnsi="Times New Roman Regular" w:cs="Times New Roman Regular"/>
        </w:rPr>
      </w:pPr>
      <w:bookmarkStart w:id="272" w:name="bookmark470"/>
      <w:bookmarkEnd w:id="272"/>
      <w:bookmarkStart w:id="273" w:name="bookmark469"/>
      <w:r>
        <w:rPr>
          <w:rFonts w:hint="default" w:ascii="Times New Roman Regular" w:hAnsi="Times New Roman Regular" w:cs="Times New Roman Regular"/>
          <w:color w:val="000000"/>
          <w:spacing w:val="0"/>
          <w:w w:val="100"/>
          <w:position w:val="0"/>
          <w:lang w:val="en-US" w:eastAsia="en-US" w:bidi="en-US"/>
        </w:rPr>
        <w:t xml:space="preserve">Petar Maymounkov and David Mazieres. Kademlia: A Peer-to-Peer Information System Based on the XOR Metric. In </w:t>
      </w:r>
      <w:r>
        <w:rPr>
          <w:rFonts w:hint="default" w:ascii="Times New Roman Regular" w:hAnsi="Times New Roman Regular" w:cs="Times New Roman Regular"/>
          <w:i/>
          <w:iCs/>
          <w:color w:val="000000"/>
          <w:spacing w:val="0"/>
          <w:w w:val="100"/>
          <w:position w:val="0"/>
          <w:lang w:val="en-US" w:eastAsia="en-US" w:bidi="en-US"/>
        </w:rPr>
        <w:t>Revised Papers from the First International Workshop on Peer-to-Peer Systems,</w:t>
      </w:r>
      <w:r>
        <w:rPr>
          <w:rFonts w:hint="default" w:ascii="Times New Roman Regular" w:hAnsi="Times New Roman Regular" w:cs="Times New Roman Regular"/>
          <w:color w:val="000000"/>
          <w:spacing w:val="0"/>
          <w:w w:val="100"/>
          <w:position w:val="0"/>
          <w:lang w:val="en-US" w:eastAsia="en-US" w:bidi="en-US"/>
        </w:rPr>
        <w:t xml:space="preserve"> IPTPS '01, pages 53-65, London, UK, 2002. Springer-Verlag.</w:t>
      </w:r>
      <w:bookmarkEnd w:id="273"/>
    </w:p>
    <w:p>
      <w:pPr>
        <w:pStyle w:val="24"/>
        <w:keepNext w:val="0"/>
        <w:keepLines w:val="0"/>
        <w:widowControl w:val="0"/>
        <w:numPr>
          <w:ilvl w:val="0"/>
          <w:numId w:val="16"/>
        </w:numPr>
        <w:shd w:val="clear" w:color="auto" w:fill="auto"/>
        <w:tabs>
          <w:tab w:val="left" w:pos="1092"/>
        </w:tabs>
        <w:bidi w:val="0"/>
        <w:spacing w:before="0" w:after="140" w:line="275" w:lineRule="exact"/>
        <w:ind w:left="1040" w:right="0" w:hanging="340"/>
        <w:jc w:val="left"/>
        <w:rPr>
          <w:rFonts w:hint="default" w:ascii="Times New Roman Regular" w:hAnsi="Times New Roman Regular" w:cs="Times New Roman Regular"/>
        </w:rPr>
      </w:pPr>
      <w:bookmarkStart w:id="274" w:name="bookmark472"/>
      <w:bookmarkEnd w:id="274"/>
      <w:bookmarkStart w:id="275" w:name="bookmark471"/>
      <w:r>
        <w:rPr>
          <w:rFonts w:hint="default" w:ascii="Times New Roman Regular" w:hAnsi="Times New Roman Regular" w:cs="Times New Roman Regular"/>
          <w:color w:val="000000"/>
          <w:spacing w:val="0"/>
          <w:w w:val="100"/>
          <w:position w:val="0"/>
          <w:lang w:val="en-US" w:eastAsia="en-US" w:bidi="en-US"/>
        </w:rPr>
        <w:t xml:space="preserve">Charles Blake and Rodrigo Rodrigues. High availability, scalable storage, dynamic peer networks: Pick two. In </w:t>
      </w:r>
      <w:r>
        <w:rPr>
          <w:rFonts w:hint="default" w:ascii="Times New Roman Regular" w:hAnsi="Times New Roman Regular" w:cs="Times New Roman Regular"/>
          <w:i/>
          <w:iCs/>
          <w:color w:val="000000"/>
          <w:spacing w:val="0"/>
          <w:w w:val="100"/>
          <w:position w:val="0"/>
          <w:lang w:val="en-US" w:eastAsia="en-US" w:bidi="en-US"/>
        </w:rPr>
        <w:t>Proceedings of the 9th Conference on Hot Topics in Operating Systems - Volume 9</w:t>
      </w:r>
      <w:r>
        <w:rPr>
          <w:rFonts w:hint="default" w:ascii="Times New Roman Regular" w:hAnsi="Times New Roman Regular" w:cs="Times New Roman Regular"/>
          <w:color w:val="000000"/>
          <w:spacing w:val="0"/>
          <w:w w:val="100"/>
          <w:position w:val="0"/>
          <w:lang w:val="en-US" w:eastAsia="en-US" w:bidi="en-US"/>
        </w:rPr>
        <w:t>, HOTOS'03, page 1, Berkeley, CA, USA, 2003. USENIX Association.</w:t>
      </w:r>
      <w:bookmarkEnd w:id="275"/>
    </w:p>
    <w:p>
      <w:pPr>
        <w:pStyle w:val="24"/>
        <w:keepNext w:val="0"/>
        <w:keepLines w:val="0"/>
        <w:widowControl w:val="0"/>
        <w:numPr>
          <w:ilvl w:val="0"/>
          <w:numId w:val="16"/>
        </w:numPr>
        <w:shd w:val="clear" w:color="auto" w:fill="auto"/>
        <w:tabs>
          <w:tab w:val="left" w:pos="1078"/>
        </w:tabs>
        <w:bidi w:val="0"/>
        <w:spacing w:before="0" w:after="140" w:line="278" w:lineRule="exact"/>
        <w:ind w:left="1040" w:right="0" w:hanging="440"/>
        <w:jc w:val="left"/>
        <w:rPr>
          <w:rFonts w:hint="default" w:ascii="Times New Roman Regular" w:hAnsi="Times New Roman Regular" w:cs="Times New Roman Regular"/>
        </w:rPr>
      </w:pPr>
      <w:bookmarkStart w:id="276" w:name="bookmark474"/>
      <w:bookmarkEnd w:id="276"/>
      <w:bookmarkStart w:id="277" w:name="bookmark473"/>
      <w:r>
        <w:rPr>
          <w:rFonts w:hint="default" w:ascii="Times New Roman Regular" w:hAnsi="Times New Roman Regular" w:cs="Times New Roman Regular"/>
          <w:color w:val="000000"/>
          <w:spacing w:val="0"/>
          <w:w w:val="100"/>
          <w:position w:val="0"/>
          <w:lang w:val="en-US" w:eastAsia="en-US" w:bidi="en-US"/>
        </w:rPr>
        <w:t>Comcast Inc. XFINITY Data Usage Center-FAQ.</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"https://dataplan.xfinity.com/faq/"</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https://dataplan.xfinity.com/faq/</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77"/>
    </w:p>
    <w:p>
      <w:pPr>
        <w:pStyle w:val="24"/>
        <w:keepNext w:val="0"/>
        <w:keepLines w:val="0"/>
        <w:widowControl w:val="0"/>
        <w:numPr>
          <w:ilvl w:val="0"/>
          <w:numId w:val="16"/>
        </w:numPr>
        <w:shd w:val="clear" w:color="auto" w:fill="auto"/>
        <w:tabs>
          <w:tab w:val="left" w:pos="1178"/>
        </w:tabs>
        <w:bidi w:val="0"/>
        <w:spacing w:before="0" w:after="140" w:line="275" w:lineRule="exact"/>
        <w:ind w:left="1040" w:right="0" w:hanging="340"/>
        <w:jc w:val="left"/>
        <w:rPr>
          <w:rFonts w:hint="default" w:ascii="Times New Roman Regular" w:hAnsi="Times New Roman Regular" w:cs="Times New Roman Regular"/>
        </w:rPr>
        <w:sectPr>
          <w:headerReference r:id="rId18" w:type="default"/>
          <w:footerReference r:id="rId20" w:type="default"/>
          <w:headerReference r:id="rId19" w:type="even"/>
          <w:footerReference r:id="rId21" w:type="even"/>
          <w:footnotePr>
            <w:numFmt w:val="decimal"/>
          </w:footnotePr>
          <w:pgSz w:w="12240" w:h="15840"/>
          <w:pgMar w:top="883" w:right="1738" w:bottom="883" w:left="1344" w:header="455" w:footer="455" w:gutter="0"/>
          <w:cols w:space="720" w:num="1"/>
          <w:rtlGutter w:val="0"/>
          <w:docGrid w:linePitch="360" w:charSpace="0"/>
        </w:sectPr>
      </w:pPr>
      <w:bookmarkStart w:id="278" w:name="bookmark476"/>
      <w:bookmarkEnd w:id="278"/>
      <w:bookmarkStart w:id="279" w:name="bookmark475"/>
      <w:r>
        <w:rPr>
          <w:rFonts w:hint="default" w:ascii="Times New Roman Regular" w:hAnsi="Times New Roman Regular" w:cs="Times New Roman Regular"/>
          <w:color w:val="000000"/>
          <w:spacing w:val="0"/>
          <w:w w:val="100"/>
          <w:position w:val="0"/>
          <w:lang w:val="en-US" w:eastAsia="en-US" w:bidi="en-US"/>
        </w:rPr>
        <w:t xml:space="preserve">Amitanand S. Aiyer, Lorenzo Alvisi, Allen Clement, Mike Dahlin, Jean-Philippe Martin, and Carl Porth. BAR Fault Tolerance for Cooperative Services. In </w:t>
      </w:r>
      <w:r>
        <w:rPr>
          <w:rFonts w:hint="default" w:ascii="Times New Roman Regular" w:hAnsi="Times New Roman Regular" w:cs="Times New Roman Regular"/>
          <w:i/>
          <w:iCs/>
          <w:color w:val="000000"/>
          <w:spacing w:val="0"/>
          <w:w w:val="100"/>
          <w:position w:val="0"/>
          <w:lang w:val="en-US" w:eastAsia="en-US" w:bidi="en-US"/>
        </w:rPr>
        <w:t>Proceedings of the Twentieth ACM Symposium on Operating Systems Principles</w:t>
      </w:r>
      <w:r>
        <w:rPr>
          <w:rFonts w:hint="default" w:ascii="Times New Roman Regular" w:hAnsi="Times New Roman Regular" w:cs="Times New Roman Regular"/>
          <w:color w:val="000000"/>
          <w:spacing w:val="0"/>
          <w:w w:val="100"/>
          <w:position w:val="0"/>
          <w:lang w:val="en-US" w:eastAsia="en-US" w:bidi="en-US"/>
        </w:rPr>
        <w:t>, SOSP '05, pages 45-58, New York, NY, USA, 2005. ACM.</w:t>
      </w:r>
      <w:bookmarkEnd w:id="279"/>
    </w:p>
    <w:p>
      <w:pPr>
        <w:pStyle w:val="24"/>
        <w:keepNext w:val="0"/>
        <w:keepLines w:val="0"/>
        <w:widowControl w:val="0"/>
        <w:numPr>
          <w:ilvl w:val="0"/>
          <w:numId w:val="16"/>
        </w:numPr>
        <w:shd w:val="clear" w:color="auto" w:fill="auto"/>
        <w:tabs>
          <w:tab w:val="left" w:pos="1043"/>
        </w:tabs>
        <w:bidi w:val="0"/>
        <w:spacing w:before="0" w:after="120" w:line="278" w:lineRule="exact"/>
        <w:ind w:left="1040" w:right="0" w:hanging="440"/>
        <w:jc w:val="left"/>
        <w:rPr>
          <w:rFonts w:hint="default" w:ascii="Times New Roman Regular" w:hAnsi="Times New Roman Regular" w:cs="Times New Roman Regular"/>
        </w:rPr>
      </w:pPr>
      <w:bookmarkStart w:id="280" w:name="bookmark478"/>
      <w:bookmarkEnd w:id="280"/>
      <w:bookmarkStart w:id="281" w:name="bookmark477"/>
      <w:r>
        <w:rPr>
          <w:rFonts w:hint="default" w:ascii="Times New Roman Regular" w:hAnsi="Times New Roman Regular" w:cs="Times New Roman Regular"/>
          <w:color w:val="000000"/>
          <w:spacing w:val="0"/>
          <w:w w:val="100"/>
          <w:position w:val="0"/>
          <w:lang w:val="en-US" w:eastAsia="en-US" w:bidi="en-US"/>
        </w:rPr>
        <w:t xml:space="preserve">Seth Gilbert and Nancy Lynch. Brewer's conjecture and the feasibility of consistent, available, partition-tolerant web services. </w:t>
      </w:r>
      <w:r>
        <w:rPr>
          <w:rFonts w:hint="default" w:ascii="Times New Roman Regular" w:hAnsi="Times New Roman Regular" w:cs="Times New Roman Regular"/>
          <w:i/>
          <w:iCs/>
          <w:color w:val="000000"/>
          <w:spacing w:val="0"/>
          <w:w w:val="100"/>
          <w:position w:val="0"/>
          <w:lang w:val="en-US" w:eastAsia="en-US" w:bidi="en-US"/>
        </w:rPr>
        <w:t>SIGACT News,</w:t>
      </w:r>
      <w:r>
        <w:rPr>
          <w:rFonts w:hint="default" w:ascii="Times New Roman Regular" w:hAnsi="Times New Roman Regular" w:cs="Times New Roman Regular"/>
          <w:color w:val="000000"/>
          <w:spacing w:val="0"/>
          <w:w w:val="100"/>
          <w:position w:val="0"/>
          <w:lang w:val="en-US" w:eastAsia="en-US" w:bidi="en-US"/>
        </w:rPr>
        <w:t xml:space="preserve"> 33(2):51-59, June 2002.</w:t>
      </w:r>
      <w:bookmarkEnd w:id="281"/>
    </w:p>
    <w:p>
      <w:pPr>
        <w:pStyle w:val="24"/>
        <w:keepNext w:val="0"/>
        <w:keepLines w:val="0"/>
        <w:widowControl w:val="0"/>
        <w:numPr>
          <w:ilvl w:val="0"/>
          <w:numId w:val="16"/>
        </w:numPr>
        <w:shd w:val="clear" w:color="auto" w:fill="auto"/>
        <w:tabs>
          <w:tab w:val="left" w:pos="1048"/>
        </w:tabs>
        <w:bidi w:val="0"/>
        <w:spacing w:before="0" w:after="120" w:line="274" w:lineRule="exact"/>
        <w:ind w:left="1040" w:right="0" w:hanging="440"/>
        <w:jc w:val="left"/>
        <w:rPr>
          <w:rFonts w:hint="default" w:ascii="Times New Roman Regular" w:hAnsi="Times New Roman Regular" w:cs="Times New Roman Regular"/>
        </w:rPr>
      </w:pPr>
      <w:bookmarkStart w:id="282" w:name="bookmark480"/>
      <w:bookmarkEnd w:id="282"/>
      <w:bookmarkStart w:id="283" w:name="bookmark479"/>
      <w:r>
        <w:rPr>
          <w:rFonts w:hint="default" w:ascii="Times New Roman Regular" w:hAnsi="Times New Roman Regular" w:cs="Times New Roman Regular"/>
          <w:color w:val="000000"/>
          <w:spacing w:val="0"/>
          <w:w w:val="100"/>
          <w:position w:val="0"/>
          <w:lang w:val="en-US" w:eastAsia="en-US" w:bidi="en-US"/>
        </w:rPr>
        <w:t xml:space="preserve">Seth Gilbert and Nancy Lynch. Perspectives on the CAP Theorem. </w:t>
      </w:r>
      <w:r>
        <w:rPr>
          <w:rFonts w:hint="default" w:ascii="Times New Roman Regular" w:hAnsi="Times New Roman Regular" w:cs="Times New Roman Regular"/>
          <w:i/>
          <w:iCs/>
          <w:color w:val="000000"/>
          <w:spacing w:val="0"/>
          <w:w w:val="100"/>
          <w:position w:val="0"/>
          <w:lang w:val="en-US" w:eastAsia="en-US" w:bidi="en-US"/>
        </w:rPr>
        <w:t xml:space="preserve">Computer, </w:t>
      </w:r>
      <w:r>
        <w:rPr>
          <w:rFonts w:hint="default" w:ascii="Times New Roman Regular" w:hAnsi="Times New Roman Regular" w:cs="Times New Roman Regular"/>
          <w:color w:val="000000"/>
          <w:spacing w:val="0"/>
          <w:w w:val="100"/>
          <w:position w:val="0"/>
          <w:lang w:val="en-US" w:eastAsia="en-US" w:bidi="en-US"/>
        </w:rPr>
        <w:t>45(2):30-36, February 2012.</w:t>
      </w:r>
      <w:bookmarkEnd w:id="283"/>
    </w:p>
    <w:p>
      <w:pPr>
        <w:pStyle w:val="24"/>
        <w:keepNext w:val="0"/>
        <w:keepLines w:val="0"/>
        <w:widowControl w:val="0"/>
        <w:numPr>
          <w:ilvl w:val="0"/>
          <w:numId w:val="16"/>
        </w:numPr>
        <w:shd w:val="clear" w:color="auto" w:fill="auto"/>
        <w:tabs>
          <w:tab w:val="left" w:pos="1048"/>
        </w:tabs>
        <w:bidi w:val="0"/>
        <w:spacing w:before="0" w:after="120" w:line="274" w:lineRule="exact"/>
        <w:ind w:left="1040" w:right="0" w:hanging="440"/>
        <w:jc w:val="left"/>
        <w:rPr>
          <w:rFonts w:hint="default" w:ascii="Times New Roman Regular" w:hAnsi="Times New Roman Regular" w:cs="Times New Roman Regular"/>
        </w:rPr>
      </w:pPr>
      <w:bookmarkStart w:id="284" w:name="bookmark481"/>
      <w:bookmarkEnd w:id="284"/>
      <w:r>
        <w:rPr>
          <w:rFonts w:hint="default" w:ascii="Times New Roman Regular" w:hAnsi="Times New Roman Regular" w:cs="Times New Roman Regular"/>
          <w:color w:val="000000"/>
          <w:spacing w:val="0"/>
          <w:w w:val="100"/>
          <w:position w:val="0"/>
          <w:lang w:val="en-US" w:eastAsia="en-US" w:bidi="en-US"/>
        </w:rPr>
        <w:t xml:space="preserve">Daniel Abadi. Consistency Tradeoffs in Modern Distributed Database System Design： CAP is Only Part of the Story. </w:t>
      </w:r>
      <w:r>
        <w:rPr>
          <w:rFonts w:hint="default" w:ascii="Times New Roman Regular" w:hAnsi="Times New Roman Regular" w:cs="Times New Roman Regular"/>
          <w:i/>
          <w:iCs/>
          <w:color w:val="000000"/>
          <w:spacing w:val="0"/>
          <w:w w:val="100"/>
          <w:position w:val="0"/>
          <w:lang w:val="en-US" w:eastAsia="en-US" w:bidi="en-US"/>
        </w:rPr>
        <w:t>Computer,</w:t>
      </w:r>
      <w:r>
        <w:rPr>
          <w:rFonts w:hint="default" w:ascii="Times New Roman Regular" w:hAnsi="Times New Roman Regular" w:cs="Times New Roman Regular"/>
          <w:color w:val="000000"/>
          <w:spacing w:val="0"/>
          <w:w w:val="100"/>
          <w:position w:val="0"/>
          <w:lang w:val="en-US" w:eastAsia="en-US" w:bidi="en-US"/>
        </w:rPr>
        <w:t xml:space="preserve"> 45(2):37-42, February 2012.</w:t>
      </w:r>
    </w:p>
    <w:p>
      <w:pPr>
        <w:pStyle w:val="24"/>
        <w:keepNext w:val="0"/>
        <w:keepLines w:val="0"/>
        <w:widowControl w:val="0"/>
        <w:numPr>
          <w:ilvl w:val="0"/>
          <w:numId w:val="16"/>
        </w:numPr>
        <w:shd w:val="clear" w:color="auto" w:fill="auto"/>
        <w:tabs>
          <w:tab w:val="left" w:pos="1052"/>
        </w:tabs>
        <w:bidi w:val="0"/>
        <w:spacing w:before="0" w:after="120" w:line="276" w:lineRule="exact"/>
        <w:ind w:left="1040" w:right="0" w:hanging="440"/>
        <w:jc w:val="left"/>
        <w:rPr>
          <w:rFonts w:hint="default" w:ascii="Times New Roman Regular" w:hAnsi="Times New Roman Regular" w:cs="Times New Roman Regular"/>
        </w:rPr>
      </w:pPr>
      <w:bookmarkStart w:id="285" w:name="bookmark483"/>
      <w:bookmarkEnd w:id="285"/>
      <w:bookmarkStart w:id="286" w:name="bookmark482"/>
      <w:r>
        <w:rPr>
          <w:rFonts w:hint="default" w:ascii="Times New Roman Regular" w:hAnsi="Times New Roman Regular" w:cs="Times New Roman Regular"/>
          <w:color w:val="000000"/>
          <w:spacing w:val="0"/>
          <w:w w:val="100"/>
          <w:position w:val="0"/>
          <w:lang w:val="en-US" w:eastAsia="en-US" w:bidi="en-US"/>
        </w:rPr>
        <w:t xml:space="preserve">Peter Bailis, Aaron Davidson, Alan Fekete, Ali Ghodsi, Joseph M. Hellerstein, and Ion Stoica. Highly available transactions： Virtues and limitations. </w:t>
      </w:r>
      <w:r>
        <w:rPr>
          <w:rFonts w:hint="default" w:ascii="Times New Roman Regular" w:hAnsi="Times New Roman Regular" w:cs="Times New Roman Regular"/>
          <w:i/>
          <w:iCs/>
          <w:color w:val="000000"/>
          <w:spacing w:val="0"/>
          <w:w w:val="100"/>
          <w:position w:val="0"/>
          <w:lang w:val="en-US" w:eastAsia="en-US" w:bidi="en-US"/>
        </w:rPr>
        <w:t>Proc. VLDB Endow.,</w:t>
      </w:r>
      <w:r>
        <w:rPr>
          <w:rFonts w:hint="default" w:ascii="Times New Roman Regular" w:hAnsi="Times New Roman Regular" w:cs="Times New Roman Regular"/>
          <w:color w:val="000000"/>
          <w:spacing w:val="0"/>
          <w:w w:val="100"/>
          <w:position w:val="0"/>
          <w:lang w:val="en-US" w:eastAsia="en-US" w:bidi="en-US"/>
        </w:rPr>
        <w:t xml:space="preserve"> 7(3):181-192, November 2013.</w:t>
      </w:r>
      <w:bookmarkEnd w:id="286"/>
    </w:p>
    <w:p>
      <w:pPr>
        <w:pStyle w:val="24"/>
        <w:keepNext w:val="0"/>
        <w:keepLines w:val="0"/>
        <w:widowControl w:val="0"/>
        <w:numPr>
          <w:ilvl w:val="0"/>
          <w:numId w:val="16"/>
        </w:numPr>
        <w:shd w:val="clear" w:color="auto" w:fill="auto"/>
        <w:tabs>
          <w:tab w:val="left" w:pos="1057"/>
        </w:tabs>
        <w:bidi w:val="0"/>
        <w:spacing w:before="0" w:after="120" w:line="274" w:lineRule="exact"/>
        <w:ind w:left="1040" w:right="0" w:hanging="440"/>
        <w:jc w:val="left"/>
        <w:rPr>
          <w:rFonts w:hint="default" w:ascii="Times New Roman Regular" w:hAnsi="Times New Roman Regular" w:cs="Times New Roman Regular"/>
        </w:rPr>
      </w:pPr>
      <w:bookmarkStart w:id="287" w:name="bookmark485"/>
      <w:bookmarkEnd w:id="287"/>
      <w:bookmarkStart w:id="288" w:name="bookmark484"/>
      <w:r>
        <w:rPr>
          <w:rFonts w:hint="default" w:ascii="Times New Roman Regular" w:hAnsi="Times New Roman Regular" w:cs="Times New Roman Regular"/>
          <w:color w:val="000000"/>
          <w:spacing w:val="0"/>
          <w:w w:val="100"/>
          <w:position w:val="0"/>
          <w:lang w:val="en-US" w:eastAsia="en-US" w:bidi="en-US"/>
        </w:rPr>
        <w:t xml:space="preserve">Peter Bailis, Alan Fekete, Michael J. Franklin, Ali Ghodsi, Joseph M. Hellerstein, and Ion Stoica. Coordination avoidance in database systems. </w:t>
      </w:r>
      <w:r>
        <w:rPr>
          <w:rFonts w:hint="default" w:ascii="Times New Roman Regular" w:hAnsi="Times New Roman Regular" w:cs="Times New Roman Regular"/>
          <w:i/>
          <w:iCs/>
          <w:color w:val="000000"/>
          <w:spacing w:val="0"/>
          <w:w w:val="100"/>
          <w:position w:val="0"/>
          <w:lang w:val="en-US" w:eastAsia="en-US" w:bidi="en-US"/>
        </w:rPr>
        <w:t xml:space="preserve">Proc. VLDB Endow., </w:t>
      </w:r>
      <w:r>
        <w:rPr>
          <w:rFonts w:hint="default" w:ascii="Times New Roman Regular" w:hAnsi="Times New Roman Regular" w:cs="Times New Roman Regular"/>
          <w:color w:val="000000"/>
          <w:spacing w:val="0"/>
          <w:w w:val="100"/>
          <w:position w:val="0"/>
          <w:lang w:val="en-US" w:eastAsia="en-US" w:bidi="en-US"/>
        </w:rPr>
        <w:t>8(3):185-196, November 2014.</w:t>
      </w:r>
      <w:bookmarkEnd w:id="288"/>
    </w:p>
    <w:p>
      <w:pPr>
        <w:pStyle w:val="24"/>
        <w:keepNext w:val="0"/>
        <w:keepLines w:val="0"/>
        <w:widowControl w:val="0"/>
        <w:numPr>
          <w:ilvl w:val="0"/>
          <w:numId w:val="16"/>
        </w:numPr>
        <w:shd w:val="clear" w:color="auto" w:fill="auto"/>
        <w:tabs>
          <w:tab w:val="left" w:pos="1057"/>
        </w:tabs>
        <w:bidi w:val="0"/>
        <w:spacing w:before="0" w:after="120" w:line="278" w:lineRule="exact"/>
        <w:ind w:left="1040" w:right="0" w:hanging="440"/>
        <w:jc w:val="left"/>
        <w:rPr>
          <w:rFonts w:hint="default" w:ascii="Times New Roman Regular" w:hAnsi="Times New Roman Regular" w:cs="Times New Roman Regular"/>
        </w:rPr>
      </w:pPr>
      <w:bookmarkStart w:id="289" w:name="bookmark487"/>
      <w:bookmarkEnd w:id="289"/>
      <w:bookmarkStart w:id="290" w:name="bookmark486"/>
      <w:r>
        <w:rPr>
          <w:rFonts w:hint="default" w:ascii="Times New Roman Regular" w:hAnsi="Times New Roman Regular" w:cs="Times New Roman Regular"/>
          <w:color w:val="000000"/>
          <w:spacing w:val="0"/>
          <w:w w:val="100"/>
          <w:position w:val="0"/>
          <w:lang w:val="en-US" w:eastAsia="en-US" w:bidi="en-US"/>
        </w:rPr>
        <w:t xml:space="preserve">Chenggang Wu, Jose M. Faleiro, Yihan Lin, and Joseph M. Hellerstein. Anna: A KVS for any scale. </w:t>
      </w:r>
      <w:r>
        <w:rPr>
          <w:rFonts w:hint="default" w:ascii="Times New Roman Regular" w:hAnsi="Times New Roman Regular" w:cs="Times New Roman Regular"/>
          <w:i/>
          <w:iCs/>
          <w:color w:val="000000"/>
          <w:spacing w:val="0"/>
          <w:w w:val="100"/>
          <w:position w:val="0"/>
          <w:lang w:val="en-US" w:eastAsia="en-US" w:bidi="en-US"/>
        </w:rPr>
        <w:t>ICDE</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90"/>
    </w:p>
    <w:p>
      <w:pPr>
        <w:pStyle w:val="24"/>
        <w:keepNext w:val="0"/>
        <w:keepLines w:val="0"/>
        <w:widowControl w:val="0"/>
        <w:numPr>
          <w:ilvl w:val="0"/>
          <w:numId w:val="16"/>
        </w:numPr>
        <w:shd w:val="clear" w:color="auto" w:fill="auto"/>
        <w:tabs>
          <w:tab w:val="left" w:pos="1057"/>
        </w:tabs>
        <w:bidi w:val="0"/>
        <w:spacing w:before="0" w:after="120" w:line="274" w:lineRule="exact"/>
        <w:ind w:left="1040" w:right="0" w:hanging="440"/>
        <w:jc w:val="left"/>
        <w:rPr>
          <w:rFonts w:hint="default" w:ascii="Times New Roman Regular" w:hAnsi="Times New Roman Regular" w:cs="Times New Roman Regular"/>
        </w:rPr>
      </w:pPr>
      <w:bookmarkStart w:id="291" w:name="bookmark489"/>
      <w:bookmarkEnd w:id="291"/>
      <w:bookmarkStart w:id="292" w:name="bookmark488"/>
      <w:r>
        <w:rPr>
          <w:rFonts w:hint="default" w:ascii="Times New Roman Regular" w:hAnsi="Times New Roman Regular" w:cs="Times New Roman Regular"/>
          <w:color w:val="000000"/>
          <w:spacing w:val="0"/>
          <w:w w:val="100"/>
          <w:position w:val="0"/>
          <w:lang w:val="en-US" w:eastAsia="en-US" w:bidi="en-US"/>
        </w:rPr>
        <w:t xml:space="preserve">Joseph M. Hellerstein. The declarative imperative: Experiences and conjectures in distributed logic. </w:t>
      </w:r>
      <w:r>
        <w:rPr>
          <w:rFonts w:hint="default" w:ascii="Times New Roman Regular" w:hAnsi="Times New Roman Regular" w:cs="Times New Roman Regular"/>
          <w:i/>
          <w:iCs/>
          <w:color w:val="000000"/>
          <w:spacing w:val="0"/>
          <w:w w:val="100"/>
          <w:position w:val="0"/>
          <w:lang w:val="en-US" w:eastAsia="en-US" w:bidi="en-US"/>
        </w:rPr>
        <w:t>SIGMOD Rec.</w:t>
      </w:r>
      <w:r>
        <w:rPr>
          <w:rFonts w:hint="default" w:ascii="Times New Roman Regular" w:hAnsi="Times New Roman Regular" w:cs="Times New Roman Regular"/>
          <w:color w:val="000000"/>
          <w:spacing w:val="0"/>
          <w:w w:val="100"/>
          <w:position w:val="0"/>
          <w:lang w:val="en-US" w:eastAsia="en-US" w:bidi="en-US"/>
        </w:rPr>
        <w:t>, 39(1):5-19, September 2010.</w:t>
      </w:r>
      <w:bookmarkEnd w:id="292"/>
    </w:p>
    <w:p>
      <w:pPr>
        <w:pStyle w:val="24"/>
        <w:keepNext w:val="0"/>
        <w:keepLines w:val="0"/>
        <w:widowControl w:val="0"/>
        <w:numPr>
          <w:ilvl w:val="0"/>
          <w:numId w:val="16"/>
        </w:numPr>
        <w:shd w:val="clear" w:color="auto" w:fill="auto"/>
        <w:tabs>
          <w:tab w:val="left" w:pos="1057"/>
        </w:tabs>
        <w:bidi w:val="0"/>
        <w:spacing w:before="0" w:after="120" w:line="274" w:lineRule="exact"/>
        <w:ind w:left="1040" w:right="0" w:hanging="440"/>
        <w:jc w:val="left"/>
        <w:rPr>
          <w:rFonts w:hint="default" w:ascii="Times New Roman Regular" w:hAnsi="Times New Roman Regular" w:cs="Times New Roman Regular"/>
        </w:rPr>
      </w:pPr>
      <w:bookmarkStart w:id="293" w:name="bookmark491"/>
      <w:bookmarkEnd w:id="293"/>
      <w:bookmarkStart w:id="294" w:name="bookmark490"/>
      <w:r>
        <w:rPr>
          <w:rFonts w:hint="default" w:ascii="Times New Roman Regular" w:hAnsi="Times New Roman Regular" w:cs="Times New Roman Regular"/>
          <w:color w:val="000000"/>
          <w:spacing w:val="0"/>
          <w:w w:val="100"/>
          <w:position w:val="0"/>
          <w:lang w:val="en-US" w:eastAsia="en-US" w:bidi="en-US"/>
        </w:rPr>
        <w:t xml:space="preserve">Peter Alvaro, Neil Conway, Joseph M. Hellerstein, and William R. Marczak. Consistency Analysis in Bloom: a CALM and Collected Approach. </w:t>
      </w:r>
      <w:r>
        <w:rPr>
          <w:rFonts w:hint="default" w:ascii="Times New Roman Regular" w:hAnsi="Times New Roman Regular" w:cs="Times New Roman Regular"/>
          <w:i/>
          <w:iCs/>
          <w:color w:val="000000"/>
          <w:spacing w:val="0"/>
          <w:w w:val="100"/>
          <w:position w:val="0"/>
          <w:lang w:val="en-US" w:eastAsia="en-US" w:bidi="en-US"/>
        </w:rPr>
        <w:t>CIDR</w:t>
      </w:r>
      <w:r>
        <w:rPr>
          <w:rFonts w:hint="default" w:ascii="Times New Roman Regular" w:hAnsi="Times New Roman Regular" w:cs="Times New Roman Regular"/>
          <w:color w:val="000000"/>
          <w:spacing w:val="0"/>
          <w:w w:val="100"/>
          <w:position w:val="0"/>
          <w:lang w:val="en-US" w:eastAsia="en-US" w:bidi="en-US"/>
        </w:rPr>
        <w:t>, 2011.</w:t>
      </w:r>
      <w:bookmarkEnd w:id="294"/>
    </w:p>
    <w:p>
      <w:pPr>
        <w:pStyle w:val="24"/>
        <w:keepNext w:val="0"/>
        <w:keepLines w:val="0"/>
        <w:widowControl w:val="0"/>
        <w:numPr>
          <w:ilvl w:val="0"/>
          <w:numId w:val="16"/>
        </w:numPr>
        <w:shd w:val="clear" w:color="auto" w:fill="auto"/>
        <w:tabs>
          <w:tab w:val="left" w:pos="1115"/>
        </w:tabs>
        <w:bidi w:val="0"/>
        <w:spacing w:before="0" w:after="120" w:line="278" w:lineRule="exact"/>
        <w:ind w:left="1040" w:right="0" w:hanging="440"/>
        <w:jc w:val="left"/>
        <w:rPr>
          <w:rFonts w:hint="default" w:ascii="Times New Roman Regular" w:hAnsi="Times New Roman Regular" w:cs="Times New Roman Regular"/>
        </w:rPr>
      </w:pPr>
      <w:bookmarkStart w:id="295" w:name="bookmark493"/>
      <w:bookmarkEnd w:id="295"/>
      <w:bookmarkStart w:id="296" w:name="bookmark492"/>
      <w:r>
        <w:rPr>
          <w:rFonts w:hint="default" w:ascii="Times New Roman Regular" w:hAnsi="Times New Roman Regular" w:cs="Times New Roman Regular"/>
          <w:color w:val="000000"/>
          <w:spacing w:val="0"/>
          <w:w w:val="100"/>
          <w:position w:val="0"/>
          <w:lang w:val="en-US" w:eastAsia="en-US" w:bidi="en-US"/>
        </w:rPr>
        <w:t>Kyle Kingsbury. Consistency models clickable map.</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"https://jepsen.io/consistency"</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https://jepsen.io/consistency</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296"/>
    </w:p>
    <w:p>
      <w:pPr>
        <w:pStyle w:val="24"/>
        <w:keepNext w:val="0"/>
        <w:keepLines w:val="0"/>
        <w:widowControl w:val="0"/>
        <w:numPr>
          <w:ilvl w:val="0"/>
          <w:numId w:val="16"/>
        </w:numPr>
        <w:shd w:val="clear" w:color="auto" w:fill="auto"/>
        <w:tabs>
          <w:tab w:val="left" w:pos="1043"/>
        </w:tabs>
        <w:bidi w:val="0"/>
        <w:spacing w:before="0" w:after="120" w:line="274" w:lineRule="exact"/>
        <w:ind w:left="1040" w:right="0" w:hanging="440"/>
        <w:jc w:val="left"/>
        <w:rPr>
          <w:rFonts w:hint="default" w:ascii="Times New Roman Regular" w:hAnsi="Times New Roman Regular" w:cs="Times New Roman Regular"/>
        </w:rPr>
      </w:pPr>
      <w:bookmarkStart w:id="297" w:name="bookmark495"/>
      <w:bookmarkEnd w:id="297"/>
      <w:bookmarkStart w:id="298" w:name="bookmark494"/>
      <w:r>
        <w:rPr>
          <w:rFonts w:hint="default" w:ascii="Times New Roman Regular" w:hAnsi="Times New Roman Regular" w:cs="Times New Roman Regular"/>
          <w:color w:val="000000"/>
          <w:spacing w:val="0"/>
          <w:w w:val="100"/>
          <w:position w:val="0"/>
          <w:lang w:val="en-US" w:eastAsia="en-US" w:bidi="en-US"/>
        </w:rPr>
        <w:t xml:space="preserve">Paolo Viotti and Marko Vukolic. Consistency in non-transactional distributed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i/>
          <w:iCs/>
          <w:color w:val="000000"/>
          <w:spacing w:val="0"/>
          <w:w w:val="100"/>
          <w:position w:val="0"/>
          <w:lang w:val="en-US" w:eastAsia="en-US" w:bidi="en-US"/>
        </w:rPr>
        <w:t>ACM Comput. Surv.</w:t>
      </w:r>
      <w:r>
        <w:rPr>
          <w:rFonts w:hint="default" w:ascii="Times New Roman Regular" w:hAnsi="Times New Roman Regular" w:cs="Times New Roman Regular"/>
          <w:color w:val="000000"/>
          <w:spacing w:val="0"/>
          <w:w w:val="100"/>
          <w:position w:val="0"/>
          <w:lang w:val="en-US" w:eastAsia="en-US" w:bidi="en-US"/>
        </w:rPr>
        <w:t>, 49(1):19:1-19:34, June 2016.</w:t>
      </w:r>
      <w:bookmarkEnd w:id="298"/>
    </w:p>
    <w:p>
      <w:pPr>
        <w:pStyle w:val="24"/>
        <w:keepNext w:val="0"/>
        <w:keepLines w:val="0"/>
        <w:widowControl w:val="0"/>
        <w:numPr>
          <w:ilvl w:val="0"/>
          <w:numId w:val="16"/>
        </w:numPr>
        <w:shd w:val="clear" w:color="auto" w:fill="auto"/>
        <w:tabs>
          <w:tab w:val="left" w:pos="1086"/>
        </w:tabs>
        <w:bidi w:val="0"/>
        <w:spacing w:before="0" w:after="120" w:line="274" w:lineRule="exact"/>
        <w:ind w:left="1040" w:right="0" w:hanging="440"/>
        <w:jc w:val="left"/>
        <w:rPr>
          <w:rFonts w:hint="default" w:ascii="Times New Roman Regular" w:hAnsi="Times New Roman Regular" w:cs="Times New Roman Regular"/>
        </w:rPr>
      </w:pPr>
      <w:bookmarkStart w:id="299" w:name="bookmark497"/>
      <w:bookmarkEnd w:id="299"/>
      <w:bookmarkStart w:id="300" w:name="bookmark496"/>
      <w:r>
        <w:rPr>
          <w:rFonts w:hint="default" w:ascii="Times New Roman Regular" w:hAnsi="Times New Roman Regular" w:cs="Times New Roman Regular"/>
          <w:color w:val="000000"/>
          <w:spacing w:val="0"/>
          <w:w w:val="100"/>
          <w:position w:val="0"/>
          <w:lang w:val="en-US" w:eastAsia="en-US" w:bidi="en-US"/>
        </w:rPr>
        <w:t xml:space="preserve">Joseph Hellerstein. Anna: A crazy fast, super-scalable, flexibly consistent KVS.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"https://rise.cs.berkeley.edu/blog/anna-kvs/"</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https://rise.cs.berkeley.edu/blog/anna-kvs/</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00"/>
    </w:p>
    <w:p>
      <w:pPr>
        <w:pStyle w:val="24"/>
        <w:keepNext w:val="0"/>
        <w:keepLines w:val="0"/>
        <w:widowControl w:val="0"/>
        <w:numPr>
          <w:ilvl w:val="0"/>
          <w:numId w:val="16"/>
        </w:numPr>
        <w:shd w:val="clear" w:color="auto" w:fill="auto"/>
        <w:tabs>
          <w:tab w:val="left" w:pos="1086"/>
        </w:tabs>
        <w:bidi w:val="0"/>
        <w:spacing w:before="0" w:after="120" w:line="274" w:lineRule="exact"/>
        <w:ind w:left="1040" w:right="0" w:hanging="440"/>
        <w:jc w:val="left"/>
        <w:rPr>
          <w:rFonts w:hint="default" w:ascii="Times New Roman Regular" w:hAnsi="Times New Roman Regular" w:cs="Times New Roman Regular"/>
        </w:rPr>
      </w:pPr>
      <w:bookmarkStart w:id="301" w:name="bookmark499"/>
      <w:bookmarkEnd w:id="301"/>
      <w:bookmarkStart w:id="302" w:name="bookmark498"/>
      <w:r>
        <w:rPr>
          <w:rFonts w:hint="default" w:ascii="Times New Roman Regular" w:hAnsi="Times New Roman Regular" w:cs="Times New Roman Regular"/>
          <w:color w:val="000000"/>
          <w:spacing w:val="0"/>
          <w:w w:val="100"/>
          <w:position w:val="0"/>
          <w:lang w:val="en-US" w:eastAsia="en-US" w:bidi="en-US"/>
        </w:rPr>
        <w:t xml:space="preserve">Satoshi Nakamoto. Bitcoin: A peer-to-peer electronic cash system.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"https://bitcoin.org/bitcoin.pdf"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https://bitcoin.org/bitcoin.pdf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2008.</w:t>
      </w:r>
      <w:bookmarkEnd w:id="302"/>
    </w:p>
    <w:p>
      <w:pPr>
        <w:pStyle w:val="24"/>
        <w:keepNext w:val="0"/>
        <w:keepLines w:val="0"/>
        <w:widowControl w:val="0"/>
        <w:numPr>
          <w:ilvl w:val="0"/>
          <w:numId w:val="16"/>
        </w:numPr>
        <w:shd w:val="clear" w:color="auto" w:fill="auto"/>
        <w:tabs>
          <w:tab w:val="left" w:pos="1091"/>
        </w:tabs>
        <w:bidi w:val="0"/>
        <w:spacing w:before="0" w:after="120" w:line="275" w:lineRule="exact"/>
        <w:ind w:left="1040" w:right="0" w:hanging="440"/>
        <w:jc w:val="left"/>
        <w:rPr>
          <w:rFonts w:hint="default" w:ascii="Times New Roman Regular" w:hAnsi="Times New Roman Regular" w:cs="Times New Roman Regular"/>
        </w:rPr>
      </w:pPr>
      <w:bookmarkStart w:id="303" w:name="bookmark501"/>
      <w:bookmarkEnd w:id="303"/>
      <w:bookmarkStart w:id="304" w:name="bookmark500"/>
      <w:r>
        <w:rPr>
          <w:rFonts w:hint="default" w:ascii="Times New Roman Regular" w:hAnsi="Times New Roman Regular" w:cs="Times New Roman Regular"/>
          <w:color w:val="000000"/>
          <w:spacing w:val="0"/>
          <w:w w:val="100"/>
          <w:position w:val="0"/>
          <w:lang w:val="en-US" w:eastAsia="en-US" w:bidi="en-US"/>
        </w:rPr>
        <w:t xml:space="preserve">Diego Ongaro and John Ousterhout. In search of an understandable consensus algorithm. In </w:t>
      </w:r>
      <w:r>
        <w:rPr>
          <w:rFonts w:hint="default" w:ascii="Times New Roman Regular" w:hAnsi="Times New Roman Regular" w:cs="Times New Roman Regular"/>
          <w:i/>
          <w:iCs/>
          <w:color w:val="000000"/>
          <w:spacing w:val="0"/>
          <w:w w:val="100"/>
          <w:position w:val="0"/>
          <w:lang w:val="en-US" w:eastAsia="en-US" w:bidi="en-US"/>
        </w:rPr>
        <w:t>Proceedings of the 2014 USENIX Conference on USENIX Annual Technical Conference,</w:t>
      </w:r>
      <w:r>
        <w:rPr>
          <w:rFonts w:hint="default" w:ascii="Times New Roman Regular" w:hAnsi="Times New Roman Regular" w:cs="Times New Roman Regular"/>
          <w:color w:val="000000"/>
          <w:spacing w:val="0"/>
          <w:w w:val="100"/>
          <w:position w:val="0"/>
          <w:lang w:val="en-US" w:eastAsia="en-US" w:bidi="en-US"/>
        </w:rPr>
        <w:t xml:space="preserve"> USENIX ATC'14, pages 305-320, Berkeley, CA, USA, 2014. USENIX Association.</w:t>
      </w:r>
      <w:bookmarkEnd w:id="304"/>
    </w:p>
    <w:p>
      <w:pPr>
        <w:pStyle w:val="24"/>
        <w:keepNext w:val="0"/>
        <w:keepLines w:val="0"/>
        <w:widowControl w:val="0"/>
        <w:numPr>
          <w:ilvl w:val="0"/>
          <w:numId w:val="16"/>
        </w:numPr>
        <w:shd w:val="clear" w:color="auto" w:fill="auto"/>
        <w:tabs>
          <w:tab w:val="left" w:pos="1096"/>
        </w:tabs>
        <w:bidi w:val="0"/>
        <w:spacing w:before="0" w:after="120" w:line="275" w:lineRule="exact"/>
        <w:ind w:left="1040" w:right="0" w:hanging="440"/>
        <w:jc w:val="left"/>
        <w:rPr>
          <w:rFonts w:hint="default" w:ascii="Times New Roman Regular" w:hAnsi="Times New Roman Regular" w:cs="Times New Roman Regular"/>
        </w:rPr>
      </w:pPr>
      <w:bookmarkStart w:id="305" w:name="bookmark503"/>
      <w:bookmarkEnd w:id="305"/>
      <w:bookmarkStart w:id="306" w:name="bookmark502"/>
      <w:r>
        <w:rPr>
          <w:rFonts w:hint="default" w:ascii="Times New Roman Regular" w:hAnsi="Times New Roman Regular" w:cs="Times New Roman Regular"/>
          <w:color w:val="000000"/>
          <w:spacing w:val="0"/>
          <w:w w:val="100"/>
          <w:position w:val="0"/>
          <w:lang w:val="en-US" w:eastAsia="en-US" w:bidi="en-US"/>
        </w:rPr>
        <w:t xml:space="preserve">Giuseppe DeCandia, Deniz Hastorun, Madan Jampani, Gunavardhan Kakulapati, Avinash Lakshman, Alex Pilchin, Swaminathan Sivasubramanian, Peter Vosshall, and Werner Vogels. Dynamo: Amazon's highly available key-value store. In </w:t>
      </w:r>
      <w:r>
        <w:rPr>
          <w:rFonts w:hint="default" w:ascii="Times New Roman Regular" w:hAnsi="Times New Roman Regular" w:cs="Times New Roman Regular"/>
          <w:i/>
          <w:iCs/>
          <w:color w:val="000000"/>
          <w:spacing w:val="0"/>
          <w:w w:val="100"/>
          <w:position w:val="0"/>
          <w:lang w:val="en-US" w:eastAsia="en-US" w:bidi="en-US"/>
        </w:rPr>
        <w:t>Proceedings of Twenty-first ACM SIGOPS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'07, pages 205-220, New York, NY, USA, 2007. ACM.</w:t>
      </w:r>
      <w:bookmarkEnd w:id="306"/>
    </w:p>
    <w:p>
      <w:pPr>
        <w:pStyle w:val="24"/>
        <w:keepNext w:val="0"/>
        <w:keepLines w:val="0"/>
        <w:widowControl w:val="0"/>
        <w:numPr>
          <w:ilvl w:val="0"/>
          <w:numId w:val="16"/>
        </w:numPr>
        <w:shd w:val="clear" w:color="auto" w:fill="auto"/>
        <w:tabs>
          <w:tab w:val="left" w:pos="1100"/>
        </w:tabs>
        <w:bidi w:val="0"/>
        <w:spacing w:before="0" w:after="120" w:line="276" w:lineRule="exact"/>
        <w:ind w:left="1040" w:right="0" w:hanging="440"/>
        <w:jc w:val="left"/>
        <w:rPr>
          <w:rFonts w:hint="default" w:ascii="Times New Roman Regular" w:hAnsi="Times New Roman Regular" w:cs="Times New Roman Regular"/>
        </w:rPr>
      </w:pPr>
      <w:bookmarkStart w:id="307" w:name="bookmark505"/>
      <w:bookmarkEnd w:id="307"/>
      <w:bookmarkStart w:id="308" w:name="bookmark504"/>
      <w:r>
        <w:rPr>
          <w:rFonts w:hint="default" w:ascii="Times New Roman Regular" w:hAnsi="Times New Roman Regular" w:cs="Times New Roman Regular"/>
          <w:color w:val="000000"/>
          <w:spacing w:val="0"/>
          <w:w w:val="100"/>
          <w:position w:val="0"/>
          <w:lang w:val="en-US" w:eastAsia="en-US" w:bidi="en-US"/>
        </w:rPr>
        <w:t xml:space="preserve">Sanjay Ghemawat, Howard Gobioff, and Shun-Tak Leung. The Google File System. In </w:t>
      </w:r>
      <w:r>
        <w:rPr>
          <w:rFonts w:hint="default" w:ascii="Times New Roman Regular" w:hAnsi="Times New Roman Regular" w:cs="Times New Roman Regular"/>
          <w:i/>
          <w:iCs/>
          <w:color w:val="000000"/>
          <w:spacing w:val="0"/>
          <w:w w:val="100"/>
          <w:position w:val="0"/>
          <w:lang w:val="en-US" w:eastAsia="en-US" w:bidi="en-US"/>
        </w:rPr>
        <w:t>Proceedings of the Nineteenth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'03, pages 29-43, New York, NY, USA, 2003. ACM.</w:t>
      </w:r>
      <w:bookmarkEnd w:id="308"/>
    </w:p>
    <w:p>
      <w:pPr>
        <w:pStyle w:val="24"/>
        <w:keepNext w:val="0"/>
        <w:keepLines w:val="0"/>
        <w:widowControl w:val="0"/>
        <w:numPr>
          <w:ilvl w:val="0"/>
          <w:numId w:val="16"/>
        </w:numPr>
        <w:shd w:val="clear" w:color="auto" w:fill="auto"/>
        <w:tabs>
          <w:tab w:val="left" w:pos="1039"/>
        </w:tabs>
        <w:bidi w:val="0"/>
        <w:spacing w:before="0" w:after="120" w:line="275" w:lineRule="exact"/>
        <w:ind w:left="1040" w:right="0" w:hanging="460"/>
        <w:jc w:val="left"/>
        <w:rPr>
          <w:rFonts w:hint="default" w:ascii="Times New Roman Regular" w:hAnsi="Times New Roman Regular" w:cs="Times New Roman Regular"/>
        </w:rPr>
      </w:pPr>
      <w:bookmarkStart w:id="309" w:name="bookmark507"/>
      <w:bookmarkEnd w:id="309"/>
      <w:bookmarkStart w:id="310" w:name="bookmark506"/>
      <w:r>
        <w:rPr>
          <w:rFonts w:hint="default" w:ascii="Times New Roman Regular" w:hAnsi="Times New Roman Regular" w:cs="Times New Roman Regular"/>
          <w:color w:val="000000"/>
          <w:spacing w:val="0"/>
          <w:w w:val="100"/>
          <w:position w:val="0"/>
          <w:lang w:val="en-US" w:eastAsia="en-US" w:bidi="en-US"/>
        </w:rPr>
        <w:t xml:space="preserve">Konstantin Shvachko, Hairong Kuang, Sanjay Radia, and Robert Chansler. The Hadoop Distributed File System. In </w:t>
      </w:r>
      <w:r>
        <w:rPr>
          <w:rFonts w:hint="default" w:ascii="Times New Roman Regular" w:hAnsi="Times New Roman Regular" w:cs="Times New Roman Regular"/>
          <w:i/>
          <w:iCs/>
          <w:color w:val="000000"/>
          <w:spacing w:val="0"/>
          <w:w w:val="100"/>
          <w:position w:val="0"/>
          <w:lang w:val="en-US" w:eastAsia="en-US" w:bidi="en-US"/>
        </w:rPr>
        <w:t xml:space="preserve">Proceedings of the 2010 IEEE 26th Symposium on Mass </w:t>
      </w:r>
      <w:r>
        <w:rPr>
          <w:rFonts w:hint="default" w:ascii="Times New Roman Regular" w:hAnsi="Times New Roman Regular" w:cs="Times New Roman Regular"/>
          <w:i/>
          <w:iCs/>
          <w:color w:val="000000"/>
          <w:spacing w:val="0"/>
          <w:w w:val="100"/>
          <w:position w:val="0"/>
          <w:lang w:eastAsia="en-US" w:bidi="en-US"/>
        </w:rPr>
        <w:t>platform service system</w:t>
      </w:r>
      <w:r>
        <w:rPr>
          <w:rFonts w:hint="default" w:ascii="Times New Roman Regular" w:hAnsi="Times New Roman Regular" w:cs="Times New Roman Regular"/>
          <w:i/>
          <w:iCs/>
          <w:color w:val="000000"/>
          <w:spacing w:val="0"/>
          <w:w w:val="100"/>
          <w:position w:val="0"/>
          <w:lang w:val="en-US" w:eastAsia="en-US" w:bidi="en-US"/>
        </w:rPr>
        <w:t xml:space="preserve"> and Technologies (MSST),</w:t>
      </w:r>
      <w:r>
        <w:rPr>
          <w:rFonts w:hint="default" w:ascii="Times New Roman Regular" w:hAnsi="Times New Roman Regular" w:cs="Times New Roman Regular"/>
          <w:color w:val="000000"/>
          <w:spacing w:val="0"/>
          <w:w w:val="100"/>
          <w:position w:val="0"/>
          <w:lang w:val="en-US" w:eastAsia="en-US" w:bidi="en-US"/>
        </w:rPr>
        <w:t xml:space="preserve"> MSST '10, pages 1-10, Washington, DC, USA, 2010. IEEE Computer Society.</w:t>
      </w:r>
      <w:bookmarkEnd w:id="310"/>
    </w:p>
    <w:p>
      <w:pPr>
        <w:pStyle w:val="24"/>
        <w:keepNext w:val="0"/>
        <w:keepLines w:val="0"/>
        <w:widowControl w:val="0"/>
        <w:numPr>
          <w:ilvl w:val="0"/>
          <w:numId w:val="16"/>
        </w:numPr>
        <w:shd w:val="clear" w:color="auto" w:fill="auto"/>
        <w:tabs>
          <w:tab w:val="left" w:pos="1053"/>
        </w:tabs>
        <w:bidi w:val="0"/>
        <w:spacing w:before="0" w:after="120" w:line="278" w:lineRule="exact"/>
        <w:ind w:left="1040" w:right="0" w:hanging="460"/>
        <w:jc w:val="left"/>
        <w:rPr>
          <w:rFonts w:hint="default" w:ascii="Times New Roman Regular" w:hAnsi="Times New Roman Regular" w:cs="Times New Roman Regular"/>
        </w:rPr>
      </w:pPr>
      <w:bookmarkStart w:id="311" w:name="bookmark509"/>
      <w:bookmarkEnd w:id="311"/>
      <w:bookmarkStart w:id="312" w:name="bookmark508"/>
      <w:r>
        <w:rPr>
          <w:rFonts w:hint="default" w:ascii="Times New Roman Regular" w:hAnsi="Times New Roman Regular" w:cs="Times New Roman Regular"/>
          <w:color w:val="000000"/>
          <w:spacing w:val="0"/>
          <w:w w:val="100"/>
          <w:position w:val="0"/>
          <w:lang w:val="en-US" w:eastAsia="en-US" w:bidi="en-US"/>
        </w:rPr>
        <w:t xml:space="preserve">Lustre. Introduction to Lustre Architecture.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"http://wiki.lustre.org/images/6/64/LustreArchitecture-v4.pdf"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http://wiki.lustre.org/imagesZ6/64/LustreArchitecture-v4.pdf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312"/>
    </w:p>
    <w:p>
      <w:pPr>
        <w:pStyle w:val="24"/>
        <w:keepNext w:val="0"/>
        <w:keepLines w:val="0"/>
        <w:widowControl w:val="0"/>
        <w:numPr>
          <w:ilvl w:val="0"/>
          <w:numId w:val="16"/>
        </w:numPr>
        <w:shd w:val="clear" w:color="auto" w:fill="auto"/>
        <w:tabs>
          <w:tab w:val="left" w:pos="1053"/>
        </w:tabs>
        <w:bidi w:val="0"/>
        <w:spacing w:before="0" w:after="120" w:line="276" w:lineRule="exact"/>
        <w:ind w:left="1040" w:right="0" w:hanging="460"/>
        <w:jc w:val="left"/>
        <w:rPr>
          <w:rFonts w:hint="default" w:ascii="Times New Roman Regular" w:hAnsi="Times New Roman Regular" w:cs="Times New Roman Regular"/>
        </w:rPr>
      </w:pPr>
      <w:bookmarkStart w:id="313" w:name="bookmark511"/>
      <w:bookmarkEnd w:id="313"/>
      <w:bookmarkStart w:id="314" w:name="bookmark510"/>
      <w:r>
        <w:rPr>
          <w:rFonts w:hint="default" w:ascii="Times New Roman Regular" w:hAnsi="Times New Roman Regular" w:cs="Times New Roman Regular"/>
          <w:color w:val="000000"/>
          <w:spacing w:val="0"/>
          <w:w w:val="100"/>
          <w:position w:val="0"/>
          <w:lang w:val="en-US" w:eastAsia="en-US" w:bidi="en-US"/>
        </w:rPr>
        <w:t xml:space="preserve">J. Rosenberg, R. Mahy, P. Matthews, and D. Wing. Session Traversal Utilities for NAT (STUN). RFC 5389, RFC Editor, October 2008.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"http://www.rfc-editor.org/rfc/rfc5389.txt"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http://www.rfc-editor.org/rfc/rfc5389.txt</w:t>
      </w:r>
      <w:r>
        <w:rPr>
          <w:rFonts w:hint="default" w:ascii="Times New Roman Regular" w:hAnsi="Times New Roman Regular" w:cs="Times New Roman Regular"/>
          <w:color w:val="000000"/>
          <w:spacing w:val="0"/>
          <w:w w:val="100"/>
          <w:position w:val="0"/>
          <w:lang w:val="en-US" w:eastAsia="en-US" w:bidi="en-US"/>
        </w:rPr>
        <w:t>.</w:t>
      </w:r>
      <w:bookmarkEnd w:id="314"/>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15" w:name="bookmark513"/>
      <w:bookmarkEnd w:id="315"/>
      <w:bookmarkStart w:id="316" w:name="bookmark512"/>
      <w:r>
        <w:rPr>
          <w:rFonts w:hint="default" w:ascii="Times New Roman Regular" w:hAnsi="Times New Roman Regular" w:cs="Times New Roman Regular"/>
          <w:color w:val="000000"/>
          <w:spacing w:val="0"/>
          <w:w w:val="100"/>
          <w:position w:val="0"/>
          <w:lang w:val="en-US" w:eastAsia="en-US" w:bidi="en-US"/>
        </w:rPr>
        <w:t>ISO. ISO/IEC 29341-1:2011： Information technology — UPnP Device Architecture, 2011.</w:t>
      </w:r>
      <w:bookmarkEnd w:id="316"/>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17" w:name="bookmark515"/>
      <w:bookmarkEnd w:id="317"/>
      <w:bookmarkStart w:id="318" w:name="bookmark514"/>
      <w:r>
        <w:rPr>
          <w:rFonts w:hint="default" w:ascii="Times New Roman Regular" w:hAnsi="Times New Roman Regular" w:cs="Times New Roman Regular"/>
          <w:color w:val="000000"/>
          <w:spacing w:val="0"/>
          <w:w w:val="100"/>
          <w:position w:val="0"/>
          <w:lang w:val="en-US" w:eastAsia="en-US" w:bidi="en-US"/>
        </w:rPr>
        <w:t>S. Cheshire and M. Krochmal. NAT Port Mapping Protocol (NAT-PMP). RFC 6886, RFC Editor, April 2013.</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"http://www.rfc-editor.org/rfc/rfc6886.txt"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http://www.rfc-editor.org/rfc/rfc6886.txt</w:t>
      </w:r>
      <w:r>
        <w:rPr>
          <w:rFonts w:hint="default" w:ascii="Times New Roman Regular" w:hAnsi="Times New Roman Regular" w:cs="Times New Roman Regular"/>
          <w:color w:val="000000"/>
          <w:spacing w:val="0"/>
          <w:w w:val="100"/>
          <w:position w:val="0"/>
          <w:lang w:val="en-US" w:eastAsia="en-US" w:bidi="en-US"/>
        </w:rPr>
        <w:t>.</w:t>
      </w:r>
      <w:bookmarkEnd w:id="318"/>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68"/>
        </w:tabs>
        <w:bidi w:val="0"/>
        <w:spacing w:before="0" w:after="120" w:line="276" w:lineRule="exact"/>
        <w:ind w:left="1040" w:right="0" w:hanging="460"/>
        <w:jc w:val="left"/>
        <w:rPr>
          <w:rFonts w:hint="default" w:ascii="Times New Roman Regular" w:hAnsi="Times New Roman Regular" w:cs="Times New Roman Regular"/>
        </w:rPr>
      </w:pPr>
      <w:bookmarkStart w:id="319" w:name="bookmark517"/>
      <w:bookmarkEnd w:id="319"/>
      <w:bookmarkStart w:id="320" w:name="bookmark516"/>
      <w:r>
        <w:rPr>
          <w:rFonts w:hint="default" w:ascii="Times New Roman Regular" w:hAnsi="Times New Roman Regular" w:cs="Times New Roman Regular"/>
          <w:color w:val="000000"/>
          <w:spacing w:val="0"/>
          <w:w w:val="100"/>
          <w:position w:val="0"/>
          <w:lang w:val="en-US" w:eastAsia="en-US" w:bidi="en-US"/>
        </w:rPr>
        <w:t xml:space="preserve">Ingmar Baumgart and Sebastian Mies. S/Kademlia: A practicable approach towards secure key-based routing. In </w:t>
      </w:r>
      <w:r>
        <w:rPr>
          <w:rFonts w:hint="default" w:ascii="Times New Roman Regular" w:hAnsi="Times New Roman Regular" w:cs="Times New Roman Regular"/>
          <w:i/>
          <w:iCs/>
          <w:color w:val="000000"/>
          <w:spacing w:val="0"/>
          <w:w w:val="100"/>
          <w:position w:val="0"/>
          <w:lang w:val="en-US" w:eastAsia="en-US" w:bidi="en-US"/>
        </w:rPr>
        <w:t>ICPADS</w:t>
      </w:r>
      <w:r>
        <w:rPr>
          <w:rFonts w:hint="default" w:ascii="Times New Roman Regular" w:hAnsi="Times New Roman Regular" w:cs="Times New Roman Regular"/>
          <w:color w:val="000000"/>
          <w:spacing w:val="0"/>
          <w:w w:val="100"/>
          <w:position w:val="0"/>
          <w:lang w:val="en-US" w:eastAsia="en-US" w:bidi="en-US"/>
        </w:rPr>
        <w:t>, pages 1-8. IEEE Computer Society, 2007.</w:t>
      </w:r>
      <w:bookmarkEnd w:id="320"/>
    </w:p>
    <w:p>
      <w:pPr>
        <w:pStyle w:val="24"/>
        <w:keepNext w:val="0"/>
        <w:keepLines w:val="0"/>
        <w:widowControl w:val="0"/>
        <w:numPr>
          <w:ilvl w:val="0"/>
          <w:numId w:val="16"/>
        </w:numPr>
        <w:shd w:val="clear" w:color="auto" w:fill="auto"/>
        <w:tabs>
          <w:tab w:val="left" w:pos="1068"/>
        </w:tabs>
        <w:bidi w:val="0"/>
        <w:spacing w:before="0" w:after="120" w:line="278" w:lineRule="exact"/>
        <w:ind w:left="1040" w:right="0" w:hanging="460"/>
        <w:jc w:val="left"/>
        <w:rPr>
          <w:rFonts w:hint="default" w:ascii="Times New Roman Regular" w:hAnsi="Times New Roman Regular" w:cs="Times New Roman Regular"/>
        </w:rPr>
      </w:pPr>
      <w:bookmarkStart w:id="321" w:name="bookmark519"/>
      <w:bookmarkEnd w:id="321"/>
      <w:bookmarkStart w:id="322" w:name="bookmark518"/>
      <w:r>
        <w:rPr>
          <w:rFonts w:hint="default" w:ascii="Times New Roman Regular" w:hAnsi="Times New Roman Regular" w:cs="Times New Roman Regular"/>
          <w:color w:val="000000"/>
          <w:spacing w:val="0"/>
          <w:w w:val="100"/>
          <w:position w:val="0"/>
          <w:lang w:val="en-US" w:eastAsia="en-US" w:bidi="en-US"/>
        </w:rPr>
        <w:t xml:space="preserve">P. Mockapetris. Domain names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implementation and specification. STD 13, RFC Editor, November 1987.</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"http://www.rfc-editor.org/rfc/rfc1035.txt"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http://www.rfc-editor.org/rfc/rfc1035.txt</w:t>
      </w:r>
      <w:r>
        <w:rPr>
          <w:rFonts w:hint="default" w:ascii="Times New Roman Regular" w:hAnsi="Times New Roman Regular" w:cs="Times New Roman Regular"/>
          <w:color w:val="000000"/>
          <w:spacing w:val="0"/>
          <w:w w:val="100"/>
          <w:position w:val="0"/>
          <w:lang w:val="en-US" w:eastAsia="en-US" w:bidi="en-US"/>
        </w:rPr>
        <w:t>.</w:t>
      </w:r>
      <w:bookmarkEnd w:id="322"/>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68"/>
        </w:tabs>
        <w:bidi w:val="0"/>
        <w:spacing w:before="0" w:after="120" w:line="275" w:lineRule="exact"/>
        <w:ind w:left="1040" w:right="0" w:hanging="460"/>
        <w:jc w:val="left"/>
        <w:rPr>
          <w:rFonts w:hint="default" w:ascii="Times New Roman Regular" w:hAnsi="Times New Roman Regular" w:cs="Times New Roman Regular"/>
        </w:rPr>
      </w:pPr>
      <w:bookmarkStart w:id="323" w:name="bookmark521"/>
      <w:bookmarkEnd w:id="323"/>
      <w:bookmarkStart w:id="324" w:name="bookmark520"/>
      <w:r>
        <w:rPr>
          <w:rFonts w:hint="default" w:ascii="Times New Roman Regular" w:hAnsi="Times New Roman Regular" w:cs="Times New Roman Regular"/>
          <w:color w:val="000000"/>
          <w:spacing w:val="0"/>
          <w:w w:val="100"/>
          <w:position w:val="0"/>
          <w:lang w:val="en-US" w:eastAsia="en-US" w:bidi="en-US"/>
        </w:rPr>
        <w:t xml:space="preserve">Ion Stoica, Robert Morris, David Karger, M. Frans Kaashoek, and Hari Balakrishnan. Chord: A scalable peer-to-peer lookup service for internet applications. In </w:t>
      </w:r>
      <w:r>
        <w:rPr>
          <w:rFonts w:hint="default" w:ascii="Times New Roman Regular" w:hAnsi="Times New Roman Regular" w:cs="Times New Roman Regular"/>
          <w:i/>
          <w:iCs/>
          <w:color w:val="000000"/>
          <w:spacing w:val="0"/>
          <w:w w:val="100"/>
          <w:position w:val="0"/>
          <w:lang w:val="en-US" w:eastAsia="en-US" w:bidi="en-US"/>
        </w:rPr>
        <w:t>Proceedings of the 2001 Conference on Applications, Technologies, Architectures, and Protocols for Computer Communications</w:t>
      </w:r>
      <w:r>
        <w:rPr>
          <w:rFonts w:hint="default" w:ascii="Times New Roman Regular" w:hAnsi="Times New Roman Regular" w:cs="Times New Roman Regular"/>
          <w:color w:val="000000"/>
          <w:spacing w:val="0"/>
          <w:w w:val="100"/>
          <w:position w:val="0"/>
          <w:lang w:val="en-US" w:eastAsia="en-US" w:bidi="en-US"/>
        </w:rPr>
        <w:t>, SIGCOMM '01, pages 149-160, New York, NY, USA, 2001. ACM.</w:t>
      </w:r>
      <w:bookmarkEnd w:id="324"/>
    </w:p>
    <w:p>
      <w:pPr>
        <w:pStyle w:val="24"/>
        <w:keepNext w:val="0"/>
        <w:keepLines w:val="0"/>
        <w:widowControl w:val="0"/>
        <w:numPr>
          <w:ilvl w:val="0"/>
          <w:numId w:val="16"/>
        </w:numPr>
        <w:shd w:val="clear" w:color="auto" w:fill="auto"/>
        <w:tabs>
          <w:tab w:val="left" w:pos="1068"/>
        </w:tabs>
        <w:bidi w:val="0"/>
        <w:spacing w:before="0" w:after="120" w:line="275" w:lineRule="exact"/>
        <w:ind w:left="1040" w:right="0" w:hanging="460"/>
        <w:jc w:val="left"/>
        <w:rPr>
          <w:rFonts w:hint="default" w:ascii="Times New Roman Regular" w:hAnsi="Times New Roman Regular" w:cs="Times New Roman Regular"/>
        </w:rPr>
      </w:pPr>
      <w:bookmarkStart w:id="325" w:name="bookmark523"/>
      <w:bookmarkEnd w:id="325"/>
      <w:bookmarkStart w:id="326" w:name="bookmark522"/>
      <w:r>
        <w:rPr>
          <w:rFonts w:hint="default" w:ascii="Times New Roman Regular" w:hAnsi="Times New Roman Regular" w:cs="Times New Roman Regular"/>
          <w:color w:val="000000"/>
          <w:spacing w:val="0"/>
          <w:w w:val="100"/>
          <w:position w:val="0"/>
          <w:lang w:val="en-US" w:eastAsia="en-US" w:bidi="en-US"/>
        </w:rPr>
        <w:t xml:space="preserve">Antony I. T. Rowstron and Peter Druschel. Pastry: Scalable, decentralized object location, and routing for large-scale peer-to-peer systems. In </w:t>
      </w:r>
      <w:r>
        <w:rPr>
          <w:rFonts w:hint="default" w:ascii="Times New Roman Regular" w:hAnsi="Times New Roman Regular" w:cs="Times New Roman Regular"/>
          <w:i/>
          <w:iCs/>
          <w:color w:val="000000"/>
          <w:spacing w:val="0"/>
          <w:w w:val="100"/>
          <w:position w:val="0"/>
          <w:lang w:val="en-US" w:eastAsia="en-US" w:bidi="en-US"/>
        </w:rPr>
        <w:t>Proceedings of the IFIP/ACM International Conference on Distributed Systems Platforms Heidelberg</w:t>
      </w:r>
      <w:r>
        <w:rPr>
          <w:rFonts w:hint="default" w:ascii="Times New Roman Regular" w:hAnsi="Times New Roman Regular" w:cs="Times New Roman Regular"/>
          <w:color w:val="000000"/>
          <w:spacing w:val="0"/>
          <w:w w:val="100"/>
          <w:position w:val="0"/>
          <w:lang w:val="en-US" w:eastAsia="en-US" w:bidi="en-US"/>
        </w:rPr>
        <w:t>, Middleware '01, pages 329-350, London, UK, 2001. Springer-Verlag.</w:t>
      </w:r>
      <w:bookmarkEnd w:id="326"/>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27" w:name="bookmark525"/>
      <w:bookmarkEnd w:id="327"/>
      <w:bookmarkStart w:id="328" w:name="bookmark524"/>
      <w:r>
        <w:rPr>
          <w:rFonts w:hint="default" w:ascii="Times New Roman Regular" w:hAnsi="Times New Roman Regular" w:cs="Times New Roman Regular"/>
          <w:color w:val="000000"/>
          <w:spacing w:val="0"/>
          <w:w w:val="100"/>
          <w:position w:val="0"/>
          <w:lang w:val="en-US" w:eastAsia="en-US" w:bidi="en-US"/>
        </w:rPr>
        <w:t xml:space="preserve">Frederic Giroire, Julian Monteiro, and Stephane Perennes. Peer-to-peer </w:t>
      </w:r>
      <w:r>
        <w:rPr>
          <w:rFonts w:hint="default" w:ascii="Times New Roman Regular" w:hAnsi="Times New Roman Regular" w:cs="Times New Roman Regular"/>
          <w:color w:val="000000"/>
          <w:spacing w:val="0"/>
          <w:w w:val="100"/>
          <w:position w:val="0"/>
          <w:lang w:eastAsia="en-US" w:bidi="en-US"/>
        </w:rPr>
        <w:t>platform service system</w:t>
      </w:r>
      <w:r>
        <w:rPr>
          <w:rFonts w:hint="default" w:ascii="Times New Roman Regular" w:hAnsi="Times New Roman Regular" w:cs="Times New Roman Regular"/>
          <w:color w:val="000000"/>
          <w:spacing w:val="0"/>
          <w:w w:val="100"/>
          <w:position w:val="0"/>
          <w:lang w:val="en-US" w:eastAsia="en-US" w:bidi="en-US"/>
        </w:rPr>
        <w:t xml:space="preserve">: A practical guideline to be lazy. </w:t>
      </w:r>
      <w:r>
        <w:rPr>
          <w:rFonts w:hint="default" w:ascii="Times New Roman Regular" w:hAnsi="Times New Roman Regular" w:cs="Times New Roman Regular"/>
          <w:i/>
          <w:iCs/>
          <w:color w:val="000000"/>
          <w:spacing w:val="0"/>
          <w:w w:val="100"/>
          <w:position w:val="0"/>
          <w:lang w:val="en-US" w:eastAsia="en-US" w:bidi="en-US"/>
        </w:rPr>
        <w:t>IEEE Global Communications Conference (GlobeCom),</w:t>
      </w:r>
      <w:r>
        <w:rPr>
          <w:rFonts w:hint="default" w:ascii="Times New Roman Regular" w:hAnsi="Times New Roman Regular" w:cs="Times New Roman Regular"/>
          <w:color w:val="000000"/>
          <w:spacing w:val="0"/>
          <w:w w:val="100"/>
          <w:position w:val="0"/>
          <w:lang w:val="en-US" w:eastAsia="en-US" w:bidi="en-US"/>
        </w:rPr>
        <w:t xml:space="preserve"> 12 2010.</w:t>
      </w:r>
      <w:bookmarkEnd w:id="328"/>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29" w:name="bookmark527"/>
      <w:bookmarkEnd w:id="329"/>
      <w:bookmarkStart w:id="330" w:name="bookmark526"/>
      <w:r>
        <w:rPr>
          <w:rFonts w:hint="default" w:ascii="Times New Roman Regular" w:hAnsi="Times New Roman Regular" w:cs="Times New Roman Regular"/>
          <w:color w:val="000000"/>
          <w:spacing w:val="0"/>
          <w:w w:val="100"/>
          <w:position w:val="0"/>
          <w:lang w:val="en-US" w:eastAsia="en-US" w:bidi="en-US"/>
        </w:rPr>
        <w:t xml:space="preserve">Shawn Wilkinson, Tome Boshevski, Josh Brandoff, James Prestwich, Gordon Hall, Patrick Gerbes, Philip Hutchins, and Chris Pollard. </w:t>
      </w:r>
      <w:r>
        <w:rPr>
          <w:rFonts w:hint="default" w:ascii="Times New Roman Regular" w:hAnsi="Times New Roman Regular" w:cs="Times New Roman Regular"/>
          <w:color w:val="000000"/>
          <w:spacing w:val="0"/>
          <w:w w:val="100"/>
          <w:position w:val="0"/>
          <w:lang w:eastAsia="en-US" w:bidi="en-US"/>
        </w:rPr>
        <w:t>BAISS</w:t>
      </w:r>
      <w:r>
        <w:rPr>
          <w:rFonts w:hint="default" w:ascii="Times New Roman Regular" w:hAnsi="Times New Roman Regular" w:cs="Times New Roman Regular"/>
          <w:color w:val="000000"/>
          <w:spacing w:val="0"/>
          <w:w w:val="100"/>
          <w:position w:val="0"/>
          <w:lang w:val="en-US" w:eastAsia="en-US" w:bidi="en-US"/>
        </w:rPr>
        <w:t xml:space="preserve">: A peer-to-peer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network v2.0.</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"https://storj.io/storjv2.pdf"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.io/</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v2.pdf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30"/>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31" w:name="bookmark529"/>
      <w:bookmarkEnd w:id="331"/>
      <w:bookmarkStart w:id="332" w:name="bookmark528"/>
      <w:r>
        <w:rPr>
          <w:rFonts w:hint="default" w:ascii="Times New Roman Regular" w:hAnsi="Times New Roman Regular" w:cs="Times New Roman Regular"/>
          <w:color w:val="000000"/>
          <w:spacing w:val="0"/>
          <w:w w:val="100"/>
          <w:position w:val="0"/>
          <w:lang w:val="en-US" w:eastAsia="en-US" w:bidi="en-US"/>
        </w:rPr>
        <w:t xml:space="preserve">Vijay K. Bhargava, Stephen B. Wicker, IEEE Communications Society., and IEEE Information Theory Society. </w:t>
      </w:r>
      <w:r>
        <w:rPr>
          <w:rFonts w:hint="default" w:ascii="Times New Roman Regular" w:hAnsi="Times New Roman Regular" w:cs="Times New Roman Regular"/>
          <w:i/>
          <w:iCs/>
          <w:color w:val="000000"/>
          <w:spacing w:val="0"/>
          <w:w w:val="100"/>
          <w:position w:val="0"/>
          <w:lang w:val="en-US" w:eastAsia="en-US" w:bidi="en-US"/>
        </w:rPr>
        <w:t>Reed-Solomon codes and their applications / edited by Stephen B. Wicker, Vijay K. Bhargava ; IEEE Communications Society and IEEE Information Theory Society, co-sponsors</w:t>
      </w:r>
      <w:r>
        <w:rPr>
          <w:rFonts w:hint="default" w:ascii="Times New Roman Regular" w:hAnsi="Times New Roman Regular" w:cs="Times New Roman Regular"/>
          <w:color w:val="000000"/>
          <w:spacing w:val="0"/>
          <w:w w:val="100"/>
          <w:position w:val="0"/>
          <w:lang w:val="en-US" w:eastAsia="en-US" w:bidi="en-US"/>
        </w:rPr>
        <w:t>. IEEE Press Piscataway, NJ, 1994.</w:t>
      </w:r>
      <w:bookmarkEnd w:id="332"/>
    </w:p>
    <w:p>
      <w:pPr>
        <w:pStyle w:val="24"/>
        <w:keepNext w:val="0"/>
        <w:keepLines w:val="0"/>
        <w:widowControl w:val="0"/>
        <w:numPr>
          <w:ilvl w:val="0"/>
          <w:numId w:val="16"/>
        </w:numPr>
        <w:shd w:val="clear" w:color="auto" w:fill="auto"/>
        <w:tabs>
          <w:tab w:val="left" w:pos="1068"/>
        </w:tabs>
        <w:bidi w:val="0"/>
        <w:spacing w:before="0" w:after="120" w:line="274" w:lineRule="exact"/>
        <w:ind w:left="1040" w:right="0" w:hanging="460"/>
        <w:jc w:val="left"/>
        <w:rPr>
          <w:rFonts w:hint="default" w:ascii="Times New Roman Regular" w:hAnsi="Times New Roman Regular" w:cs="Times New Roman Regular"/>
        </w:rPr>
      </w:pPr>
      <w:bookmarkStart w:id="333" w:name="bookmark531"/>
      <w:bookmarkEnd w:id="333"/>
      <w:bookmarkStart w:id="334" w:name="bookmark530"/>
      <w:r>
        <w:rPr>
          <w:rFonts w:hint="default" w:ascii="Times New Roman Regular" w:hAnsi="Times New Roman Regular" w:cs="Times New Roman Regular"/>
          <w:color w:val="000000"/>
          <w:spacing w:val="0"/>
          <w:w w:val="100"/>
          <w:position w:val="0"/>
          <w:lang w:val="en-US" w:eastAsia="en-US" w:bidi="en-US"/>
        </w:rPr>
        <w:t xml:space="preserve">Jeff Wendling and JT Olds. Introduction to Reed-Solomon.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"https://innovation.vivint.com/introduction-to-reed-solomon-bc264d0794f8"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https://innovation.vivint.com/introduction-to-reed-solomon-bc264d0794f8</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334"/>
    </w:p>
    <w:p>
      <w:pPr>
        <w:pStyle w:val="24"/>
        <w:keepNext w:val="0"/>
        <w:keepLines w:val="0"/>
        <w:widowControl w:val="0"/>
        <w:numPr>
          <w:ilvl w:val="0"/>
          <w:numId w:val="16"/>
        </w:numPr>
        <w:shd w:val="clear" w:color="auto" w:fill="auto"/>
        <w:tabs>
          <w:tab w:val="left" w:pos="1093"/>
        </w:tabs>
        <w:bidi w:val="0"/>
        <w:spacing w:before="0" w:after="140" w:line="278" w:lineRule="exact"/>
        <w:ind w:left="1040" w:right="0" w:hanging="460"/>
        <w:jc w:val="left"/>
        <w:rPr>
          <w:rFonts w:hint="default" w:ascii="Times New Roman Regular" w:hAnsi="Times New Roman Regular" w:cs="Times New Roman Regular"/>
        </w:rPr>
      </w:pPr>
      <w:bookmarkStart w:id="335" w:name="bookmark533"/>
      <w:bookmarkEnd w:id="335"/>
      <w:bookmarkStart w:id="336" w:name="bookmark532"/>
      <w:r>
        <w:rPr>
          <w:rFonts w:hint="default" w:ascii="Times New Roman Regular" w:hAnsi="Times New Roman Regular" w:cs="Times New Roman Regular"/>
          <w:color w:val="000000"/>
          <w:spacing w:val="0"/>
          <w:w w:val="100"/>
          <w:position w:val="0"/>
          <w:lang w:val="en-US" w:eastAsia="en-US" w:bidi="en-US"/>
        </w:rPr>
        <w:t xml:space="preserve">Netanel Raviv, Yuval Cassuto, Rami Cohen, and Moshe Schwartz. Erasure correction of scalar codes in the presence of stragglers. </w:t>
      </w:r>
      <w:r>
        <w:rPr>
          <w:rFonts w:hint="default" w:ascii="Times New Roman Regular" w:hAnsi="Times New Roman Regular" w:cs="Times New Roman Regular"/>
          <w:i/>
          <w:iCs/>
          <w:color w:val="000000"/>
          <w:spacing w:val="0"/>
          <w:w w:val="100"/>
          <w:position w:val="0"/>
          <w:lang w:val="en-US" w:eastAsia="en-US" w:bidi="en-US"/>
        </w:rPr>
        <w:t>CoRR,</w:t>
      </w:r>
      <w:r>
        <w:rPr>
          <w:rFonts w:hint="default" w:ascii="Times New Roman Regular" w:hAnsi="Times New Roman Regular" w:cs="Times New Roman Regular"/>
          <w:color w:val="000000"/>
          <w:spacing w:val="0"/>
          <w:w w:val="100"/>
          <w:position w:val="0"/>
          <w:lang w:val="en-US" w:eastAsia="en-US" w:bidi="en-US"/>
        </w:rPr>
        <w:t xml:space="preserve"> abs/1802.02265,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36"/>
    </w:p>
    <w:p>
      <w:pPr>
        <w:pStyle w:val="24"/>
        <w:keepNext w:val="0"/>
        <w:keepLines w:val="0"/>
        <w:widowControl w:val="0"/>
        <w:numPr>
          <w:ilvl w:val="0"/>
          <w:numId w:val="16"/>
        </w:numPr>
        <w:shd w:val="clear" w:color="auto" w:fill="auto"/>
        <w:tabs>
          <w:tab w:val="left" w:pos="1028"/>
        </w:tabs>
        <w:bidi w:val="0"/>
        <w:spacing w:before="0" w:after="140" w:line="275" w:lineRule="exact"/>
        <w:ind w:left="1040" w:right="0" w:hanging="460"/>
        <w:jc w:val="left"/>
        <w:rPr>
          <w:rFonts w:hint="default" w:ascii="Times New Roman Regular" w:hAnsi="Times New Roman Regular" w:cs="Times New Roman Regular"/>
        </w:rPr>
      </w:pPr>
      <w:bookmarkStart w:id="337" w:name="bookmark535"/>
      <w:bookmarkEnd w:id="337"/>
      <w:bookmarkStart w:id="338" w:name="bookmark534"/>
      <w:r>
        <w:rPr>
          <w:rFonts w:hint="default" w:ascii="Times New Roman Regular" w:hAnsi="Times New Roman Regular" w:cs="Times New Roman Regular"/>
          <w:color w:val="000000"/>
          <w:spacing w:val="0"/>
          <w:w w:val="100"/>
          <w:position w:val="0"/>
          <w:lang w:val="en-US" w:eastAsia="en-US" w:bidi="en-US"/>
        </w:rPr>
        <w:t xml:space="preserve">Kevin D. Bowers, Ari Juels, and Alina Oprea. HAIL: A High-availability and Integrity Layer for </w:t>
      </w:r>
      <w:r>
        <w:rPr>
          <w:rFonts w:hint="default" w:ascii="Times New Roman Regular" w:hAnsi="Times New Roman Regular" w:cs="Times New Roman Regular"/>
          <w:color w:val="000000"/>
          <w:spacing w:val="0"/>
          <w:w w:val="100"/>
          <w:position w:val="0"/>
          <w:lang w:eastAsia="en-US" w:bidi="en-US"/>
        </w:rPr>
        <w:t xml:space="preserve">cloud computing and storage </w:t>
      </w:r>
      <w:r>
        <w:rPr>
          <w:rFonts w:hint="default" w:ascii="Times New Roman Regular" w:hAnsi="Times New Roman Regular" w:cs="Times New Roman Regular"/>
          <w:color w:val="000000"/>
          <w:spacing w:val="0"/>
          <w:w w:val="100"/>
          <w:position w:val="0"/>
          <w:lang w:val="en-US" w:eastAsia="en-US" w:bidi="en-US"/>
        </w:rPr>
        <w:t xml:space="preserve">. In </w:t>
      </w:r>
      <w:r>
        <w:rPr>
          <w:rFonts w:hint="default" w:ascii="Times New Roman Regular" w:hAnsi="Times New Roman Regular" w:cs="Times New Roman Regular"/>
          <w:i/>
          <w:iCs/>
          <w:color w:val="000000"/>
          <w:spacing w:val="0"/>
          <w:w w:val="100"/>
          <w:position w:val="0"/>
          <w:lang w:val="en-US" w:eastAsia="en-US" w:bidi="en-US"/>
        </w:rPr>
        <w:t>Proceedings of the 16th ACM Conference on Computer and Communications Security,</w:t>
      </w:r>
      <w:r>
        <w:rPr>
          <w:rFonts w:hint="default" w:ascii="Times New Roman Regular" w:hAnsi="Times New Roman Regular" w:cs="Times New Roman Regular"/>
          <w:color w:val="000000"/>
          <w:spacing w:val="0"/>
          <w:w w:val="100"/>
          <w:position w:val="0"/>
          <w:lang w:val="en-US" w:eastAsia="en-US" w:bidi="en-US"/>
        </w:rPr>
        <w:t xml:space="preserve"> CCS '09, pages 187-198, New York, NY, USA, 2009.ACM.</w:t>
      </w:r>
      <w:bookmarkEnd w:id="338"/>
    </w:p>
    <w:p>
      <w:pPr>
        <w:pStyle w:val="24"/>
        <w:keepNext w:val="0"/>
        <w:keepLines w:val="0"/>
        <w:widowControl w:val="0"/>
        <w:numPr>
          <w:ilvl w:val="0"/>
          <w:numId w:val="16"/>
        </w:numPr>
        <w:shd w:val="clear" w:color="auto" w:fill="auto"/>
        <w:tabs>
          <w:tab w:val="left" w:pos="1064"/>
        </w:tabs>
        <w:bidi w:val="0"/>
        <w:spacing w:before="0" w:after="140" w:line="278" w:lineRule="exact"/>
        <w:ind w:left="1040" w:right="0" w:hanging="460"/>
        <w:jc w:val="left"/>
        <w:rPr>
          <w:rFonts w:hint="default" w:ascii="Times New Roman Regular" w:hAnsi="Times New Roman Regular" w:cs="Times New Roman Regular"/>
        </w:rPr>
      </w:pPr>
      <w:bookmarkStart w:id="339" w:name="bookmark537"/>
      <w:bookmarkEnd w:id="339"/>
      <w:bookmarkStart w:id="340" w:name="bookmark536"/>
      <w:r>
        <w:rPr>
          <w:rFonts w:hint="default" w:ascii="Times New Roman Regular" w:hAnsi="Times New Roman Regular" w:cs="Times New Roman Regular"/>
          <w:color w:val="000000"/>
          <w:spacing w:val="0"/>
          <w:w w:val="100"/>
          <w:position w:val="0"/>
          <w:lang w:val="en-US" w:eastAsia="en-US" w:bidi="en-US"/>
        </w:rPr>
        <w:t xml:space="preserve">Zooko Wilcox. zfec： filefec.py's encode_file.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"https://github.com/tahoe-lafs/zfec/commit/2594d395923dd945cd62"</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https://github.com/tahoe-lafs/zfec/commit/2594d395923dd945cd62</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2007.</w:t>
      </w:r>
      <w:bookmarkEnd w:id="340"/>
    </w:p>
    <w:p>
      <w:pPr>
        <w:pStyle w:val="24"/>
        <w:keepNext w:val="0"/>
        <w:keepLines w:val="0"/>
        <w:widowControl w:val="0"/>
        <w:numPr>
          <w:ilvl w:val="0"/>
          <w:numId w:val="16"/>
        </w:numPr>
        <w:shd w:val="clear" w:color="auto" w:fill="auto"/>
        <w:tabs>
          <w:tab w:val="left" w:pos="1064"/>
        </w:tabs>
        <w:bidi w:val="0"/>
        <w:spacing w:before="0" w:after="140" w:line="274" w:lineRule="exact"/>
        <w:ind w:left="1040" w:right="0" w:hanging="460"/>
        <w:jc w:val="left"/>
        <w:rPr>
          <w:rFonts w:hint="default" w:ascii="Times New Roman Regular" w:hAnsi="Times New Roman Regular" w:cs="Times New Roman Regular"/>
        </w:rPr>
      </w:pPr>
      <w:bookmarkStart w:id="341" w:name="bookmark539"/>
      <w:bookmarkEnd w:id="341"/>
      <w:bookmarkStart w:id="342" w:name="bookmark538"/>
      <w:r>
        <w:rPr>
          <w:rFonts w:hint="default" w:ascii="Times New Roman Regular" w:hAnsi="Times New Roman Regular" w:cs="Times New Roman Regular"/>
          <w:color w:val="000000"/>
          <w:spacing w:val="0"/>
          <w:w w:val="100"/>
          <w:position w:val="0"/>
          <w:lang w:val="en-US" w:eastAsia="en-US" w:bidi="en-US"/>
        </w:rPr>
        <w:t xml:space="preserve">Jeffrey Dean and Luiz Andre Barroso. The Tail at Scale. </w:t>
      </w:r>
      <w:r>
        <w:rPr>
          <w:rFonts w:hint="default" w:ascii="Times New Roman Regular" w:hAnsi="Times New Roman Regular" w:cs="Times New Roman Regular"/>
          <w:i/>
          <w:iCs/>
          <w:color w:val="000000"/>
          <w:spacing w:val="0"/>
          <w:w w:val="100"/>
          <w:position w:val="0"/>
          <w:lang w:val="en-US" w:eastAsia="en-US" w:bidi="en-US"/>
        </w:rPr>
        <w:t>Communications of the ACM</w:t>
      </w:r>
      <w:r>
        <w:rPr>
          <w:rFonts w:hint="default" w:ascii="Times New Roman Regular" w:hAnsi="Times New Roman Regular" w:cs="Times New Roman Regular"/>
          <w:color w:val="000000"/>
          <w:spacing w:val="0"/>
          <w:w w:val="100"/>
          <w:position w:val="0"/>
          <w:lang w:val="en-US" w:eastAsia="en-US" w:bidi="en-US"/>
        </w:rPr>
        <w:t>, 56:74-80, 2013.</w:t>
      </w:r>
      <w:bookmarkEnd w:id="342"/>
    </w:p>
    <w:p>
      <w:pPr>
        <w:pStyle w:val="24"/>
        <w:keepNext w:val="0"/>
        <w:keepLines w:val="0"/>
        <w:widowControl w:val="0"/>
        <w:numPr>
          <w:ilvl w:val="0"/>
          <w:numId w:val="16"/>
        </w:numPr>
        <w:shd w:val="clear" w:color="auto" w:fill="auto"/>
        <w:tabs>
          <w:tab w:val="left" w:pos="1064"/>
        </w:tabs>
        <w:bidi w:val="0"/>
        <w:spacing w:before="0" w:after="140" w:line="274" w:lineRule="exact"/>
        <w:ind w:left="1040" w:right="0" w:hanging="460"/>
        <w:jc w:val="left"/>
        <w:rPr>
          <w:rFonts w:hint="default" w:ascii="Times New Roman Regular" w:hAnsi="Times New Roman Regular" w:cs="Times New Roman Regular"/>
        </w:rPr>
      </w:pPr>
      <w:bookmarkStart w:id="343" w:name="bookmark541"/>
      <w:bookmarkEnd w:id="343"/>
      <w:bookmarkStart w:id="344" w:name="bookmark540"/>
      <w:r>
        <w:rPr>
          <w:rFonts w:hint="default" w:ascii="Times New Roman Regular" w:hAnsi="Times New Roman Regular" w:cs="Times New Roman Regular"/>
          <w:color w:val="000000"/>
          <w:spacing w:val="0"/>
          <w:w w:val="100"/>
          <w:position w:val="0"/>
          <w:lang w:val="en-US" w:eastAsia="en-US" w:bidi="en-US"/>
        </w:rPr>
        <w:t xml:space="preserve">Jeffrey Dean and Sanjay Ghemawat. MapReduce： Simplified Data Processing on Large Clusters. </w:t>
      </w:r>
      <w:r>
        <w:rPr>
          <w:rFonts w:hint="default" w:ascii="Times New Roman Regular" w:hAnsi="Times New Roman Regular" w:cs="Times New Roman Regular"/>
          <w:i/>
          <w:iCs/>
          <w:color w:val="000000"/>
          <w:spacing w:val="0"/>
          <w:w w:val="100"/>
          <w:position w:val="0"/>
          <w:lang w:val="en-US" w:eastAsia="en-US" w:bidi="en-US"/>
        </w:rPr>
        <w:t>Commun. ACM,</w:t>
      </w:r>
      <w:r>
        <w:rPr>
          <w:rFonts w:hint="default" w:ascii="Times New Roman Regular" w:hAnsi="Times New Roman Regular" w:cs="Times New Roman Regular"/>
          <w:color w:val="000000"/>
          <w:spacing w:val="0"/>
          <w:w w:val="100"/>
          <w:position w:val="0"/>
          <w:lang w:val="en-US" w:eastAsia="en-US" w:bidi="en-US"/>
        </w:rPr>
        <w:t xml:space="preserve"> 51(1):107-113, January 2008.</w:t>
      </w:r>
      <w:bookmarkEnd w:id="344"/>
    </w:p>
    <w:p>
      <w:pPr>
        <w:pStyle w:val="24"/>
        <w:keepNext w:val="0"/>
        <w:keepLines w:val="0"/>
        <w:widowControl w:val="0"/>
        <w:numPr>
          <w:ilvl w:val="0"/>
          <w:numId w:val="16"/>
        </w:numPr>
        <w:shd w:val="clear" w:color="auto" w:fill="auto"/>
        <w:tabs>
          <w:tab w:val="left" w:pos="1069"/>
        </w:tabs>
        <w:bidi w:val="0"/>
        <w:spacing w:before="0" w:after="140" w:line="274" w:lineRule="exact"/>
        <w:ind w:left="1040" w:right="0" w:hanging="460"/>
        <w:jc w:val="left"/>
        <w:rPr>
          <w:rFonts w:hint="default" w:ascii="Times New Roman Regular" w:hAnsi="Times New Roman Regular" w:cs="Times New Roman Regular"/>
        </w:rPr>
      </w:pPr>
      <w:bookmarkStart w:id="345" w:name="bookmark543"/>
      <w:bookmarkEnd w:id="345"/>
      <w:bookmarkStart w:id="346" w:name="bookmark542"/>
      <w:r>
        <w:rPr>
          <w:rFonts w:hint="default" w:ascii="Times New Roman Regular" w:hAnsi="Times New Roman Regular" w:cs="Times New Roman Regular"/>
          <w:color w:val="000000"/>
          <w:spacing w:val="0"/>
          <w:w w:val="100"/>
          <w:position w:val="0"/>
          <w:lang w:val="en-US" w:eastAsia="en-US" w:bidi="en-US"/>
        </w:rPr>
        <w:t xml:space="preserve">J. Paiva and L. Rodrigues. Policies for Efficient Data Replication in P2P Systems. In </w:t>
      </w:r>
      <w:r>
        <w:rPr>
          <w:rFonts w:hint="default" w:ascii="Times New Roman Regular" w:hAnsi="Times New Roman Regular" w:cs="Times New Roman Regular"/>
          <w:i/>
          <w:iCs/>
          <w:color w:val="000000"/>
          <w:spacing w:val="0"/>
          <w:w w:val="100"/>
          <w:position w:val="0"/>
          <w:lang w:val="en-US" w:eastAsia="en-US" w:bidi="en-US"/>
        </w:rPr>
        <w:t>2013 International Conference on Parallel and Distributed Systems,</w:t>
      </w:r>
      <w:r>
        <w:rPr>
          <w:rFonts w:hint="default" w:ascii="Times New Roman Regular" w:hAnsi="Times New Roman Regular" w:cs="Times New Roman Regular"/>
          <w:color w:val="000000"/>
          <w:spacing w:val="0"/>
          <w:w w:val="100"/>
          <w:position w:val="0"/>
          <w:lang w:val="en-US" w:eastAsia="en-US" w:bidi="en-US"/>
        </w:rPr>
        <w:t xml:space="preserve"> pages 404-411, Dec 2013.</w:t>
      </w:r>
      <w:bookmarkEnd w:id="346"/>
    </w:p>
    <w:p>
      <w:pPr>
        <w:pStyle w:val="24"/>
        <w:keepNext w:val="0"/>
        <w:keepLines w:val="0"/>
        <w:widowControl w:val="0"/>
        <w:numPr>
          <w:ilvl w:val="0"/>
          <w:numId w:val="16"/>
        </w:numPr>
        <w:shd w:val="clear" w:color="auto" w:fill="auto"/>
        <w:tabs>
          <w:tab w:val="left" w:pos="1073"/>
        </w:tabs>
        <w:bidi w:val="0"/>
        <w:spacing w:before="0" w:after="140" w:line="274" w:lineRule="exact"/>
        <w:ind w:left="1040" w:right="0" w:hanging="460"/>
        <w:jc w:val="left"/>
        <w:rPr>
          <w:rFonts w:hint="default" w:ascii="Times New Roman Regular" w:hAnsi="Times New Roman Regular" w:cs="Times New Roman Regular"/>
        </w:rPr>
      </w:pPr>
      <w:bookmarkStart w:id="347" w:name="bookmark545"/>
      <w:bookmarkEnd w:id="347"/>
      <w:bookmarkStart w:id="348" w:name="bookmark544"/>
      <w:r>
        <w:rPr>
          <w:rFonts w:hint="default" w:ascii="Times New Roman Regular" w:hAnsi="Times New Roman Regular" w:cs="Times New Roman Regular"/>
          <w:color w:val="000000"/>
          <w:spacing w:val="0"/>
          <w:w w:val="100"/>
          <w:position w:val="0"/>
          <w:lang w:val="en-US" w:eastAsia="en-US" w:bidi="en-US"/>
        </w:rPr>
        <w:t xml:space="preserve">Peter Wuille. BIP32: Hierarchical Deterministic Wallets.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"https://github.com/bitcoin/bips/blob/master/bip-0032.mediawiki"</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https://github.com/bitcoin/bips/blob/master/bip-0032.mediawiki</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2012.</w:t>
      </w:r>
      <w:bookmarkEnd w:id="348"/>
    </w:p>
    <w:p>
      <w:pPr>
        <w:pStyle w:val="24"/>
        <w:keepNext w:val="0"/>
        <w:keepLines w:val="0"/>
        <w:widowControl w:val="0"/>
        <w:numPr>
          <w:ilvl w:val="0"/>
          <w:numId w:val="16"/>
        </w:numPr>
        <w:shd w:val="clear" w:color="auto" w:fill="auto"/>
        <w:tabs>
          <w:tab w:val="left" w:pos="1073"/>
        </w:tabs>
        <w:bidi w:val="0"/>
        <w:spacing w:before="0" w:after="140" w:line="274" w:lineRule="exact"/>
        <w:ind w:left="1040" w:right="0" w:hanging="460"/>
        <w:jc w:val="left"/>
        <w:rPr>
          <w:rFonts w:hint="default" w:ascii="Times New Roman Regular" w:hAnsi="Times New Roman Regular" w:cs="Times New Roman Regular"/>
        </w:rPr>
      </w:pPr>
      <w:bookmarkStart w:id="349" w:name="bookmark547"/>
      <w:bookmarkEnd w:id="349"/>
      <w:bookmarkStart w:id="350" w:name="bookmark546"/>
      <w:r>
        <w:rPr>
          <w:rFonts w:hint="default" w:ascii="Times New Roman Regular" w:hAnsi="Times New Roman Regular" w:cs="Times New Roman Regular"/>
          <w:color w:val="000000"/>
          <w:spacing w:val="0"/>
          <w:w w:val="100"/>
          <w:position w:val="0"/>
          <w:lang w:val="en-US" w:eastAsia="en-US" w:bidi="en-US"/>
        </w:rPr>
        <w:t xml:space="preserve">Ari Juels and Burton S. Kaliski, Jr. PORs： Proofs of Retrievability for Large Files. In </w:t>
      </w:r>
      <w:r>
        <w:rPr>
          <w:rFonts w:hint="default" w:ascii="Times New Roman Regular" w:hAnsi="Times New Roman Regular" w:cs="Times New Roman Regular"/>
          <w:i/>
          <w:iCs/>
          <w:color w:val="000000"/>
          <w:spacing w:val="0"/>
          <w:w w:val="100"/>
          <w:position w:val="0"/>
          <w:lang w:val="en-US" w:eastAsia="en-US" w:bidi="en-US"/>
        </w:rPr>
        <w:t>Proceedings of the 14th ACM Conference on Computer and Communications Security</w:t>
      </w:r>
      <w:r>
        <w:rPr>
          <w:rFonts w:hint="default" w:ascii="Times New Roman Regular" w:hAnsi="Times New Roman Regular" w:cs="Times New Roman Regular"/>
          <w:color w:val="000000"/>
          <w:spacing w:val="0"/>
          <w:w w:val="100"/>
          <w:position w:val="0"/>
          <w:lang w:val="en-US" w:eastAsia="en-US" w:bidi="en-US"/>
        </w:rPr>
        <w:t>, CCS '07, pages 584-597, New York, NY, USA, 2007. ACM.</w:t>
      </w:r>
      <w:bookmarkEnd w:id="350"/>
    </w:p>
    <w:p>
      <w:pPr>
        <w:pStyle w:val="24"/>
        <w:keepNext w:val="0"/>
        <w:keepLines w:val="0"/>
        <w:widowControl w:val="0"/>
        <w:numPr>
          <w:ilvl w:val="0"/>
          <w:numId w:val="16"/>
        </w:numPr>
        <w:shd w:val="clear" w:color="auto" w:fill="auto"/>
        <w:tabs>
          <w:tab w:val="left" w:pos="1078"/>
        </w:tabs>
        <w:bidi w:val="0"/>
        <w:spacing w:before="0" w:after="140" w:line="274" w:lineRule="exact"/>
        <w:ind w:left="1040" w:right="0" w:hanging="460"/>
        <w:jc w:val="left"/>
        <w:rPr>
          <w:rFonts w:hint="default" w:ascii="Times New Roman Regular" w:hAnsi="Times New Roman Regular" w:cs="Times New Roman Regular"/>
        </w:rPr>
      </w:pPr>
      <w:bookmarkStart w:id="351" w:name="bookmark549"/>
      <w:bookmarkEnd w:id="351"/>
      <w:bookmarkStart w:id="352" w:name="bookmark548"/>
      <w:r>
        <w:rPr>
          <w:rFonts w:hint="default" w:ascii="Times New Roman Regular" w:hAnsi="Times New Roman Regular" w:cs="Times New Roman Regular"/>
          <w:color w:val="000000"/>
          <w:spacing w:val="0"/>
          <w:w w:val="100"/>
          <w:position w:val="0"/>
          <w:lang w:val="en-US" w:eastAsia="en-US" w:bidi="en-US"/>
        </w:rPr>
        <w:t xml:space="preserve">Hovav Shacham and Brent Waters. Compact proofs of retrievability. In </w:t>
      </w:r>
      <w:r>
        <w:rPr>
          <w:rFonts w:hint="default" w:ascii="Times New Roman Regular" w:hAnsi="Times New Roman Regular" w:cs="Times New Roman Regular"/>
          <w:i/>
          <w:iCs/>
          <w:color w:val="000000"/>
          <w:spacing w:val="0"/>
          <w:w w:val="100"/>
          <w:position w:val="0"/>
          <w:lang w:val="en-US" w:eastAsia="en-US" w:bidi="en-US"/>
        </w:rPr>
        <w:t>Proceedings of the 14th International Conference on the Theory and Application of Cryptology and Information Security: Advances in Cryptology</w:t>
      </w:r>
      <w:r>
        <w:rPr>
          <w:rFonts w:hint="default" w:ascii="Times New Roman Regular" w:hAnsi="Times New Roman Regular" w:cs="Times New Roman Regular"/>
          <w:color w:val="000000"/>
          <w:spacing w:val="0"/>
          <w:w w:val="100"/>
          <w:position w:val="0"/>
          <w:lang w:val="en-US" w:eastAsia="en-US" w:bidi="en-US"/>
        </w:rPr>
        <w:t>, ASIACRYPT '08, pages 90-107, Berlin, Heidelberg, 2008. Springer-Verlag.</w:t>
      </w:r>
      <w:bookmarkEnd w:id="352"/>
    </w:p>
    <w:p>
      <w:pPr>
        <w:pStyle w:val="24"/>
        <w:keepNext w:val="0"/>
        <w:keepLines w:val="0"/>
        <w:widowControl w:val="0"/>
        <w:numPr>
          <w:ilvl w:val="0"/>
          <w:numId w:val="16"/>
        </w:numPr>
        <w:shd w:val="clear" w:color="auto" w:fill="auto"/>
        <w:tabs>
          <w:tab w:val="left" w:pos="1078"/>
        </w:tabs>
        <w:bidi w:val="0"/>
        <w:spacing w:before="0" w:after="140" w:line="276" w:lineRule="exact"/>
        <w:ind w:left="1040" w:right="0" w:hanging="460"/>
        <w:jc w:val="left"/>
        <w:rPr>
          <w:rFonts w:hint="default" w:ascii="Times New Roman Regular" w:hAnsi="Times New Roman Regular" w:cs="Times New Roman Regular"/>
        </w:rPr>
      </w:pPr>
      <w:bookmarkStart w:id="353" w:name="bookmark551"/>
      <w:bookmarkEnd w:id="353"/>
      <w:bookmarkStart w:id="354" w:name="bookmark550"/>
      <w:r>
        <w:rPr>
          <w:rFonts w:hint="default" w:ascii="Times New Roman Regular" w:hAnsi="Times New Roman Regular" w:cs="Times New Roman Regular"/>
          <w:color w:val="000000"/>
          <w:spacing w:val="0"/>
          <w:w w:val="100"/>
          <w:position w:val="0"/>
          <w:lang w:val="en-US" w:eastAsia="en-US" w:bidi="en-US"/>
        </w:rPr>
        <w:t xml:space="preserve">Kevin D. Bowers, Ari Juels, and Alina Oprea. Proofs of retrievability: Theory and implementation. In </w:t>
      </w:r>
      <w:r>
        <w:rPr>
          <w:rFonts w:hint="default" w:ascii="Times New Roman Regular" w:hAnsi="Times New Roman Regular" w:cs="Times New Roman Regular"/>
          <w:i/>
          <w:iCs/>
          <w:color w:val="000000"/>
          <w:spacing w:val="0"/>
          <w:w w:val="100"/>
          <w:position w:val="0"/>
          <w:lang w:val="en-US" w:eastAsia="en-US" w:bidi="en-US"/>
        </w:rPr>
        <w:t>Proceedings of the 2009 ACM Workshop on Cloud Computing Security</w:t>
      </w:r>
      <w:r>
        <w:rPr>
          <w:rFonts w:hint="default" w:ascii="Times New Roman Regular" w:hAnsi="Times New Roman Regular" w:cs="Times New Roman Regular"/>
          <w:color w:val="000000"/>
          <w:spacing w:val="0"/>
          <w:w w:val="100"/>
          <w:position w:val="0"/>
          <w:lang w:val="en-US" w:eastAsia="en-US" w:bidi="en-US"/>
        </w:rPr>
        <w:t>, CCSW '09, pages 43-54, New York, NY, USA, 2009. ACM.</w:t>
      </w:r>
      <w:bookmarkEnd w:id="354"/>
    </w:p>
    <w:p>
      <w:pPr>
        <w:pStyle w:val="24"/>
        <w:keepNext w:val="0"/>
        <w:keepLines w:val="0"/>
        <w:widowControl w:val="0"/>
        <w:numPr>
          <w:ilvl w:val="0"/>
          <w:numId w:val="16"/>
        </w:numPr>
        <w:shd w:val="clear" w:color="auto" w:fill="auto"/>
        <w:tabs>
          <w:tab w:val="left" w:pos="1097"/>
        </w:tabs>
        <w:bidi w:val="0"/>
        <w:spacing w:before="0" w:after="140" w:line="274" w:lineRule="exact"/>
        <w:ind w:left="1040" w:right="0" w:hanging="460"/>
        <w:jc w:val="left"/>
        <w:rPr>
          <w:rFonts w:hint="default" w:ascii="Times New Roman Regular" w:hAnsi="Times New Roman Regular" w:cs="Times New Roman Regular"/>
        </w:rPr>
      </w:pPr>
      <w:bookmarkStart w:id="355" w:name="bookmark553"/>
      <w:bookmarkEnd w:id="355"/>
      <w:bookmarkStart w:id="356" w:name="bookmark552"/>
      <w:r>
        <w:rPr>
          <w:rFonts w:hint="default" w:ascii="Times New Roman Regular" w:hAnsi="Times New Roman Regular" w:cs="Times New Roman Regular"/>
          <w:color w:val="000000"/>
          <w:spacing w:val="0"/>
          <w:w w:val="100"/>
          <w:position w:val="0"/>
          <w:lang w:val="en-US" w:eastAsia="en-US" w:bidi="en-US"/>
        </w:rPr>
        <w:t xml:space="preserve">Shawn Wilkinson. SIP01: SIP Purpose and Guidelines, (2016).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"https://github.com/storj/sips/blob/master/sip-0001.md"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/sips/blob/master/sip-0001.md</w:t>
      </w:r>
      <w:r>
        <w:rPr>
          <w:rFonts w:hint="default" w:ascii="Times New Roman Regular" w:hAnsi="Times New Roman Regular" w:cs="Times New Roman Regular"/>
          <w:color w:val="000000"/>
          <w:spacing w:val="0"/>
          <w:w w:val="100"/>
          <w:position w:val="0"/>
          <w:lang w:val="en-US" w:eastAsia="en-US" w:bidi="en-US"/>
        </w:rPr>
        <w:t>.</w:t>
      </w:r>
      <w:bookmarkEnd w:id="356"/>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28"/>
        </w:tabs>
        <w:bidi w:val="0"/>
        <w:spacing w:before="0" w:after="140" w:line="274" w:lineRule="exact"/>
        <w:ind w:left="1040" w:right="0" w:hanging="460"/>
        <w:jc w:val="left"/>
        <w:rPr>
          <w:rFonts w:hint="default" w:ascii="Times New Roman Regular" w:hAnsi="Times New Roman Regular" w:cs="Times New Roman Regular"/>
        </w:rPr>
      </w:pPr>
      <w:bookmarkStart w:id="357" w:name="bookmark555"/>
      <w:bookmarkEnd w:id="357"/>
      <w:bookmarkStart w:id="358" w:name="bookmark554"/>
      <w:r>
        <w:rPr>
          <w:rFonts w:hint="default" w:ascii="Times New Roman Regular" w:hAnsi="Times New Roman Regular" w:cs="Times New Roman Regular"/>
          <w:color w:val="000000"/>
          <w:spacing w:val="0"/>
          <w:w w:val="100"/>
          <w:position w:val="0"/>
          <w:lang w:val="en-US" w:eastAsia="en-US" w:bidi="en-US"/>
        </w:rPr>
        <w:t xml:space="preserve">Michael Ovsiannikov, Silvius Rus, Damian Reeves, Paul Sutter, Sriram Rao, and Jim Kelly. The Quantcast File System. </w:t>
      </w:r>
      <w:r>
        <w:rPr>
          <w:rFonts w:hint="default" w:ascii="Times New Roman Regular" w:hAnsi="Times New Roman Regular" w:cs="Times New Roman Regular"/>
          <w:i/>
          <w:iCs/>
          <w:color w:val="000000"/>
          <w:spacing w:val="0"/>
          <w:w w:val="100"/>
          <w:position w:val="0"/>
          <w:lang w:val="en-US" w:eastAsia="en-US" w:bidi="en-US"/>
        </w:rPr>
        <w:t>Proc. VLDB Endow.,</w:t>
      </w:r>
      <w:r>
        <w:rPr>
          <w:rFonts w:hint="default" w:ascii="Times New Roman Regular" w:hAnsi="Times New Roman Regular" w:cs="Times New Roman Regular"/>
          <w:color w:val="000000"/>
          <w:spacing w:val="0"/>
          <w:w w:val="100"/>
          <w:position w:val="0"/>
          <w:lang w:val="en-US" w:eastAsia="en-US" w:bidi="en-US"/>
        </w:rPr>
        <w:t xml:space="preserve"> 6(11):1092-1101, August 2013.</w:t>
      </w:r>
      <w:bookmarkEnd w:id="358"/>
    </w:p>
    <w:p>
      <w:pPr>
        <w:pStyle w:val="24"/>
        <w:keepNext w:val="0"/>
        <w:keepLines w:val="0"/>
        <w:widowControl w:val="0"/>
        <w:numPr>
          <w:ilvl w:val="0"/>
          <w:numId w:val="16"/>
        </w:numPr>
        <w:shd w:val="clear" w:color="auto" w:fill="auto"/>
        <w:tabs>
          <w:tab w:val="left" w:pos="1069"/>
        </w:tabs>
        <w:bidi w:val="0"/>
        <w:spacing w:before="0" w:after="140" w:line="275" w:lineRule="exact"/>
        <w:ind w:left="1040" w:right="0" w:hanging="460"/>
        <w:jc w:val="left"/>
        <w:rPr>
          <w:rFonts w:hint="default" w:ascii="Times New Roman Regular" w:hAnsi="Times New Roman Regular" w:cs="Times New Roman Regular"/>
        </w:rPr>
      </w:pPr>
      <w:bookmarkStart w:id="359" w:name="bookmark557"/>
      <w:bookmarkEnd w:id="359"/>
      <w:bookmarkStart w:id="360" w:name="bookmark556"/>
      <w:r>
        <w:rPr>
          <w:rFonts w:hint="default" w:ascii="Times New Roman Regular" w:hAnsi="Times New Roman Regular" w:cs="Times New Roman Regular"/>
          <w:color w:val="000000"/>
          <w:spacing w:val="0"/>
          <w:w w:val="100"/>
          <w:position w:val="0"/>
          <w:lang w:val="en-US" w:eastAsia="en-US" w:bidi="en-US"/>
        </w:rPr>
        <w:t xml:space="preserve">Salman Niazi, Mahmoud Ismail, Seif Haridi, Jim Dowling, Steffen Grohsschmiedt, and Mikael Ronstrom. HopsFS: Scaling Hierarchical File System Metadata Using newSQL Databases. In </w:t>
      </w:r>
      <w:r>
        <w:rPr>
          <w:rFonts w:hint="default" w:ascii="Times New Roman Regular" w:hAnsi="Times New Roman Regular" w:cs="Times New Roman Regular"/>
          <w:i/>
          <w:iCs/>
          <w:color w:val="000000"/>
          <w:spacing w:val="0"/>
          <w:w w:val="100"/>
          <w:position w:val="0"/>
          <w:lang w:val="en-US" w:eastAsia="en-US" w:bidi="en-US"/>
        </w:rPr>
        <w:t>Proceedings of the 15th Usenix Conference on File and Storage Technologies,</w:t>
      </w:r>
      <w:r>
        <w:rPr>
          <w:rFonts w:hint="default" w:ascii="Times New Roman Regular" w:hAnsi="Times New Roman Regular" w:cs="Times New Roman Regular"/>
          <w:color w:val="000000"/>
          <w:spacing w:val="0"/>
          <w:w w:val="100"/>
          <w:position w:val="0"/>
          <w:lang w:val="en-US" w:eastAsia="en-US" w:bidi="en-US"/>
        </w:rPr>
        <w:t xml:space="preserve"> FAST'17, pages 89-103, Berkeley, CA, USA, 2017. USENIX Association.</w:t>
      </w:r>
      <w:bookmarkEnd w:id="360"/>
    </w:p>
    <w:p>
      <w:pPr>
        <w:pStyle w:val="24"/>
        <w:keepNext w:val="0"/>
        <w:keepLines w:val="0"/>
        <w:widowControl w:val="0"/>
        <w:numPr>
          <w:ilvl w:val="0"/>
          <w:numId w:val="16"/>
        </w:numPr>
        <w:shd w:val="clear" w:color="auto" w:fill="auto"/>
        <w:tabs>
          <w:tab w:val="left" w:pos="1049"/>
        </w:tabs>
        <w:bidi w:val="0"/>
        <w:spacing w:before="0" w:after="140" w:line="274" w:lineRule="exact"/>
        <w:ind w:left="0" w:right="0" w:firstLine="560"/>
        <w:jc w:val="left"/>
        <w:rPr>
          <w:rFonts w:hint="default" w:ascii="Times New Roman Regular" w:hAnsi="Times New Roman Regular" w:cs="Times New Roman Regular"/>
        </w:rPr>
      </w:pPr>
      <w:bookmarkStart w:id="361" w:name="bookmark559"/>
      <w:bookmarkEnd w:id="361"/>
      <w:bookmarkStart w:id="362" w:name="bookmark558"/>
      <w:r>
        <w:rPr>
          <w:rFonts w:hint="default" w:ascii="Times New Roman Regular" w:hAnsi="Times New Roman Regular" w:cs="Times New Roman Regular"/>
          <w:color w:val="000000"/>
          <w:spacing w:val="0"/>
          <w:w w:val="100"/>
          <w:position w:val="0"/>
          <w:lang w:val="en-US" w:eastAsia="en-US" w:bidi="en-US"/>
        </w:rPr>
        <w:t>D. Richard Hipp et al. SQLite.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"https://www.sqlite.org/"</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https://www.sqlite.org/</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2000.</w:t>
      </w:r>
      <w:bookmarkEnd w:id="362"/>
    </w:p>
    <w:p>
      <w:pPr>
        <w:pStyle w:val="24"/>
        <w:keepNext w:val="0"/>
        <w:keepLines w:val="0"/>
        <w:widowControl w:val="0"/>
        <w:numPr>
          <w:ilvl w:val="0"/>
          <w:numId w:val="16"/>
        </w:numPr>
        <w:shd w:val="clear" w:color="auto" w:fill="auto"/>
        <w:tabs>
          <w:tab w:val="left" w:pos="1040"/>
        </w:tabs>
        <w:bidi w:val="0"/>
        <w:spacing w:before="0" w:after="140" w:line="275" w:lineRule="exact"/>
        <w:ind w:left="0" w:right="0" w:firstLine="540"/>
        <w:jc w:val="left"/>
        <w:rPr>
          <w:rFonts w:hint="default" w:ascii="Times New Roman Regular" w:hAnsi="Times New Roman Regular" w:cs="Times New Roman Regular"/>
        </w:rPr>
      </w:pPr>
      <w:bookmarkStart w:id="363" w:name="bookmark562"/>
      <w:bookmarkEnd w:id="363"/>
      <w:bookmarkStart w:id="364" w:name="bookmark561"/>
      <w:bookmarkStart w:id="365" w:name="bookmark560"/>
      <w:r>
        <w:rPr>
          <w:rFonts w:hint="default" w:ascii="Times New Roman Regular" w:hAnsi="Times New Roman Regular" w:cs="Times New Roman Regular"/>
          <w:color w:val="000000"/>
          <w:spacing w:val="0"/>
          <w:w w:val="100"/>
          <w:position w:val="0"/>
          <w:lang w:val="en-US" w:eastAsia="en-US" w:bidi="en-US"/>
        </w:rPr>
        <w:t>Google Inc. What is gRPC?</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"https://grpc.io/docs/guides/index.html"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https://grpc.io/docs/guides/index.html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64"/>
      <w:bookmarkEnd w:id="365"/>
    </w:p>
    <w:p>
      <w:pPr>
        <w:pStyle w:val="24"/>
        <w:keepNext w:val="0"/>
        <w:keepLines w:val="0"/>
        <w:widowControl w:val="0"/>
        <w:numPr>
          <w:ilvl w:val="0"/>
          <w:numId w:val="16"/>
        </w:numPr>
        <w:shd w:val="clear" w:color="auto" w:fill="auto"/>
        <w:tabs>
          <w:tab w:val="left" w:pos="1085"/>
        </w:tabs>
        <w:bidi w:val="0"/>
        <w:spacing w:before="0" w:after="140" w:line="274" w:lineRule="exact"/>
        <w:ind w:left="1040" w:right="0" w:hanging="460"/>
        <w:jc w:val="left"/>
        <w:rPr>
          <w:rFonts w:hint="default" w:ascii="Times New Roman Regular" w:hAnsi="Times New Roman Regular" w:cs="Times New Roman Regular"/>
        </w:rPr>
      </w:pPr>
      <w:bookmarkStart w:id="366" w:name="bookmark563"/>
      <w:bookmarkEnd w:id="366"/>
      <w:r>
        <w:rPr>
          <w:rFonts w:hint="default" w:ascii="Times New Roman Regular" w:hAnsi="Times New Roman Regular" w:cs="Times New Roman Regular"/>
          <w:color w:val="000000"/>
          <w:spacing w:val="0"/>
          <w:w w:val="100"/>
          <w:position w:val="0"/>
          <w:lang w:val="en-US" w:eastAsia="en-US" w:bidi="en-US"/>
        </w:rPr>
        <w:t xml:space="preserve">T. Dierks and </w:t>
      </w:r>
      <w:r>
        <w:rPr>
          <w:rFonts w:hint="default" w:ascii="Times New Roman Regular" w:hAnsi="Times New Roman Regular" w:cs="Times New Roman Regular"/>
          <w:color w:val="000000"/>
          <w:spacing w:val="0"/>
          <w:w w:val="100"/>
          <w:position w:val="0"/>
          <w:sz w:val="19"/>
          <w:szCs w:val="19"/>
          <w:lang w:val="zh-TW" w:eastAsia="zh-TW" w:bidi="zh-TW"/>
        </w:rPr>
        <w:t xml:space="preserve">巳 </w:t>
      </w:r>
      <w:r>
        <w:rPr>
          <w:rFonts w:hint="default" w:ascii="Times New Roman Regular" w:hAnsi="Times New Roman Regular" w:cs="Times New Roman Regular"/>
          <w:color w:val="000000"/>
          <w:spacing w:val="0"/>
          <w:w w:val="100"/>
          <w:position w:val="0"/>
          <w:lang w:val="en-US" w:eastAsia="en-US" w:bidi="en-US"/>
        </w:rPr>
        <w:t>Rescorla. The Transport Layer Security (TLS) Protocol Version 1.2. RFC 5246, RFC Editor, August 2008.</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"http://www.rfc-editor.org/rfc/rfc5246.txt"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http://www.rfc-editor.org/rfc/rfc5246.txt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95"/>
        </w:tabs>
        <w:bidi w:val="0"/>
        <w:spacing w:before="0" w:after="140" w:line="278" w:lineRule="exact"/>
        <w:ind w:left="1040" w:right="0" w:hanging="460"/>
        <w:jc w:val="left"/>
        <w:rPr>
          <w:rFonts w:hint="default" w:ascii="Times New Roman Regular" w:hAnsi="Times New Roman Regular" w:cs="Times New Roman Regular"/>
        </w:rPr>
      </w:pPr>
      <w:bookmarkStart w:id="367" w:name="bookmark565"/>
      <w:bookmarkEnd w:id="367"/>
      <w:bookmarkStart w:id="368" w:name="bookmark564"/>
      <w:r>
        <w:rPr>
          <w:rFonts w:hint="default" w:ascii="Times New Roman Regular" w:hAnsi="Times New Roman Regular" w:cs="Times New Roman Regular"/>
          <w:color w:val="000000"/>
          <w:spacing w:val="0"/>
          <w:w w:val="100"/>
          <w:position w:val="0"/>
          <w:lang w:val="en-US" w:eastAsia="en-US" w:bidi="en-US"/>
        </w:rPr>
        <w:t xml:space="preserve">Arvid Norberg. uTorrent transport protocol.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"http://www.bittorrent.org/beps/bep_0029.html"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http://www.bittorrent.org/beps/bep_0029.html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2009.</w:t>
      </w:r>
      <w:bookmarkEnd w:id="368"/>
    </w:p>
    <w:p>
      <w:pPr>
        <w:pStyle w:val="24"/>
        <w:keepNext w:val="0"/>
        <w:keepLines w:val="0"/>
        <w:widowControl w:val="0"/>
        <w:numPr>
          <w:ilvl w:val="0"/>
          <w:numId w:val="16"/>
        </w:numPr>
        <w:shd w:val="clear" w:color="auto" w:fill="auto"/>
        <w:tabs>
          <w:tab w:val="left" w:pos="1095"/>
        </w:tabs>
        <w:bidi w:val="0"/>
        <w:spacing w:before="0" w:after="140" w:line="276" w:lineRule="exact"/>
        <w:ind w:left="1040" w:right="0" w:hanging="460"/>
        <w:jc w:val="left"/>
        <w:rPr>
          <w:rFonts w:hint="default" w:ascii="Times New Roman Regular" w:hAnsi="Times New Roman Regular" w:cs="Times New Roman Regular"/>
        </w:rPr>
      </w:pPr>
      <w:bookmarkStart w:id="369" w:name="bookmark567"/>
      <w:bookmarkEnd w:id="369"/>
      <w:bookmarkStart w:id="370" w:name="bookmark566"/>
      <w:r>
        <w:rPr>
          <w:rFonts w:hint="default" w:ascii="Times New Roman Regular" w:hAnsi="Times New Roman Regular" w:cs="Times New Roman Regular"/>
          <w:color w:val="000000"/>
          <w:spacing w:val="0"/>
          <w:w w:val="100"/>
          <w:position w:val="0"/>
          <w:lang w:val="en-US" w:eastAsia="en-US" w:bidi="en-US"/>
        </w:rPr>
        <w:t xml:space="preserve">S. Shalunov, G. Hazel, J. Iyengar, and M. Kuehlewind. Low Extra Delay Background Transport (LEDBAT). RFC 6817, RFC Editor, December 2012.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"http://www.rfc-editor.org/rfc/rfc6817.txt"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http://www.rfc-editor.org/rfc/rfc6817.txt</w:t>
      </w:r>
      <w:r>
        <w:rPr>
          <w:rFonts w:hint="default" w:ascii="Times New Roman Regular" w:hAnsi="Times New Roman Regular" w:cs="Times New Roman Regular"/>
          <w:color w:val="000000"/>
          <w:spacing w:val="0"/>
          <w:w w:val="100"/>
          <w:position w:val="0"/>
          <w:lang w:val="en-US" w:eastAsia="en-US" w:bidi="en-US"/>
        </w:rPr>
        <w:t>.</w:t>
      </w:r>
      <w:bookmarkEnd w:id="370"/>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95"/>
        </w:tabs>
        <w:bidi w:val="0"/>
        <w:spacing w:before="0" w:after="140" w:line="278" w:lineRule="exact"/>
        <w:ind w:left="1040" w:right="0" w:hanging="460"/>
        <w:jc w:val="left"/>
        <w:rPr>
          <w:rFonts w:hint="default" w:ascii="Times New Roman Regular" w:hAnsi="Times New Roman Regular" w:cs="Times New Roman Regular"/>
        </w:rPr>
      </w:pPr>
      <w:bookmarkStart w:id="371" w:name="bookmark569"/>
      <w:bookmarkEnd w:id="371"/>
      <w:bookmarkStart w:id="372" w:name="bookmark568"/>
      <w:r>
        <w:rPr>
          <w:rFonts w:hint="default" w:ascii="Times New Roman Regular" w:hAnsi="Times New Roman Regular" w:cs="Times New Roman Regular"/>
          <w:color w:val="000000"/>
          <w:spacing w:val="0"/>
          <w:w w:val="100"/>
          <w:position w:val="0"/>
          <w:lang w:val="en-US" w:eastAsia="en-US" w:bidi="en-US"/>
        </w:rPr>
        <w:t xml:space="preserve">Trevor Perrin. The Noise Protocol </w:t>
      </w:r>
      <w:r>
        <w:rPr>
          <w:rFonts w:hint="default" w:ascii="Times New Roman Regular" w:hAnsi="Times New Roman Regular" w:cs="Times New Roman Regular"/>
          <w:color w:val="000000"/>
          <w:spacing w:val="0"/>
          <w:w w:val="100"/>
          <w:position w:val="0"/>
          <w:lang w:eastAsia="en-US" w:bidi="en-US"/>
        </w:rPr>
        <w:t>platform</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"https://noiseprotocol.org/noise.pdf"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https://noiseprotocol.org/noise.pdf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72"/>
    </w:p>
    <w:p>
      <w:pPr>
        <w:pStyle w:val="24"/>
        <w:keepNext w:val="0"/>
        <w:keepLines w:val="0"/>
        <w:widowControl w:val="0"/>
        <w:numPr>
          <w:ilvl w:val="0"/>
          <w:numId w:val="16"/>
        </w:numPr>
        <w:shd w:val="clear" w:color="auto" w:fill="auto"/>
        <w:tabs>
          <w:tab w:val="left" w:pos="1095"/>
        </w:tabs>
        <w:bidi w:val="0"/>
        <w:spacing w:before="0" w:after="140" w:line="276" w:lineRule="exact"/>
        <w:ind w:left="1040" w:right="0" w:hanging="460"/>
        <w:jc w:val="left"/>
        <w:rPr>
          <w:rFonts w:hint="default" w:ascii="Times New Roman Regular" w:hAnsi="Times New Roman Regular" w:cs="Times New Roman Regular"/>
        </w:rPr>
      </w:pPr>
      <w:bookmarkStart w:id="373" w:name="bookmark571"/>
      <w:bookmarkEnd w:id="373"/>
      <w:bookmarkStart w:id="374" w:name="bookmark570"/>
      <w:r>
        <w:rPr>
          <w:rFonts w:hint="default" w:ascii="Times New Roman Regular" w:hAnsi="Times New Roman Regular" w:cs="Times New Roman Regular"/>
          <w:color w:val="000000"/>
          <w:spacing w:val="0"/>
          <w:w w:val="100"/>
          <w:position w:val="0"/>
          <w:lang w:val="en-US" w:eastAsia="en-US" w:bidi="en-US"/>
        </w:rPr>
        <w:t xml:space="preserve">Irving S. Reed and Gustave Solomon. Polynomial codes over certain finite fields. </w:t>
      </w:r>
      <w:r>
        <w:rPr>
          <w:rFonts w:hint="default" w:ascii="Times New Roman Regular" w:hAnsi="Times New Roman Regular" w:cs="Times New Roman Regular"/>
          <w:i/>
          <w:iCs/>
          <w:color w:val="000000"/>
          <w:spacing w:val="0"/>
          <w:w w:val="100"/>
          <w:position w:val="0"/>
          <w:lang w:val="en-US" w:eastAsia="en-US" w:bidi="en-US"/>
        </w:rPr>
        <w:t>Journal of the Society for Industrial and Applied Mathematics,</w:t>
      </w:r>
      <w:r>
        <w:rPr>
          <w:rFonts w:hint="default" w:ascii="Times New Roman Regular" w:hAnsi="Times New Roman Regular" w:cs="Times New Roman Regular"/>
          <w:color w:val="000000"/>
          <w:spacing w:val="0"/>
          <w:w w:val="100"/>
          <w:position w:val="0"/>
          <w:lang w:val="en-US" w:eastAsia="en-US" w:bidi="en-US"/>
        </w:rPr>
        <w:t xml:space="preserve"> 8(2):300-304, 1960.</w:t>
      </w:r>
      <w:bookmarkEnd w:id="374"/>
    </w:p>
    <w:p>
      <w:pPr>
        <w:pStyle w:val="24"/>
        <w:keepNext w:val="0"/>
        <w:keepLines w:val="0"/>
        <w:widowControl w:val="0"/>
        <w:numPr>
          <w:ilvl w:val="0"/>
          <w:numId w:val="16"/>
        </w:numPr>
        <w:shd w:val="clear" w:color="auto" w:fill="auto"/>
        <w:tabs>
          <w:tab w:val="left" w:pos="1114"/>
        </w:tabs>
        <w:bidi w:val="0"/>
        <w:spacing w:before="0" w:after="140" w:line="276" w:lineRule="exact"/>
        <w:ind w:left="1040" w:right="0" w:hanging="460"/>
        <w:jc w:val="left"/>
        <w:rPr>
          <w:rFonts w:hint="default" w:ascii="Times New Roman Regular" w:hAnsi="Times New Roman Regular" w:cs="Times New Roman Regular"/>
        </w:rPr>
      </w:pPr>
      <w:bookmarkStart w:id="375" w:name="bookmark573"/>
      <w:bookmarkEnd w:id="375"/>
      <w:bookmarkStart w:id="376" w:name="bookmark572"/>
      <w:r>
        <w:rPr>
          <w:rFonts w:hint="default" w:ascii="Times New Roman Regular" w:hAnsi="Times New Roman Regular" w:cs="Times New Roman Regular"/>
          <w:color w:val="000000"/>
          <w:spacing w:val="0"/>
          <w:w w:val="100"/>
          <w:position w:val="0"/>
          <w:lang w:val="en-US" w:eastAsia="en-US" w:bidi="en-US"/>
        </w:rPr>
        <w:t xml:space="preserve">Amazon Inc. Amazon Simple Storage Service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Object Metadata.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"https://docs.aws.amazon.com/AmazonS3/latest/dev/UsingMetadata.html"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https://docs.aws.amazon.com/AmazonS3/latest/dev/UsingMetadata.html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376"/>
    </w:p>
    <w:p>
      <w:pPr>
        <w:pStyle w:val="24"/>
        <w:keepNext w:val="0"/>
        <w:keepLines w:val="0"/>
        <w:widowControl w:val="0"/>
        <w:numPr>
          <w:ilvl w:val="0"/>
          <w:numId w:val="16"/>
        </w:numPr>
        <w:shd w:val="clear" w:color="auto" w:fill="auto"/>
        <w:tabs>
          <w:tab w:val="left" w:pos="1031"/>
        </w:tabs>
        <w:bidi w:val="0"/>
        <w:spacing w:before="0" w:after="140" w:line="275" w:lineRule="exact"/>
        <w:ind w:left="0" w:right="0" w:firstLine="540"/>
        <w:jc w:val="left"/>
        <w:rPr>
          <w:rFonts w:hint="default" w:ascii="Times New Roman Regular" w:hAnsi="Times New Roman Regular" w:cs="Times New Roman Regular"/>
        </w:rPr>
      </w:pPr>
      <w:bookmarkStart w:id="377" w:name="bookmark576"/>
      <w:bookmarkEnd w:id="377"/>
      <w:bookmarkStart w:id="378" w:name="bookmark574"/>
      <w:bookmarkStart w:id="379" w:name="bookmark575"/>
      <w:r>
        <w:rPr>
          <w:rFonts w:hint="default" w:ascii="Times New Roman Regular" w:hAnsi="Times New Roman Regular" w:cs="Times New Roman Regular"/>
          <w:color w:val="000000"/>
          <w:spacing w:val="0"/>
          <w:w w:val="100"/>
          <w:position w:val="0"/>
          <w:lang w:val="en-US" w:eastAsia="en-US" w:bidi="en-US"/>
        </w:rPr>
        <w:t>Tao Ma. ext4: Add inline data support.</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"https://lwn.net/Articles/468678/"</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https://lwn.net/Articles/468678/</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2011.</w:t>
      </w:r>
      <w:bookmarkEnd w:id="378"/>
      <w:bookmarkEnd w:id="379"/>
    </w:p>
    <w:p>
      <w:pPr>
        <w:pStyle w:val="24"/>
        <w:keepNext w:val="0"/>
        <w:keepLines w:val="0"/>
        <w:widowControl w:val="0"/>
        <w:numPr>
          <w:ilvl w:val="0"/>
          <w:numId w:val="16"/>
        </w:numPr>
        <w:shd w:val="clear" w:color="auto" w:fill="auto"/>
        <w:tabs>
          <w:tab w:val="left" w:pos="1085"/>
        </w:tabs>
        <w:bidi w:val="0"/>
        <w:spacing w:before="0" w:after="140" w:line="274" w:lineRule="exact"/>
        <w:ind w:left="1040" w:right="0" w:hanging="460"/>
        <w:jc w:val="left"/>
        <w:rPr>
          <w:rFonts w:hint="default" w:ascii="Times New Roman Regular" w:hAnsi="Times New Roman Regular" w:cs="Times New Roman Regular"/>
        </w:rPr>
      </w:pPr>
      <w:bookmarkStart w:id="380" w:name="bookmark577"/>
      <w:bookmarkEnd w:id="380"/>
      <w:r>
        <w:rPr>
          <w:rFonts w:hint="default" w:ascii="Times New Roman Regular" w:hAnsi="Times New Roman Regular" w:cs="Times New Roman Regular"/>
          <w:color w:val="000000"/>
          <w:spacing w:val="0"/>
          <w:w w:val="100"/>
          <w:position w:val="0"/>
          <w:lang w:val="en-US" w:eastAsia="en-US" w:bidi="en-US"/>
        </w:rPr>
        <w:t xml:space="preserve">Bram Cohen. The BitTorrent Protocol Specification.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"http://www.bittorrent.org/beps/bep_0003.html"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http://www.bittorrent.org/beps/bep_0003.html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2008.</w:t>
      </w:r>
    </w:p>
    <w:p>
      <w:pPr>
        <w:pStyle w:val="24"/>
        <w:keepNext w:val="0"/>
        <w:keepLines w:val="0"/>
        <w:widowControl w:val="0"/>
        <w:numPr>
          <w:ilvl w:val="0"/>
          <w:numId w:val="16"/>
        </w:numPr>
        <w:shd w:val="clear" w:color="auto" w:fill="auto"/>
        <w:tabs>
          <w:tab w:val="left" w:pos="1085"/>
        </w:tabs>
        <w:bidi w:val="0"/>
        <w:spacing w:before="0" w:after="140" w:line="274" w:lineRule="exact"/>
        <w:ind w:left="1040" w:right="0" w:hanging="460"/>
        <w:jc w:val="left"/>
        <w:rPr>
          <w:rFonts w:hint="default" w:ascii="Times New Roman Regular" w:hAnsi="Times New Roman Regular" w:cs="Times New Roman Regular"/>
        </w:rPr>
      </w:pPr>
      <w:bookmarkStart w:id="381" w:name="bookmark579"/>
      <w:bookmarkEnd w:id="381"/>
      <w:bookmarkStart w:id="382" w:name="bookmark578"/>
      <w:r>
        <w:rPr>
          <w:rFonts w:hint="default" w:ascii="Times New Roman Regular" w:hAnsi="Times New Roman Regular" w:cs="Times New Roman Regular"/>
          <w:color w:val="000000"/>
          <w:spacing w:val="0"/>
          <w:w w:val="100"/>
          <w:position w:val="0"/>
          <w:lang w:val="en-US" w:eastAsia="en-US" w:bidi="en-US"/>
        </w:rPr>
        <w:t xml:space="preserve">Avinash Lakshman and Prashant Malik. Cassandra: A decentralized structured storage system. </w:t>
      </w:r>
      <w:r>
        <w:rPr>
          <w:rFonts w:hint="default" w:ascii="Times New Roman Regular" w:hAnsi="Times New Roman Regular" w:cs="Times New Roman Regular"/>
          <w:i/>
          <w:iCs/>
          <w:color w:val="000000"/>
          <w:spacing w:val="0"/>
          <w:w w:val="100"/>
          <w:position w:val="0"/>
          <w:lang w:val="en-US" w:eastAsia="en-US" w:bidi="en-US"/>
        </w:rPr>
        <w:t>SIGOPS Oper. Syst. Rev.</w:t>
      </w:r>
      <w:r>
        <w:rPr>
          <w:rFonts w:hint="default" w:ascii="Times New Roman Regular" w:hAnsi="Times New Roman Regular" w:cs="Times New Roman Regular"/>
          <w:color w:val="000000"/>
          <w:spacing w:val="0"/>
          <w:w w:val="100"/>
          <w:position w:val="0"/>
          <w:lang w:val="en-US" w:eastAsia="en-US" w:bidi="en-US"/>
        </w:rPr>
        <w:t>, 44(2):35-40, April 2010.</w:t>
      </w:r>
      <w:bookmarkEnd w:id="382"/>
    </w:p>
    <w:p>
      <w:pPr>
        <w:pStyle w:val="24"/>
        <w:keepNext w:val="0"/>
        <w:keepLines w:val="0"/>
        <w:widowControl w:val="0"/>
        <w:numPr>
          <w:ilvl w:val="0"/>
          <w:numId w:val="16"/>
        </w:numPr>
        <w:shd w:val="clear" w:color="auto" w:fill="auto"/>
        <w:tabs>
          <w:tab w:val="left" w:pos="1085"/>
        </w:tabs>
        <w:bidi w:val="0"/>
        <w:spacing w:before="0" w:after="140" w:line="275" w:lineRule="exact"/>
        <w:ind w:left="1040" w:right="0" w:hanging="460"/>
        <w:jc w:val="left"/>
        <w:rPr>
          <w:rFonts w:hint="default" w:ascii="Times New Roman Regular" w:hAnsi="Times New Roman Regular" w:cs="Times New Roman Regular"/>
        </w:rPr>
      </w:pPr>
      <w:bookmarkStart w:id="383" w:name="bookmark581"/>
      <w:bookmarkEnd w:id="383"/>
      <w:bookmarkStart w:id="384" w:name="bookmark580"/>
      <w:r>
        <w:rPr>
          <w:rFonts w:hint="default" w:ascii="Times New Roman Regular" w:hAnsi="Times New Roman Regular" w:cs="Times New Roman Regular"/>
          <w:color w:val="000000"/>
          <w:spacing w:val="0"/>
          <w:w w:val="100"/>
          <w:position w:val="0"/>
          <w:lang w:val="en-US" w:eastAsia="en-US" w:bidi="en-US"/>
        </w:rPr>
        <w:t xml:space="preserve">James C. Corbett, Jeffrey Dean, Michael Epstein, Andrew Fikes, Christopher Frost, JJ Furman, Sanjay Ghemawat, Andrey Gubarev, Christopher Heiser, Peter Hochschild, Wilson Hsieh, Sebastian Kanthak, Eugene Kogan, Hongyi Li, Alexander Lloyd, Sergey Melnik, David Mwaura, David Nagle, Sean Quinlan, Rajesh Rao, Lindsay Rolig, Dale Woodford, Yasushi Saito, Christopher Taylor, Michal Szymaniak, and Ruth Wang. Spanner: Google's globally-distributed database. In </w:t>
      </w:r>
      <w:r>
        <w:rPr>
          <w:rFonts w:hint="default" w:ascii="Times New Roman Regular" w:hAnsi="Times New Roman Regular" w:cs="Times New Roman Regular"/>
          <w:i/>
          <w:iCs/>
          <w:color w:val="000000"/>
          <w:spacing w:val="0"/>
          <w:w w:val="100"/>
          <w:position w:val="0"/>
          <w:lang w:val="en-US" w:eastAsia="en-US" w:bidi="en-US"/>
        </w:rPr>
        <w:t>OSDI,</w:t>
      </w:r>
      <w:r>
        <w:rPr>
          <w:rFonts w:hint="default" w:ascii="Times New Roman Regular" w:hAnsi="Times New Roman Regular" w:cs="Times New Roman Regular"/>
          <w:color w:val="000000"/>
          <w:spacing w:val="0"/>
          <w:w w:val="100"/>
          <w:position w:val="0"/>
          <w:lang w:val="en-US" w:eastAsia="en-US" w:bidi="en-US"/>
        </w:rPr>
        <w:t xml:space="preserve"> 2012.</w:t>
      </w:r>
      <w:bookmarkEnd w:id="384"/>
    </w:p>
    <w:p>
      <w:pPr>
        <w:pStyle w:val="24"/>
        <w:keepNext w:val="0"/>
        <w:keepLines w:val="0"/>
        <w:widowControl w:val="0"/>
        <w:numPr>
          <w:ilvl w:val="0"/>
          <w:numId w:val="16"/>
        </w:numPr>
        <w:shd w:val="clear" w:color="auto" w:fill="auto"/>
        <w:tabs>
          <w:tab w:val="left" w:pos="1095"/>
        </w:tabs>
        <w:bidi w:val="0"/>
        <w:spacing w:before="0" w:after="140" w:line="274" w:lineRule="exact"/>
        <w:ind w:left="1040" w:right="0" w:hanging="460"/>
        <w:jc w:val="left"/>
        <w:rPr>
          <w:rFonts w:hint="default" w:ascii="Times New Roman Regular" w:hAnsi="Times New Roman Regular" w:cs="Times New Roman Regular"/>
        </w:rPr>
      </w:pPr>
      <w:bookmarkStart w:id="385" w:name="bookmark583"/>
      <w:bookmarkEnd w:id="385"/>
      <w:bookmarkStart w:id="386" w:name="bookmark582"/>
      <w:r>
        <w:rPr>
          <w:rFonts w:hint="default" w:ascii="Times New Roman Regular" w:hAnsi="Times New Roman Regular" w:cs="Times New Roman Regular"/>
          <w:color w:val="000000"/>
          <w:spacing w:val="0"/>
          <w:w w:val="100"/>
          <w:position w:val="0"/>
          <w:lang w:val="en-US" w:eastAsia="en-US" w:bidi="en-US"/>
        </w:rPr>
        <w:t>Eugen Rochko and others. Mastodon: Your self-hosted, globally interconnected microblogging community.</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"https://github.com/tootsuite/mastodon"</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https://github.com/tootsuite/mastodon</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86"/>
    </w:p>
    <w:p>
      <w:pPr>
        <w:pStyle w:val="24"/>
        <w:keepNext w:val="0"/>
        <w:keepLines w:val="0"/>
        <w:widowControl w:val="0"/>
        <w:numPr>
          <w:ilvl w:val="0"/>
          <w:numId w:val="16"/>
        </w:numPr>
        <w:shd w:val="clear" w:color="auto" w:fill="auto"/>
        <w:tabs>
          <w:tab w:val="left" w:pos="1099"/>
        </w:tabs>
        <w:bidi w:val="0"/>
        <w:spacing w:before="0" w:after="140" w:line="274" w:lineRule="exact"/>
        <w:ind w:left="1040" w:right="0" w:hanging="460"/>
        <w:jc w:val="left"/>
        <w:rPr>
          <w:rFonts w:hint="default" w:ascii="Times New Roman Regular" w:hAnsi="Times New Roman Regular" w:cs="Times New Roman Regular"/>
        </w:rPr>
      </w:pPr>
      <w:bookmarkStart w:id="387" w:name="bookmark585"/>
      <w:bookmarkEnd w:id="387"/>
      <w:bookmarkStart w:id="388" w:name="bookmark584"/>
      <w:r>
        <w:rPr>
          <w:rFonts w:hint="default" w:ascii="Times New Roman Regular" w:hAnsi="Times New Roman Regular" w:cs="Times New Roman Regular"/>
          <w:color w:val="000000"/>
          <w:spacing w:val="0"/>
          <w:w w:val="100"/>
          <w:position w:val="0"/>
          <w:lang w:val="en-US" w:eastAsia="en-US" w:bidi="en-US"/>
        </w:rPr>
        <w:t xml:space="preserve">Daniel J. Bernstein. Cryptography in NaCl.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"https://cr.yp.to/highspeed/naclcrypto-20090310.pdf"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https://cr.yp.to/highspeed/naclcrypto-20090310.pdf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2009.</w:t>
      </w:r>
      <w:bookmarkEnd w:id="388"/>
    </w:p>
    <w:p>
      <w:pPr>
        <w:pStyle w:val="24"/>
        <w:keepNext w:val="0"/>
        <w:keepLines w:val="0"/>
        <w:widowControl w:val="0"/>
        <w:numPr>
          <w:ilvl w:val="0"/>
          <w:numId w:val="16"/>
        </w:numPr>
        <w:shd w:val="clear" w:color="auto" w:fill="auto"/>
        <w:tabs>
          <w:tab w:val="left" w:pos="1099"/>
        </w:tabs>
        <w:bidi w:val="0"/>
        <w:spacing w:before="0" w:after="140" w:line="274" w:lineRule="exact"/>
        <w:ind w:left="1040" w:right="0" w:hanging="460"/>
        <w:jc w:val="left"/>
        <w:rPr>
          <w:rFonts w:hint="default" w:ascii="Times New Roman Regular" w:hAnsi="Times New Roman Regular" w:cs="Times New Roman Regular"/>
        </w:rPr>
      </w:pPr>
      <w:bookmarkStart w:id="389" w:name="bookmark587"/>
      <w:bookmarkEnd w:id="389"/>
      <w:bookmarkStart w:id="390" w:name="bookmark586"/>
      <w:r>
        <w:rPr>
          <w:rFonts w:hint="default" w:ascii="Times New Roman Regular" w:hAnsi="Times New Roman Regular" w:cs="Times New Roman Regular"/>
          <w:color w:val="000000"/>
          <w:spacing w:val="0"/>
          <w:w w:val="100"/>
          <w:position w:val="0"/>
          <w:lang w:val="en-US" w:eastAsia="en-US" w:bidi="en-US"/>
        </w:rPr>
        <w:t>Daniel J. Bernstein. NaCl: Validation and verification.</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"https://nacl.cr.yp.to/valid.html"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https://nacl.cr.yp.to/valid.html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2016.</w:t>
      </w:r>
      <w:bookmarkEnd w:id="390"/>
    </w:p>
    <w:p>
      <w:pPr>
        <w:pStyle w:val="24"/>
        <w:keepNext w:val="0"/>
        <w:keepLines w:val="0"/>
        <w:widowControl w:val="0"/>
        <w:numPr>
          <w:ilvl w:val="0"/>
          <w:numId w:val="16"/>
        </w:numPr>
        <w:shd w:val="clear" w:color="auto" w:fill="auto"/>
        <w:tabs>
          <w:tab w:val="left" w:pos="1099"/>
        </w:tabs>
        <w:bidi w:val="0"/>
        <w:spacing w:before="0" w:after="140" w:line="274" w:lineRule="exact"/>
        <w:ind w:left="1040" w:right="0" w:hanging="460"/>
        <w:jc w:val="left"/>
        <w:rPr>
          <w:rFonts w:hint="default" w:ascii="Times New Roman Regular" w:hAnsi="Times New Roman Regular" w:cs="Times New Roman Regular"/>
        </w:rPr>
      </w:pPr>
      <w:bookmarkStart w:id="391" w:name="bookmark589"/>
      <w:bookmarkEnd w:id="391"/>
      <w:bookmarkStart w:id="392" w:name="bookmark588"/>
      <w:r>
        <w:rPr>
          <w:rFonts w:hint="default" w:ascii="Times New Roman Regular" w:hAnsi="Times New Roman Regular" w:cs="Times New Roman Regular"/>
          <w:color w:val="000000"/>
          <w:spacing w:val="0"/>
          <w:w w:val="100"/>
          <w:position w:val="0"/>
          <w:lang w:val="en-US" w:eastAsia="en-US" w:bidi="en-US"/>
        </w:rPr>
        <w:t>Arnar Birgisson, Joe Gibbs Polit</w:t>
      </w:r>
      <w:r>
        <w:rPr>
          <w:rFonts w:hint="default" w:ascii="Times New Roman Regular" w:hAnsi="Times New Roman Regular" w:cs="Times New Roman Regular"/>
          <w:color w:val="000000"/>
          <w:spacing w:val="0"/>
          <w:w w:val="100"/>
          <w:position w:val="0"/>
          <w:sz w:val="19"/>
          <w:szCs w:val="19"/>
          <w:lang w:val="zh-TW" w:eastAsia="zh-TW" w:bidi="zh-TW"/>
        </w:rPr>
        <w:t xml:space="preserve">乙 </w:t>
      </w:r>
      <w:r>
        <w:rPr>
          <w:rFonts w:hint="default" w:ascii="Times New Roman Regular" w:hAnsi="Times New Roman Regular" w:cs="Times New Roman Regular"/>
          <w:color w:val="000000"/>
          <w:spacing w:val="0"/>
          <w:w w:val="100"/>
          <w:position w:val="0"/>
          <w:lang w:val="en-US" w:eastAsia="en-US" w:bidi="en-US"/>
        </w:rPr>
        <w:t xml:space="preserve">Ulfar Erlingsson, Ankur Taly, Michael Vrable, and Mark Lentczner. Macaroons: Cookies with contextual caveats for decentralized authorization in the cloud. In </w:t>
      </w:r>
      <w:r>
        <w:rPr>
          <w:rFonts w:hint="default" w:ascii="Times New Roman Regular" w:hAnsi="Times New Roman Regular" w:cs="Times New Roman Regular"/>
          <w:i/>
          <w:iCs/>
          <w:color w:val="000000"/>
          <w:spacing w:val="0"/>
          <w:w w:val="100"/>
          <w:position w:val="0"/>
          <w:lang w:val="en-US" w:eastAsia="en-US" w:bidi="en-US"/>
        </w:rPr>
        <w:t>Network and Distributed System Security Symposium</w:t>
      </w:r>
      <w:r>
        <w:rPr>
          <w:rFonts w:hint="default" w:ascii="Times New Roman Regular" w:hAnsi="Times New Roman Regular" w:cs="Times New Roman Regular"/>
          <w:color w:val="000000"/>
          <w:spacing w:val="0"/>
          <w:w w:val="100"/>
          <w:position w:val="0"/>
          <w:lang w:val="en-US" w:eastAsia="en-US" w:bidi="en-US"/>
        </w:rPr>
        <w:t>, 2014.</w:t>
      </w:r>
      <w:bookmarkEnd w:id="392"/>
    </w:p>
    <w:p>
      <w:pPr>
        <w:pStyle w:val="24"/>
        <w:keepNext w:val="0"/>
        <w:keepLines w:val="0"/>
        <w:widowControl w:val="0"/>
        <w:numPr>
          <w:ilvl w:val="0"/>
          <w:numId w:val="16"/>
        </w:numPr>
        <w:shd w:val="clear" w:color="auto" w:fill="auto"/>
        <w:tabs>
          <w:tab w:val="left" w:pos="1095"/>
        </w:tabs>
        <w:bidi w:val="0"/>
        <w:spacing w:before="0" w:after="120" w:line="275" w:lineRule="exact"/>
        <w:ind w:left="1040" w:right="0" w:hanging="460"/>
        <w:jc w:val="left"/>
        <w:rPr>
          <w:rFonts w:hint="default" w:ascii="Times New Roman Regular" w:hAnsi="Times New Roman Regular" w:cs="Times New Roman Regular"/>
        </w:rPr>
      </w:pPr>
      <w:bookmarkStart w:id="393" w:name="bookmark591"/>
      <w:bookmarkEnd w:id="393"/>
      <w:bookmarkStart w:id="394" w:name="bookmark590"/>
      <w:r>
        <w:rPr>
          <w:rFonts w:hint="default" w:ascii="Times New Roman Regular" w:hAnsi="Times New Roman Regular" w:cs="Times New Roman Regular"/>
          <w:color w:val="000000"/>
          <w:spacing w:val="0"/>
          <w:w w:val="100"/>
          <w:position w:val="0"/>
          <w:lang w:val="en-US" w:eastAsia="en-US" w:bidi="en-US"/>
        </w:rPr>
        <w:t xml:space="preserve">Jinyuan Li, Maxwell Krohn, David Mazieres, and Dennis Shasha. Secure Untrusted Data Repository (SUNDR). In </w:t>
      </w:r>
      <w:r>
        <w:rPr>
          <w:rFonts w:hint="default" w:ascii="Times New Roman Regular" w:hAnsi="Times New Roman Regular" w:cs="Times New Roman Regular"/>
          <w:i/>
          <w:iCs/>
          <w:color w:val="000000"/>
          <w:spacing w:val="0"/>
          <w:w w:val="100"/>
          <w:position w:val="0"/>
          <w:lang w:val="en-US" w:eastAsia="en-US" w:bidi="en-US"/>
        </w:rPr>
        <w:t xml:space="preserve">Proceedings of the 6th Conference on Symposium on Opearting Systems Design </w:t>
      </w:r>
      <w:r>
        <w:rPr>
          <w:rFonts w:hint="default" w:ascii="Times New Roman Regular" w:hAnsi="Times New Roman Regular" w:cs="Times New Roman Regular"/>
          <w:i/>
          <w:iCs/>
          <w:color w:val="000000"/>
          <w:spacing w:val="0"/>
          <w:w w:val="100"/>
          <w:position w:val="0"/>
          <w:lang w:val="zh-TW" w:eastAsia="zh-TW" w:bidi="zh-TW"/>
        </w:rPr>
        <w:t xml:space="preserve">&amp; </w:t>
      </w:r>
      <w:r>
        <w:rPr>
          <w:rFonts w:hint="default" w:ascii="Times New Roman Regular" w:hAnsi="Times New Roman Regular" w:cs="Times New Roman Regular"/>
          <w:i/>
          <w:iCs/>
          <w:color w:val="000000"/>
          <w:spacing w:val="0"/>
          <w:w w:val="100"/>
          <w:position w:val="0"/>
          <w:lang w:val="en-US" w:eastAsia="en-US" w:bidi="en-US"/>
        </w:rPr>
        <w:t xml:space="preserve">Implementation </w:t>
      </w:r>
      <w:r>
        <w:rPr>
          <w:rFonts w:hint="default" w:ascii="Times New Roman Regular" w:hAnsi="Times New Roman Regular" w:cs="Times New Roman Regular"/>
          <w:i/>
          <w:iCs/>
          <w:color w:val="000000"/>
          <w:spacing w:val="0"/>
          <w:w w:val="100"/>
          <w:position w:val="0"/>
          <w:lang w:val="zh-TW" w:eastAsia="zh-TW" w:bidi="zh-TW"/>
        </w:rPr>
        <w:t xml:space="preserve">- </w:t>
      </w:r>
      <w:r>
        <w:rPr>
          <w:rFonts w:hint="default" w:ascii="Times New Roman Regular" w:hAnsi="Times New Roman Regular" w:cs="Times New Roman Regular"/>
          <w:i/>
          <w:iCs/>
          <w:color w:val="000000"/>
          <w:spacing w:val="0"/>
          <w:w w:val="100"/>
          <w:position w:val="0"/>
          <w:lang w:val="en-US" w:eastAsia="en-US" w:bidi="en-US"/>
        </w:rPr>
        <w:t>Volume 6,</w:t>
      </w:r>
      <w:r>
        <w:rPr>
          <w:rFonts w:hint="default" w:ascii="Times New Roman Regular" w:hAnsi="Times New Roman Regular" w:cs="Times New Roman Regular"/>
          <w:color w:val="000000"/>
          <w:spacing w:val="0"/>
          <w:w w:val="100"/>
          <w:position w:val="0"/>
          <w:lang w:val="en-US" w:eastAsia="en-US" w:bidi="en-US"/>
        </w:rPr>
        <w:t xml:space="preserve"> OSDI'04, pages 9-9, Berkeley, CA, USA, 2004. USENIX Association.</w:t>
      </w:r>
      <w:bookmarkEnd w:id="394"/>
    </w:p>
    <w:p>
      <w:pPr>
        <w:pStyle w:val="24"/>
        <w:keepNext w:val="0"/>
        <w:keepLines w:val="0"/>
        <w:widowControl w:val="0"/>
        <w:numPr>
          <w:ilvl w:val="0"/>
          <w:numId w:val="16"/>
        </w:numPr>
        <w:shd w:val="clear" w:color="auto" w:fill="auto"/>
        <w:tabs>
          <w:tab w:val="left" w:pos="1095"/>
        </w:tabs>
        <w:bidi w:val="0"/>
        <w:spacing w:before="0" w:after="120" w:line="274" w:lineRule="exact"/>
        <w:ind w:left="1040" w:right="0" w:hanging="460"/>
        <w:jc w:val="left"/>
        <w:rPr>
          <w:rFonts w:hint="default" w:ascii="Times New Roman Regular" w:hAnsi="Times New Roman Regular" w:cs="Times New Roman Regular"/>
        </w:rPr>
      </w:pPr>
      <w:bookmarkStart w:id="395" w:name="bookmark592"/>
      <w:bookmarkEnd w:id="395"/>
      <w:r>
        <w:rPr>
          <w:rFonts w:hint="default" w:ascii="Times New Roman Regular" w:hAnsi="Times New Roman Regular" w:cs="Times New Roman Regular"/>
          <w:color w:val="000000"/>
          <w:spacing w:val="0"/>
          <w:w w:val="100"/>
          <w:position w:val="0"/>
          <w:lang w:val="en-US" w:eastAsia="en-US" w:bidi="en-US"/>
        </w:rPr>
        <w:t xml:space="preserve">Eu-Jin Goh, Hovav Shacham, Nagendra Modadugu, and Dan Boneh. SiRiUS： Securing Remote Untrusted Storage. In </w:t>
      </w:r>
      <w:r>
        <w:rPr>
          <w:rFonts w:hint="default" w:ascii="Times New Roman Regular" w:hAnsi="Times New Roman Regular" w:cs="Times New Roman Regular"/>
          <w:i/>
          <w:iCs/>
          <w:color w:val="000000"/>
          <w:spacing w:val="0"/>
          <w:w w:val="100"/>
          <w:position w:val="0"/>
          <w:lang w:val="en-US" w:eastAsia="en-US" w:bidi="en-US"/>
        </w:rPr>
        <w:t>NDSS,</w:t>
      </w:r>
      <w:r>
        <w:rPr>
          <w:rFonts w:hint="default" w:ascii="Times New Roman Regular" w:hAnsi="Times New Roman Regular" w:cs="Times New Roman Regular"/>
          <w:color w:val="000000"/>
          <w:spacing w:val="0"/>
          <w:w w:val="100"/>
          <w:position w:val="0"/>
          <w:lang w:val="en-US" w:eastAsia="en-US" w:bidi="en-US"/>
        </w:rPr>
        <w:t xml:space="preserve"> volume 3, pages 131-145, 2003.</w:t>
      </w:r>
    </w:p>
    <w:p>
      <w:pPr>
        <w:pStyle w:val="24"/>
        <w:keepNext w:val="0"/>
        <w:keepLines w:val="0"/>
        <w:widowControl w:val="0"/>
        <w:numPr>
          <w:ilvl w:val="0"/>
          <w:numId w:val="16"/>
        </w:numPr>
        <w:shd w:val="clear" w:color="auto" w:fill="auto"/>
        <w:tabs>
          <w:tab w:val="left" w:pos="1033"/>
        </w:tabs>
        <w:bidi w:val="0"/>
        <w:spacing w:before="0" w:after="120" w:line="275" w:lineRule="exact"/>
        <w:ind w:left="1040" w:right="0" w:hanging="460"/>
        <w:jc w:val="left"/>
        <w:rPr>
          <w:rFonts w:hint="default" w:ascii="Times New Roman Regular" w:hAnsi="Times New Roman Regular" w:cs="Times New Roman Regular"/>
        </w:rPr>
      </w:pPr>
      <w:bookmarkStart w:id="396" w:name="bookmark594"/>
      <w:bookmarkEnd w:id="396"/>
      <w:bookmarkStart w:id="397" w:name="bookmark593"/>
      <w:r>
        <w:rPr>
          <w:rFonts w:hint="default" w:ascii="Times New Roman Regular" w:hAnsi="Times New Roman Regular" w:cs="Times New Roman Regular"/>
          <w:color w:val="000000"/>
          <w:spacing w:val="0"/>
          <w:w w:val="100"/>
          <w:position w:val="0"/>
          <w:lang w:val="en-US" w:eastAsia="en-US" w:bidi="en-US"/>
        </w:rPr>
        <w:t xml:space="preserve">Mahesh Kallahalla, Erik Riedel, Ram Swaminathan, Qian Wang, and Kevin Fu. Plutus： Scalable Secure File Sharing on Untrusted Storage. In </w:t>
      </w:r>
      <w:r>
        <w:rPr>
          <w:rFonts w:hint="default" w:ascii="Times New Roman Regular" w:hAnsi="Times New Roman Regular" w:cs="Times New Roman Regular"/>
          <w:i/>
          <w:iCs/>
          <w:color w:val="000000"/>
          <w:spacing w:val="0"/>
          <w:w w:val="100"/>
          <w:position w:val="0"/>
          <w:lang w:val="en-US" w:eastAsia="en-US" w:bidi="en-US"/>
        </w:rPr>
        <w:t>Proceedings of the 2Nd USENIX Conference on File and Storage Technologies,</w:t>
      </w:r>
      <w:r>
        <w:rPr>
          <w:rFonts w:hint="default" w:ascii="Times New Roman Regular" w:hAnsi="Times New Roman Regular" w:cs="Times New Roman Regular"/>
          <w:color w:val="000000"/>
          <w:spacing w:val="0"/>
          <w:w w:val="100"/>
          <w:position w:val="0"/>
          <w:lang w:val="en-US" w:eastAsia="en-US" w:bidi="en-US"/>
        </w:rPr>
        <w:t xml:space="preserve"> FAST '03, pages 29-42, Berkeley, CA, USA, 2003. USENIX Association.</w:t>
      </w:r>
      <w:bookmarkEnd w:id="397"/>
    </w:p>
    <w:p>
      <w:pPr>
        <w:pStyle w:val="24"/>
        <w:keepNext w:val="0"/>
        <w:keepLines w:val="0"/>
        <w:widowControl w:val="0"/>
        <w:numPr>
          <w:ilvl w:val="0"/>
          <w:numId w:val="16"/>
        </w:numPr>
        <w:shd w:val="clear" w:color="auto" w:fill="auto"/>
        <w:tabs>
          <w:tab w:val="left" w:pos="1066"/>
        </w:tabs>
        <w:bidi w:val="0"/>
        <w:spacing w:before="0" w:after="120" w:line="276" w:lineRule="exact"/>
        <w:ind w:left="1040" w:right="0" w:hanging="460"/>
        <w:jc w:val="left"/>
        <w:rPr>
          <w:rFonts w:hint="default" w:ascii="Times New Roman Regular" w:hAnsi="Times New Roman Regular" w:cs="Times New Roman Regular"/>
        </w:rPr>
      </w:pPr>
      <w:bookmarkStart w:id="398" w:name="bookmark596"/>
      <w:bookmarkEnd w:id="398"/>
      <w:bookmarkStart w:id="399" w:name="bookmark595"/>
      <w:r>
        <w:rPr>
          <w:rFonts w:hint="default" w:ascii="Times New Roman Regular" w:hAnsi="Times New Roman Regular" w:cs="Times New Roman Regular"/>
          <w:color w:val="000000"/>
          <w:spacing w:val="0"/>
          <w:w w:val="100"/>
          <w:position w:val="0"/>
          <w:lang w:val="en-US" w:eastAsia="en-US" w:bidi="en-US"/>
        </w:rPr>
        <w:t xml:space="preserve">Ralph C. Merkle. A digital signature based on a conventional encryption function. In Carl Pomerance, editor, </w:t>
      </w:r>
      <w:r>
        <w:rPr>
          <w:rFonts w:hint="default" w:ascii="Times New Roman Regular" w:hAnsi="Times New Roman Regular" w:cs="Times New Roman Regular"/>
          <w:i/>
          <w:iCs/>
          <w:color w:val="000000"/>
          <w:spacing w:val="0"/>
          <w:w w:val="100"/>
          <w:position w:val="0"/>
          <w:lang w:val="en-US" w:eastAsia="en-US" w:bidi="en-US"/>
        </w:rPr>
        <w:t>Advances in Cryptology — CRYPTO '87,</w:t>
      </w:r>
      <w:r>
        <w:rPr>
          <w:rFonts w:hint="default" w:ascii="Times New Roman Regular" w:hAnsi="Times New Roman Regular" w:cs="Times New Roman Regular"/>
          <w:color w:val="000000"/>
          <w:spacing w:val="0"/>
          <w:w w:val="100"/>
          <w:position w:val="0"/>
          <w:lang w:val="en-US" w:eastAsia="en-US" w:bidi="en-US"/>
        </w:rPr>
        <w:t xml:space="preserve"> pages 369-378, Berlin, Heidelberg, 1988. Springer.</w:t>
      </w:r>
      <w:bookmarkEnd w:id="399"/>
    </w:p>
    <w:p>
      <w:pPr>
        <w:pStyle w:val="24"/>
        <w:keepNext w:val="0"/>
        <w:keepLines w:val="0"/>
        <w:widowControl w:val="0"/>
        <w:numPr>
          <w:ilvl w:val="0"/>
          <w:numId w:val="16"/>
        </w:numPr>
        <w:shd w:val="clear" w:color="auto" w:fill="auto"/>
        <w:tabs>
          <w:tab w:val="left" w:pos="1066"/>
        </w:tabs>
        <w:bidi w:val="0"/>
        <w:spacing w:before="0" w:after="120" w:line="274" w:lineRule="exact"/>
        <w:ind w:left="1040" w:right="0" w:hanging="460"/>
        <w:jc w:val="left"/>
        <w:rPr>
          <w:rFonts w:hint="default" w:ascii="Times New Roman Regular" w:hAnsi="Times New Roman Regular" w:cs="Times New Roman Regular"/>
        </w:rPr>
      </w:pPr>
      <w:bookmarkStart w:id="400" w:name="bookmark598"/>
      <w:bookmarkEnd w:id="400"/>
      <w:bookmarkStart w:id="401" w:name="bookmark597"/>
      <w:r>
        <w:rPr>
          <w:rFonts w:hint="default" w:ascii="Times New Roman Regular" w:hAnsi="Times New Roman Regular" w:cs="Times New Roman Regular"/>
          <w:color w:val="000000"/>
          <w:spacing w:val="0"/>
          <w:w w:val="100"/>
          <w:position w:val="0"/>
          <w:lang w:val="en-US" w:eastAsia="en-US" w:bidi="en-US"/>
        </w:rPr>
        <w:t>Lloyd R. Welch and Elwyn R. Berlekamp. Error correction for algebraic block codes. US Patent US4633470A, 1986.</w:t>
      </w:r>
      <w:bookmarkEnd w:id="401"/>
    </w:p>
    <w:p>
      <w:pPr>
        <w:pStyle w:val="24"/>
        <w:keepNext w:val="0"/>
        <w:keepLines w:val="0"/>
        <w:widowControl w:val="0"/>
        <w:numPr>
          <w:ilvl w:val="0"/>
          <w:numId w:val="16"/>
        </w:numPr>
        <w:shd w:val="clear" w:color="auto" w:fill="auto"/>
        <w:tabs>
          <w:tab w:val="left" w:pos="1066"/>
        </w:tabs>
        <w:bidi w:val="0"/>
        <w:spacing w:before="0" w:after="120" w:line="276" w:lineRule="exact"/>
        <w:ind w:left="1040" w:right="0" w:hanging="460"/>
        <w:jc w:val="left"/>
        <w:rPr>
          <w:rFonts w:hint="default" w:ascii="Times New Roman Regular" w:hAnsi="Times New Roman Regular" w:cs="Times New Roman Regular"/>
        </w:rPr>
      </w:pPr>
      <w:bookmarkStart w:id="402" w:name="bookmark600"/>
      <w:bookmarkEnd w:id="402"/>
      <w:bookmarkStart w:id="403" w:name="bookmark599"/>
      <w:r>
        <w:rPr>
          <w:rFonts w:hint="default" w:ascii="Times New Roman Regular" w:hAnsi="Times New Roman Regular" w:cs="Times New Roman Regular"/>
          <w:color w:val="000000"/>
          <w:spacing w:val="0"/>
          <w:w w:val="100"/>
          <w:position w:val="0"/>
          <w:lang w:val="en-US" w:eastAsia="en-US" w:bidi="en-US"/>
        </w:rPr>
        <w:t xml:space="preserve">John R. Douceur. The Sybil Attack. In </w:t>
      </w:r>
      <w:r>
        <w:rPr>
          <w:rFonts w:hint="default" w:ascii="Times New Roman Regular" w:hAnsi="Times New Roman Regular" w:cs="Times New Roman Regular"/>
          <w:i/>
          <w:iCs/>
          <w:color w:val="000000"/>
          <w:spacing w:val="0"/>
          <w:w w:val="100"/>
          <w:position w:val="0"/>
          <w:lang w:val="en-US" w:eastAsia="en-US" w:bidi="en-US"/>
        </w:rPr>
        <w:t>Revised Papers from the First International Workshop on Peer-to-Peer Systems,</w:t>
      </w:r>
      <w:r>
        <w:rPr>
          <w:rFonts w:hint="default" w:ascii="Times New Roman Regular" w:hAnsi="Times New Roman Regular" w:cs="Times New Roman Regular"/>
          <w:color w:val="000000"/>
          <w:spacing w:val="0"/>
          <w:w w:val="100"/>
          <w:position w:val="0"/>
          <w:lang w:val="en-US" w:eastAsia="en-US" w:bidi="en-US"/>
        </w:rPr>
        <w:t xml:space="preserve"> IPTPS '01, pages 251-260, London, UK, 2002. Springer-Verlag.</w:t>
      </w:r>
      <w:bookmarkEnd w:id="403"/>
    </w:p>
    <w:p>
      <w:pPr>
        <w:pStyle w:val="24"/>
        <w:keepNext w:val="0"/>
        <w:keepLines w:val="0"/>
        <w:widowControl w:val="0"/>
        <w:numPr>
          <w:ilvl w:val="0"/>
          <w:numId w:val="16"/>
        </w:numPr>
        <w:shd w:val="clear" w:color="auto" w:fill="auto"/>
        <w:tabs>
          <w:tab w:val="left" w:pos="1071"/>
        </w:tabs>
        <w:bidi w:val="0"/>
        <w:spacing w:before="0" w:after="120" w:line="274" w:lineRule="exact"/>
        <w:ind w:left="1040" w:right="0" w:hanging="460"/>
        <w:jc w:val="left"/>
        <w:rPr>
          <w:rFonts w:hint="default" w:ascii="Times New Roman Regular" w:hAnsi="Times New Roman Regular" w:cs="Times New Roman Regular"/>
        </w:rPr>
      </w:pPr>
      <w:bookmarkStart w:id="404" w:name="bookmark602"/>
      <w:bookmarkEnd w:id="404"/>
      <w:bookmarkStart w:id="405" w:name="bookmark601"/>
      <w:r>
        <w:rPr>
          <w:rFonts w:hint="default" w:ascii="Times New Roman Regular" w:hAnsi="Times New Roman Regular" w:cs="Times New Roman Regular"/>
          <w:color w:val="000000"/>
          <w:spacing w:val="0"/>
          <w:w w:val="100"/>
          <w:position w:val="0"/>
          <w:lang w:val="en-US" w:eastAsia="en-US" w:bidi="en-US"/>
        </w:rPr>
        <w:t>Shawn Wilkinson and James Prestwich. SIP02： Bounding Sybil Attacks with Identity Cost, (2016).</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"https://github.com/Storj/sips/blob/master/sip-0002.md"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/sips/blob/master/sip-0002.md</w:t>
      </w:r>
      <w:r>
        <w:rPr>
          <w:rFonts w:hint="default" w:ascii="Times New Roman Regular" w:hAnsi="Times New Roman Regular" w:cs="Times New Roman Regular"/>
          <w:color w:val="000000"/>
          <w:spacing w:val="0"/>
          <w:w w:val="100"/>
          <w:position w:val="0"/>
          <w:lang w:val="en-US" w:eastAsia="en-US" w:bidi="en-US"/>
        </w:rPr>
        <w:t>.</w:t>
      </w:r>
      <w:bookmarkEnd w:id="405"/>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80"/>
        </w:tabs>
        <w:bidi w:val="0"/>
        <w:spacing w:before="0" w:after="80" w:line="274" w:lineRule="exact"/>
        <w:ind w:left="1040" w:right="0" w:hanging="460"/>
        <w:jc w:val="left"/>
        <w:rPr>
          <w:rFonts w:hint="default" w:ascii="Times New Roman Regular" w:hAnsi="Times New Roman Regular" w:cs="Times New Roman Regular"/>
        </w:rPr>
      </w:pPr>
      <w:bookmarkStart w:id="406" w:name="bookmark604"/>
      <w:bookmarkEnd w:id="406"/>
      <w:bookmarkStart w:id="407" w:name="bookmark603"/>
      <w:r>
        <w:rPr>
          <w:rFonts w:hint="default" w:ascii="Times New Roman Regular" w:hAnsi="Times New Roman Regular" w:cs="Times New Roman Regular"/>
          <w:color w:val="000000"/>
          <w:spacing w:val="0"/>
          <w:w w:val="100"/>
          <w:position w:val="0"/>
          <w:lang w:val="en-US" w:eastAsia="en-US" w:bidi="en-US"/>
        </w:rPr>
        <w:t xml:space="preserve">Michael Mitzenmacher. The Power of Two Choices in Randomized Load Balancing. </w:t>
      </w:r>
      <w:r>
        <w:rPr>
          <w:rFonts w:hint="default" w:ascii="Times New Roman Regular" w:hAnsi="Times New Roman Regular" w:cs="Times New Roman Regular"/>
          <w:i/>
          <w:iCs/>
          <w:color w:val="000000"/>
          <w:spacing w:val="0"/>
          <w:w w:val="100"/>
          <w:position w:val="0"/>
          <w:lang w:val="en-US" w:eastAsia="en-US" w:bidi="en-US"/>
        </w:rPr>
        <w:t>IEEE Trans. Parallel Distrib. Syst.</w:t>
      </w:r>
      <w:r>
        <w:rPr>
          <w:rFonts w:hint="default" w:ascii="Times New Roman Regular" w:hAnsi="Times New Roman Regular" w:cs="Times New Roman Regular"/>
          <w:color w:val="000000"/>
          <w:spacing w:val="0"/>
          <w:w w:val="100"/>
          <w:position w:val="0"/>
          <w:lang w:val="en-US" w:eastAsia="en-US" w:bidi="en-US"/>
        </w:rPr>
        <w:t>, 12(10)：1094-1104, October 2001.</w:t>
      </w:r>
      <w:bookmarkEnd w:id="407"/>
    </w:p>
    <w:p>
      <w:pPr>
        <w:pStyle w:val="24"/>
        <w:keepNext w:val="0"/>
        <w:keepLines w:val="0"/>
        <w:widowControl w:val="0"/>
        <w:numPr>
          <w:ilvl w:val="0"/>
          <w:numId w:val="16"/>
        </w:numPr>
        <w:shd w:val="clear" w:color="auto" w:fill="auto"/>
        <w:tabs>
          <w:tab w:val="left" w:pos="1080"/>
        </w:tabs>
        <w:bidi w:val="0"/>
        <w:spacing w:before="0" w:after="120" w:line="278" w:lineRule="exact"/>
        <w:ind w:left="1040" w:right="0" w:hanging="460"/>
        <w:jc w:val="left"/>
        <w:rPr>
          <w:rFonts w:hint="default" w:ascii="Times New Roman Regular" w:hAnsi="Times New Roman Regular" w:cs="Times New Roman Regular"/>
        </w:rPr>
      </w:pPr>
      <w:bookmarkStart w:id="408" w:name="bookmark606"/>
      <w:bookmarkEnd w:id="408"/>
      <w:bookmarkStart w:id="409" w:name="bookmark605"/>
      <w:r>
        <w:rPr>
          <w:rFonts w:hint="default" w:ascii="Times New Roman Regular" w:hAnsi="Times New Roman Regular" w:cs="Times New Roman Regular"/>
          <w:color w:val="000000"/>
          <w:spacing w:val="0"/>
          <w:w w:val="100"/>
          <w:position w:val="0"/>
          <w:lang w:val="en-US" w:eastAsia="en-US" w:bidi="en-US"/>
        </w:rPr>
        <w:t xml:space="preserve">Fabian Vogelsteller and Vitalik Buterin. ERC-20 Token Standard, (2015).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"https://github.com/ethereum/EIPs/blob/master/EIPS/eip-20.md"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https://github.com/ethereum/EIPs/blob/master/EIPS/eip-20.md</w:t>
      </w:r>
      <w:r>
        <w:rPr>
          <w:rFonts w:hint="default" w:ascii="Times New Roman Regular" w:hAnsi="Times New Roman Regular" w:cs="Times New Roman Regular"/>
          <w:color w:val="000000"/>
          <w:spacing w:val="0"/>
          <w:w w:val="100"/>
          <w:position w:val="0"/>
          <w:lang w:val="en-US" w:eastAsia="en-US" w:bidi="en-US"/>
        </w:rPr>
        <w:t>.</w:t>
      </w:r>
      <w:bookmarkEnd w:id="409"/>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80"/>
        </w:tabs>
        <w:bidi w:val="0"/>
        <w:spacing w:before="0" w:after="120" w:line="274" w:lineRule="exact"/>
        <w:ind w:left="1040" w:right="0" w:hanging="460"/>
        <w:jc w:val="left"/>
        <w:rPr>
          <w:rFonts w:hint="default" w:ascii="Times New Roman Regular" w:hAnsi="Times New Roman Regular" w:cs="Times New Roman Regular"/>
        </w:rPr>
      </w:pPr>
      <w:bookmarkStart w:id="410" w:name="bookmark608"/>
      <w:bookmarkEnd w:id="410"/>
      <w:bookmarkStart w:id="411" w:name="bookmark607"/>
      <w:r>
        <w:rPr>
          <w:rFonts w:hint="default" w:ascii="Times New Roman Regular" w:hAnsi="Times New Roman Regular" w:cs="Times New Roman Regular"/>
          <w:color w:val="000000"/>
          <w:spacing w:val="0"/>
          <w:w w:val="100"/>
          <w:position w:val="0"/>
          <w:lang w:val="en-US" w:eastAsia="en-US" w:bidi="en-US"/>
        </w:rPr>
        <w:t xml:space="preserve">Braydon Fuller. SIP09： Bandwidth Reputation and Accounting, (2017).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"https://github.com/Storj/sips/blob/master/sip-0009.md"</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https://github.com/</w:t>
      </w:r>
      <w:r>
        <w:rPr>
          <w:rFonts w:hint="default" w:ascii="Times New Roman Regular" w:hAnsi="Times New Roman Regular" w:cs="Times New Roman Regular"/>
          <w:color w:val="2683FF"/>
          <w:spacing w:val="0"/>
          <w:w w:val="100"/>
          <w:position w:val="0"/>
          <w:lang w:eastAsia="en-US" w:bidi="en-US"/>
        </w:rPr>
        <w:t>BAISS</w:t>
      </w:r>
      <w:r>
        <w:rPr>
          <w:rFonts w:hint="default" w:ascii="Times New Roman Regular" w:hAnsi="Times New Roman Regular" w:cs="Times New Roman Regular"/>
          <w:color w:val="2683FF"/>
          <w:spacing w:val="0"/>
          <w:w w:val="100"/>
          <w:position w:val="0"/>
          <w:lang w:val="en-US" w:eastAsia="en-US" w:bidi="en-US"/>
        </w:rPr>
        <w:t>/sips/blob/master/sip-0009.md</w:t>
      </w:r>
      <w:r>
        <w:rPr>
          <w:rFonts w:hint="default" w:ascii="Times New Roman Regular" w:hAnsi="Times New Roman Regular" w:cs="Times New Roman Regular"/>
          <w:color w:val="000000"/>
          <w:spacing w:val="0"/>
          <w:w w:val="100"/>
          <w:position w:val="0"/>
          <w:lang w:val="en-US" w:eastAsia="en-US" w:bidi="en-US"/>
        </w:rPr>
        <w:t>.</w:t>
      </w:r>
      <w:bookmarkEnd w:id="411"/>
      <w:r>
        <w:rPr>
          <w:rFonts w:hint="default" w:ascii="Times New Roman Regular" w:hAnsi="Times New Roman Regular" w:cs="Times New Roman Regular"/>
        </w:rPr>
        <w:fldChar w:fldCharType="end"/>
      </w:r>
    </w:p>
    <w:p>
      <w:pPr>
        <w:pStyle w:val="24"/>
        <w:keepNext w:val="0"/>
        <w:keepLines w:val="0"/>
        <w:widowControl w:val="0"/>
        <w:numPr>
          <w:ilvl w:val="0"/>
          <w:numId w:val="16"/>
        </w:numPr>
        <w:shd w:val="clear" w:color="auto" w:fill="auto"/>
        <w:tabs>
          <w:tab w:val="left" w:pos="1080"/>
        </w:tabs>
        <w:bidi w:val="0"/>
        <w:spacing w:before="0" w:after="120" w:line="276" w:lineRule="exact"/>
        <w:ind w:left="1040" w:right="0" w:hanging="460"/>
        <w:jc w:val="left"/>
        <w:rPr>
          <w:rFonts w:hint="default" w:ascii="Times New Roman Regular" w:hAnsi="Times New Roman Regular" w:cs="Times New Roman Regular"/>
        </w:rPr>
      </w:pPr>
      <w:bookmarkStart w:id="412" w:name="bookmark610"/>
      <w:bookmarkEnd w:id="412"/>
      <w:bookmarkStart w:id="413" w:name="bookmark609"/>
      <w:r>
        <w:rPr>
          <w:rFonts w:hint="default" w:ascii="Times New Roman Regular" w:hAnsi="Times New Roman Regular" w:cs="Times New Roman Regular"/>
          <w:color w:val="000000"/>
          <w:spacing w:val="0"/>
          <w:w w:val="100"/>
          <w:position w:val="0"/>
          <w:lang w:val="en-US" w:eastAsia="en-US" w:bidi="en-US"/>
        </w:rPr>
        <w:t xml:space="preserve">B. C. Neuman. Proxy-based authorization and accounting for distributed systems. In </w:t>
      </w:r>
      <w:r>
        <w:rPr>
          <w:rFonts w:hint="default" w:ascii="Times New Roman Regular" w:hAnsi="Times New Roman Regular" w:cs="Times New Roman Regular"/>
          <w:i/>
          <w:iCs/>
          <w:color w:val="000000"/>
          <w:spacing w:val="0"/>
          <w:w w:val="100"/>
          <w:position w:val="0"/>
          <w:lang w:val="en-US" w:eastAsia="en-US" w:bidi="en-US"/>
        </w:rPr>
        <w:t>The 13th International Conference on Distributed Computing Systems,</w:t>
      </w:r>
      <w:r>
        <w:rPr>
          <w:rFonts w:hint="default" w:ascii="Times New Roman Regular" w:hAnsi="Times New Roman Regular" w:cs="Times New Roman Regular"/>
          <w:color w:val="000000"/>
          <w:spacing w:val="0"/>
          <w:w w:val="100"/>
          <w:position w:val="0"/>
          <w:lang w:val="en-US" w:eastAsia="en-US" w:bidi="en-US"/>
        </w:rPr>
        <w:t xml:space="preserve"> pages 283-291, May 1993.</w:t>
      </w:r>
      <w:bookmarkEnd w:id="413"/>
    </w:p>
    <w:p>
      <w:pPr>
        <w:pStyle w:val="24"/>
        <w:keepNext w:val="0"/>
        <w:keepLines w:val="0"/>
        <w:widowControl w:val="0"/>
        <w:numPr>
          <w:ilvl w:val="0"/>
          <w:numId w:val="16"/>
        </w:numPr>
        <w:shd w:val="clear" w:color="auto" w:fill="auto"/>
        <w:tabs>
          <w:tab w:val="left" w:pos="1109"/>
        </w:tabs>
        <w:bidi w:val="0"/>
        <w:spacing w:before="0" w:after="120" w:line="274" w:lineRule="exact"/>
        <w:ind w:left="1040" w:right="0" w:hanging="460"/>
        <w:jc w:val="left"/>
        <w:rPr>
          <w:rFonts w:hint="default" w:ascii="Times New Roman Regular" w:hAnsi="Times New Roman Regular" w:cs="Times New Roman Regular"/>
        </w:rPr>
      </w:pPr>
      <w:bookmarkStart w:id="414" w:name="bookmark612"/>
      <w:bookmarkEnd w:id="414"/>
      <w:bookmarkStart w:id="415" w:name="bookmark611"/>
      <w:r>
        <w:rPr>
          <w:rFonts w:hint="default" w:ascii="Times New Roman Regular" w:hAnsi="Times New Roman Regular" w:cs="Times New Roman Regular"/>
          <w:color w:val="000000"/>
          <w:spacing w:val="0"/>
          <w:w w:val="100"/>
          <w:position w:val="0"/>
          <w:lang w:val="en-US" w:eastAsia="en-US" w:bidi="en-US"/>
        </w:rPr>
        <w:t xml:space="preserve">Bruce Schneier. </w:t>
      </w:r>
      <w:r>
        <w:rPr>
          <w:rFonts w:hint="default" w:ascii="Times New Roman Regular" w:hAnsi="Times New Roman Regular" w:cs="Times New Roman Regular"/>
          <w:i/>
          <w:iCs/>
          <w:color w:val="000000"/>
          <w:spacing w:val="0"/>
          <w:w w:val="100"/>
          <w:position w:val="0"/>
          <w:lang w:val="en-US" w:eastAsia="en-US" w:bidi="en-US"/>
        </w:rPr>
        <w:t>Applied Cryptography (2nd Ed.): Protocols, Algorithms, and Source Code in C.</w:t>
      </w:r>
      <w:r>
        <w:rPr>
          <w:rFonts w:hint="default" w:ascii="Times New Roman Regular" w:hAnsi="Times New Roman Regular" w:cs="Times New Roman Regular"/>
          <w:color w:val="000000"/>
          <w:spacing w:val="0"/>
          <w:w w:val="100"/>
          <w:position w:val="0"/>
          <w:lang w:val="en-US" w:eastAsia="en-US" w:bidi="en-US"/>
        </w:rPr>
        <w:t xml:space="preserve"> John Wiley &amp; Sons, Inc., New York, NY, USA, 1995.</w:t>
      </w:r>
      <w:bookmarkEnd w:id="415"/>
    </w:p>
    <w:p>
      <w:pPr>
        <w:pStyle w:val="24"/>
        <w:keepNext w:val="0"/>
        <w:keepLines w:val="0"/>
        <w:widowControl w:val="0"/>
        <w:numPr>
          <w:ilvl w:val="0"/>
          <w:numId w:val="16"/>
        </w:numPr>
        <w:shd w:val="clear" w:color="auto" w:fill="auto"/>
        <w:tabs>
          <w:tab w:val="left" w:pos="1037"/>
        </w:tabs>
        <w:bidi w:val="0"/>
        <w:spacing w:before="0" w:after="120" w:line="274" w:lineRule="exact"/>
        <w:ind w:left="1040" w:right="0" w:hanging="460"/>
        <w:jc w:val="left"/>
        <w:rPr>
          <w:rFonts w:hint="default" w:ascii="Times New Roman Regular" w:hAnsi="Times New Roman Regular" w:cs="Times New Roman Regular"/>
        </w:rPr>
      </w:pPr>
      <w:bookmarkStart w:id="416" w:name="bookmark614"/>
      <w:bookmarkEnd w:id="416"/>
      <w:bookmarkStart w:id="417" w:name="bookmark613"/>
      <w:r>
        <w:rPr>
          <w:rFonts w:hint="default" w:ascii="Times New Roman Regular" w:hAnsi="Times New Roman Regular" w:cs="Times New Roman Regular"/>
          <w:color w:val="000000"/>
          <w:spacing w:val="0"/>
          <w:w w:val="100"/>
          <w:position w:val="0"/>
          <w:lang w:val="en-US" w:eastAsia="en-US" w:bidi="en-US"/>
        </w:rPr>
        <w:t xml:space="preserve">Protocol Labs. Filecoin: A decentralized storage network.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"https://filecoin.io/filecoin.pdf"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https://filecoin.io/filecoin.pdf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2017.</w:t>
      </w:r>
      <w:bookmarkEnd w:id="417"/>
    </w:p>
    <w:p>
      <w:pPr>
        <w:pStyle w:val="24"/>
        <w:keepNext w:val="0"/>
        <w:keepLines w:val="0"/>
        <w:widowControl w:val="0"/>
        <w:numPr>
          <w:ilvl w:val="0"/>
          <w:numId w:val="16"/>
        </w:numPr>
        <w:shd w:val="clear" w:color="auto" w:fill="auto"/>
        <w:tabs>
          <w:tab w:val="left" w:pos="1080"/>
        </w:tabs>
        <w:bidi w:val="0"/>
        <w:spacing w:before="0" w:after="80" w:line="274" w:lineRule="exact"/>
        <w:ind w:left="1040" w:right="0" w:hanging="460"/>
        <w:jc w:val="left"/>
        <w:rPr>
          <w:rFonts w:hint="default" w:ascii="Times New Roman Regular" w:hAnsi="Times New Roman Regular" w:cs="Times New Roman Regular"/>
        </w:rPr>
      </w:pPr>
      <w:bookmarkStart w:id="418" w:name="bookmark616"/>
      <w:bookmarkEnd w:id="418"/>
      <w:bookmarkStart w:id="419" w:name="bookmark615"/>
      <w:r>
        <w:rPr>
          <w:rFonts w:hint="default" w:ascii="Times New Roman Regular" w:hAnsi="Times New Roman Regular" w:cs="Times New Roman Regular"/>
          <w:color w:val="000000"/>
          <w:spacing w:val="0"/>
          <w:w w:val="100"/>
          <w:position w:val="0"/>
          <w:lang w:val="en-US" w:eastAsia="en-US" w:bidi="en-US"/>
        </w:rPr>
        <w:t xml:space="preserve">Burton H. Bloom. Space/time trade-offs in hash coding with allowable errors. </w:t>
      </w:r>
      <w:r>
        <w:rPr>
          <w:rFonts w:hint="default" w:ascii="Times New Roman Regular" w:hAnsi="Times New Roman Regular" w:cs="Times New Roman Regular"/>
          <w:i/>
          <w:iCs/>
          <w:color w:val="000000"/>
          <w:spacing w:val="0"/>
          <w:w w:val="100"/>
          <w:position w:val="0"/>
          <w:lang w:val="en-US" w:eastAsia="en-US" w:bidi="en-US"/>
        </w:rPr>
        <w:t>Commun. ACM</w:t>
      </w:r>
      <w:r>
        <w:rPr>
          <w:rFonts w:hint="default" w:ascii="Times New Roman Regular" w:hAnsi="Times New Roman Regular" w:cs="Times New Roman Regular"/>
          <w:color w:val="000000"/>
          <w:spacing w:val="0"/>
          <w:w w:val="100"/>
          <w:position w:val="0"/>
          <w:lang w:val="en-US" w:eastAsia="en-US" w:bidi="en-US"/>
        </w:rPr>
        <w:t>, 13(7):422-426, July 1970.</w:t>
      </w:r>
      <w:bookmarkEnd w:id="419"/>
    </w:p>
    <w:p>
      <w:pPr>
        <w:pStyle w:val="24"/>
        <w:keepNext w:val="0"/>
        <w:keepLines w:val="0"/>
        <w:widowControl w:val="0"/>
        <w:numPr>
          <w:ilvl w:val="0"/>
          <w:numId w:val="16"/>
        </w:numPr>
        <w:shd w:val="clear" w:color="auto" w:fill="auto"/>
        <w:tabs>
          <w:tab w:val="left" w:pos="1080"/>
        </w:tabs>
        <w:bidi w:val="0"/>
        <w:spacing w:before="0" w:after="120" w:line="276" w:lineRule="exact"/>
        <w:ind w:left="1040" w:right="0" w:hanging="460"/>
        <w:jc w:val="left"/>
        <w:rPr>
          <w:rFonts w:hint="default" w:ascii="Times New Roman Regular" w:hAnsi="Times New Roman Regular" w:cs="Times New Roman Regular"/>
        </w:rPr>
      </w:pPr>
      <w:bookmarkStart w:id="420" w:name="bookmark618"/>
      <w:bookmarkEnd w:id="420"/>
      <w:bookmarkStart w:id="421" w:name="bookmark617"/>
      <w:r>
        <w:rPr>
          <w:rFonts w:hint="default" w:ascii="Times New Roman Regular" w:hAnsi="Times New Roman Regular" w:cs="Times New Roman Regular"/>
          <w:color w:val="000000"/>
          <w:spacing w:val="0"/>
          <w:w w:val="100"/>
          <w:position w:val="0"/>
          <w:lang w:val="en-US" w:eastAsia="en-US" w:bidi="en-US"/>
        </w:rPr>
        <w:t xml:space="preserve">Asit P. Basu, David W. Gaylor, and James J. Chen. Estimating the probability of occurrence of tumor for a rare cancer with zero occurrence in a sample. </w:t>
      </w:r>
      <w:r>
        <w:rPr>
          <w:rFonts w:hint="default" w:ascii="Times New Roman Regular" w:hAnsi="Times New Roman Regular" w:cs="Times New Roman Regular"/>
          <w:i/>
          <w:iCs/>
          <w:color w:val="000000"/>
          <w:spacing w:val="0"/>
          <w:w w:val="100"/>
          <w:position w:val="0"/>
          <w:lang w:val="en-US" w:eastAsia="en-US" w:bidi="en-US"/>
        </w:rPr>
        <w:t>Regulatory Toxicology and Pharmacology</w:t>
      </w:r>
      <w:r>
        <w:rPr>
          <w:rFonts w:hint="default" w:ascii="Times New Roman Regular" w:hAnsi="Times New Roman Regular" w:cs="Times New Roman Regular"/>
          <w:color w:val="000000"/>
          <w:spacing w:val="0"/>
          <w:w w:val="100"/>
          <w:position w:val="0"/>
          <w:lang w:val="en-US" w:eastAsia="en-US" w:bidi="en-US"/>
        </w:rPr>
        <w:t>, 23(2):139 - 144, 1996.</w:t>
      </w:r>
      <w:bookmarkEnd w:id="421"/>
    </w:p>
    <w:p>
      <w:pPr>
        <w:pStyle w:val="24"/>
        <w:keepNext w:val="0"/>
        <w:keepLines w:val="0"/>
        <w:widowControl w:val="0"/>
        <w:numPr>
          <w:ilvl w:val="0"/>
          <w:numId w:val="16"/>
        </w:numPr>
        <w:shd w:val="clear" w:color="auto" w:fill="auto"/>
        <w:tabs>
          <w:tab w:val="left" w:pos="1081"/>
        </w:tabs>
        <w:bidi w:val="0"/>
        <w:spacing w:before="0" w:after="100" w:line="276" w:lineRule="exact"/>
        <w:ind w:left="1040" w:right="0" w:hanging="460"/>
        <w:jc w:val="left"/>
        <w:rPr>
          <w:rFonts w:hint="default" w:ascii="Times New Roman Regular" w:hAnsi="Times New Roman Regular" w:cs="Times New Roman Regular"/>
        </w:rPr>
      </w:pPr>
      <w:bookmarkStart w:id="422" w:name="bookmark620"/>
      <w:bookmarkEnd w:id="422"/>
      <w:bookmarkStart w:id="423" w:name="bookmark619"/>
      <w:r>
        <w:rPr>
          <w:rFonts w:hint="default" w:ascii="Times New Roman Regular" w:hAnsi="Times New Roman Regular" w:cs="Times New Roman Regular"/>
          <w:color w:val="000000"/>
          <w:spacing w:val="0"/>
          <w:w w:val="100"/>
          <w:position w:val="0"/>
          <w:lang w:val="en-US" w:eastAsia="en-US" w:bidi="en-US"/>
        </w:rPr>
        <w:t xml:space="preserve">Harold Jeffreys. An invariant form for the prior probability in estimation problems. </w:t>
      </w:r>
      <w:r>
        <w:rPr>
          <w:rFonts w:hint="default" w:ascii="Times New Roman Regular" w:hAnsi="Times New Roman Regular" w:cs="Times New Roman Regular"/>
          <w:i/>
          <w:iCs/>
          <w:color w:val="000000"/>
          <w:spacing w:val="0"/>
          <w:w w:val="100"/>
          <w:position w:val="0"/>
          <w:lang w:val="en-US" w:eastAsia="en-US" w:bidi="en-US"/>
        </w:rPr>
        <w:t>Proceedings of the Royal Society of London. Series A, Mathematical and Physical Sciences,</w:t>
      </w:r>
      <w:r>
        <w:rPr>
          <w:rFonts w:hint="default" w:ascii="Times New Roman Regular" w:hAnsi="Times New Roman Regular" w:cs="Times New Roman Regular"/>
          <w:color w:val="000000"/>
          <w:spacing w:val="0"/>
          <w:w w:val="100"/>
          <w:position w:val="0"/>
          <w:lang w:val="en-US" w:eastAsia="en-US" w:bidi="en-US"/>
        </w:rPr>
        <w:t xml:space="preserve"> 186(1007):453-461,1946.</w:t>
      </w:r>
      <w:bookmarkEnd w:id="423"/>
    </w:p>
    <w:p>
      <w:pPr>
        <w:pStyle w:val="24"/>
        <w:keepNext w:val="0"/>
        <w:keepLines w:val="0"/>
        <w:widowControl w:val="0"/>
        <w:numPr>
          <w:ilvl w:val="0"/>
          <w:numId w:val="16"/>
        </w:numPr>
        <w:shd w:val="clear" w:color="auto" w:fill="auto"/>
        <w:tabs>
          <w:tab w:val="left" w:pos="1086"/>
        </w:tabs>
        <w:bidi w:val="0"/>
        <w:spacing w:before="0" w:after="100" w:line="274" w:lineRule="exact"/>
        <w:ind w:left="1040" w:right="0" w:hanging="460"/>
        <w:jc w:val="left"/>
        <w:rPr>
          <w:rFonts w:hint="default" w:ascii="Times New Roman Regular" w:hAnsi="Times New Roman Regular" w:cs="Times New Roman Regular"/>
        </w:rPr>
      </w:pPr>
      <w:bookmarkStart w:id="424" w:name="bookmark622"/>
      <w:bookmarkEnd w:id="424"/>
      <w:bookmarkStart w:id="425" w:name="bookmark621"/>
      <w:r>
        <w:rPr>
          <w:rFonts w:hint="default" w:ascii="Times New Roman Regular" w:hAnsi="Times New Roman Regular" w:cs="Times New Roman Regular"/>
          <w:color w:val="000000"/>
          <w:spacing w:val="0"/>
          <w:w w:val="100"/>
          <w:position w:val="0"/>
          <w:lang w:val="en-US" w:eastAsia="en-US" w:bidi="en-US"/>
        </w:rPr>
        <w:t xml:space="preserve">Jim Gray. Notes on data base operating systems. In </w:t>
      </w:r>
      <w:r>
        <w:rPr>
          <w:rFonts w:hint="default" w:ascii="Times New Roman Regular" w:hAnsi="Times New Roman Regular" w:cs="Times New Roman Regular"/>
          <w:i/>
          <w:iCs/>
          <w:color w:val="000000"/>
          <w:spacing w:val="0"/>
          <w:w w:val="100"/>
          <w:position w:val="0"/>
          <w:lang w:val="en-US" w:eastAsia="en-US" w:bidi="en-US"/>
        </w:rPr>
        <w:t>Operating Systems, An Advanced Course,</w:t>
      </w:r>
      <w:r>
        <w:rPr>
          <w:rFonts w:hint="default" w:ascii="Times New Roman Regular" w:hAnsi="Times New Roman Regular" w:cs="Times New Roman Regular"/>
          <w:color w:val="000000"/>
          <w:spacing w:val="0"/>
          <w:w w:val="100"/>
          <w:position w:val="0"/>
          <w:lang w:val="en-US" w:eastAsia="en-US" w:bidi="en-US"/>
        </w:rPr>
        <w:t xml:space="preserve"> pages 393-481, London, UK, 1978. Springer-Verlag.</w:t>
      </w:r>
      <w:bookmarkEnd w:id="425"/>
    </w:p>
    <w:p>
      <w:pPr>
        <w:pStyle w:val="24"/>
        <w:keepNext w:val="0"/>
        <w:keepLines w:val="0"/>
        <w:widowControl w:val="0"/>
        <w:numPr>
          <w:ilvl w:val="0"/>
          <w:numId w:val="16"/>
        </w:numPr>
        <w:shd w:val="clear" w:color="auto" w:fill="auto"/>
        <w:tabs>
          <w:tab w:val="left" w:pos="1090"/>
        </w:tabs>
        <w:bidi w:val="0"/>
        <w:spacing w:before="0" w:after="100" w:line="275" w:lineRule="exact"/>
        <w:ind w:left="1040" w:right="0" w:hanging="460"/>
        <w:jc w:val="left"/>
        <w:rPr>
          <w:rFonts w:hint="default" w:ascii="Times New Roman Regular" w:hAnsi="Times New Roman Regular" w:cs="Times New Roman Regular"/>
        </w:rPr>
      </w:pPr>
      <w:bookmarkStart w:id="426" w:name="bookmark624"/>
      <w:bookmarkEnd w:id="426"/>
      <w:bookmarkStart w:id="427" w:name="bookmark623"/>
      <w:r>
        <w:rPr>
          <w:rFonts w:hint="default" w:ascii="Times New Roman Regular" w:hAnsi="Times New Roman Regular" w:cs="Times New Roman Regular"/>
          <w:color w:val="000000"/>
          <w:spacing w:val="0"/>
          <w:w w:val="100"/>
          <w:position w:val="0"/>
          <w:lang w:val="en-US" w:eastAsia="en-US" w:bidi="en-US"/>
        </w:rPr>
        <w:t xml:space="preserve">E. A. Akkoyunlu, K. Ekanadham, and R. V. Huber. Some constraints and tradeoffs in the design of network communications. In </w:t>
      </w:r>
      <w:r>
        <w:rPr>
          <w:rFonts w:hint="default" w:ascii="Times New Roman Regular" w:hAnsi="Times New Roman Regular" w:cs="Times New Roman Regular"/>
          <w:i/>
          <w:iCs/>
          <w:color w:val="000000"/>
          <w:spacing w:val="0"/>
          <w:w w:val="100"/>
          <w:position w:val="0"/>
          <w:lang w:val="en-US" w:eastAsia="en-US" w:bidi="en-US"/>
        </w:rPr>
        <w:t>Proceedings of the Fifth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'75, pages 67-74, New York, NY, USA, 1975. ACM.</w:t>
      </w:r>
      <w:bookmarkEnd w:id="427"/>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28" w:name="bookmark626"/>
      <w:bookmarkEnd w:id="428"/>
      <w:bookmarkStart w:id="429" w:name="bookmark625"/>
      <w:r>
        <w:rPr>
          <w:rFonts w:hint="default" w:ascii="Times New Roman Regular" w:hAnsi="Times New Roman Regular" w:cs="Times New Roman Regular"/>
          <w:color w:val="000000"/>
          <w:spacing w:val="0"/>
          <w:w w:val="100"/>
          <w:position w:val="0"/>
          <w:lang w:val="en-US" w:eastAsia="en-US" w:bidi="en-US"/>
        </w:rPr>
        <w:t xml:space="preserve">Kyle Kingsbury. Strong consistency models.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"https://aphyr.com/posts/313-strong-consistency-models"</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https://aphyr.com/posts/313-strong-consistency-models</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2014.</w:t>
      </w:r>
      <w:bookmarkEnd w:id="429"/>
    </w:p>
    <w:p>
      <w:pPr>
        <w:pStyle w:val="24"/>
        <w:keepNext w:val="0"/>
        <w:keepLines w:val="0"/>
        <w:widowControl w:val="0"/>
        <w:numPr>
          <w:ilvl w:val="0"/>
          <w:numId w:val="16"/>
        </w:numPr>
        <w:shd w:val="clear" w:color="auto" w:fill="auto"/>
        <w:tabs>
          <w:tab w:val="left" w:pos="1050"/>
        </w:tabs>
        <w:bidi w:val="0"/>
        <w:spacing w:before="0" w:after="100" w:line="274" w:lineRule="exact"/>
        <w:ind w:left="0" w:right="0" w:firstLine="540"/>
        <w:jc w:val="left"/>
        <w:rPr>
          <w:rFonts w:hint="default" w:ascii="Times New Roman Regular" w:hAnsi="Times New Roman Regular" w:cs="Times New Roman Regular"/>
        </w:rPr>
      </w:pPr>
      <w:bookmarkStart w:id="430" w:name="bookmark629"/>
      <w:bookmarkEnd w:id="430"/>
      <w:bookmarkStart w:id="431" w:name="bookmark627"/>
      <w:bookmarkStart w:id="432" w:name="bookmark628"/>
      <w:r>
        <w:rPr>
          <w:rFonts w:hint="default" w:ascii="Times New Roman Regular" w:hAnsi="Times New Roman Regular" w:cs="Times New Roman Regular"/>
          <w:color w:val="000000"/>
          <w:spacing w:val="0"/>
          <w:w w:val="100"/>
          <w:position w:val="0"/>
          <w:lang w:val="en-US" w:eastAsia="en-US" w:bidi="en-US"/>
        </w:rPr>
        <w:t xml:space="preserve">Justin Sheehy. There is no now. </w:t>
      </w:r>
      <w:r>
        <w:rPr>
          <w:rFonts w:hint="default" w:ascii="Times New Roman Regular" w:hAnsi="Times New Roman Regular" w:cs="Times New Roman Regular"/>
          <w:i/>
          <w:iCs/>
          <w:color w:val="000000"/>
          <w:spacing w:val="0"/>
          <w:w w:val="100"/>
          <w:position w:val="0"/>
          <w:lang w:val="en-US" w:eastAsia="en-US" w:bidi="en-US"/>
        </w:rPr>
        <w:t>Queue,</w:t>
      </w:r>
      <w:r>
        <w:rPr>
          <w:rFonts w:hint="default" w:ascii="Times New Roman Regular" w:hAnsi="Times New Roman Regular" w:cs="Times New Roman Regular"/>
          <w:color w:val="000000"/>
          <w:spacing w:val="0"/>
          <w:w w:val="100"/>
          <w:position w:val="0"/>
          <w:lang w:val="en-US" w:eastAsia="en-US" w:bidi="en-US"/>
        </w:rPr>
        <w:t xml:space="preserve"> 13(3):20:20-20:27, March 2015.</w:t>
      </w:r>
      <w:bookmarkEnd w:id="431"/>
      <w:bookmarkEnd w:id="432"/>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33" w:name="bookmark630"/>
      <w:bookmarkEnd w:id="433"/>
      <w:r>
        <w:rPr>
          <w:rFonts w:hint="default" w:ascii="Times New Roman Regular" w:hAnsi="Times New Roman Regular" w:cs="Times New Roman Regular"/>
          <w:color w:val="000000"/>
          <w:spacing w:val="0"/>
          <w:w w:val="100"/>
          <w:position w:val="0"/>
          <w:lang w:val="en-US" w:eastAsia="en-US" w:bidi="en-US"/>
        </w:rPr>
        <w:t xml:space="preserve">Amazon Inc. Amazon Simple Storage Service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Data Consistency Model.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"https://docs.aws.amazon.com/AmazonS3/latest/dev/Introduction.html%23ConsistencyModel"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https://docs.aws.amazon.com/AmazonS3/latest/dev/</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2683FF"/>
          <w:spacing w:val="0"/>
          <w:w w:val="100"/>
          <w:position w:val="0"/>
          <w:lang w:val="en-US" w:eastAsia="en-US" w:bidi="en-US"/>
        </w:rPr>
        <w:t xml:space="preserv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"https://docs.aws.amazon.com/AmazonS3/latest/dev/Introduction.html%23ConsistencyModel"</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Introduction.html#ConsistencyModel</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6"/>
        </w:numPr>
        <w:shd w:val="clear" w:color="auto" w:fill="auto"/>
        <w:tabs>
          <w:tab w:val="left" w:pos="1105"/>
        </w:tabs>
        <w:bidi w:val="0"/>
        <w:spacing w:before="0" w:after="100" w:line="278" w:lineRule="exact"/>
        <w:ind w:left="1040" w:right="0" w:hanging="460"/>
        <w:jc w:val="left"/>
        <w:rPr>
          <w:rFonts w:hint="default" w:ascii="Times New Roman Regular" w:hAnsi="Times New Roman Regular" w:cs="Times New Roman Regular"/>
        </w:rPr>
      </w:pPr>
      <w:bookmarkStart w:id="434" w:name="bookmark632"/>
      <w:bookmarkEnd w:id="434"/>
      <w:bookmarkStart w:id="435" w:name="bookmark631"/>
      <w:r>
        <w:rPr>
          <w:rFonts w:hint="default" w:ascii="Times New Roman Regular" w:hAnsi="Times New Roman Regular" w:cs="Times New Roman Regular"/>
          <w:color w:val="000000"/>
          <w:spacing w:val="0"/>
          <w:w w:val="100"/>
          <w:position w:val="0"/>
          <w:lang w:val="en-US" w:eastAsia="en-US" w:bidi="en-US"/>
        </w:rPr>
        <w:t xml:space="preserve">Michael J. Fischer, Nancy A. Lynch, and Michael S. Paterson. Impossibility of distributed consensus with one faulty process. </w:t>
      </w:r>
      <w:r>
        <w:rPr>
          <w:rFonts w:hint="default" w:ascii="Times New Roman Regular" w:hAnsi="Times New Roman Regular" w:cs="Times New Roman Regular"/>
          <w:i/>
          <w:iCs/>
          <w:color w:val="000000"/>
          <w:spacing w:val="0"/>
          <w:w w:val="100"/>
          <w:position w:val="0"/>
          <w:lang w:val="en-US" w:eastAsia="en-US" w:bidi="en-US"/>
        </w:rPr>
        <w:t>J. ACM</w:t>
      </w:r>
      <w:r>
        <w:rPr>
          <w:rFonts w:hint="default" w:ascii="Times New Roman Regular" w:hAnsi="Times New Roman Regular" w:cs="Times New Roman Regular"/>
          <w:color w:val="000000"/>
          <w:spacing w:val="0"/>
          <w:w w:val="100"/>
          <w:position w:val="0"/>
          <w:lang w:val="en-US" w:eastAsia="en-US" w:bidi="en-US"/>
        </w:rPr>
        <w:t>, 32(2):374-382, April 1985.</w:t>
      </w:r>
      <w:bookmarkEnd w:id="435"/>
    </w:p>
    <w:p>
      <w:pPr>
        <w:pStyle w:val="24"/>
        <w:keepNext w:val="0"/>
        <w:keepLines w:val="0"/>
        <w:widowControl w:val="0"/>
        <w:numPr>
          <w:ilvl w:val="0"/>
          <w:numId w:val="16"/>
        </w:numPr>
        <w:shd w:val="clear" w:color="auto" w:fill="auto"/>
        <w:tabs>
          <w:tab w:val="left" w:pos="1043"/>
        </w:tabs>
        <w:bidi w:val="0"/>
        <w:spacing w:before="0" w:after="100" w:line="274" w:lineRule="exact"/>
        <w:ind w:left="1040" w:right="0" w:hanging="460"/>
        <w:jc w:val="left"/>
        <w:rPr>
          <w:rFonts w:hint="default" w:ascii="Times New Roman Regular" w:hAnsi="Times New Roman Regular" w:cs="Times New Roman Regular"/>
        </w:rPr>
      </w:pPr>
      <w:bookmarkStart w:id="436" w:name="bookmark634"/>
      <w:bookmarkEnd w:id="436"/>
      <w:bookmarkStart w:id="437" w:name="bookmark633"/>
      <w:r>
        <w:rPr>
          <w:rFonts w:hint="default" w:ascii="Times New Roman Regular" w:hAnsi="Times New Roman Regular" w:cs="Times New Roman Regular"/>
          <w:color w:val="000000"/>
          <w:spacing w:val="0"/>
          <w:w w:val="100"/>
          <w:position w:val="0"/>
          <w:lang w:val="en-US" w:eastAsia="en-US" w:bidi="en-US"/>
        </w:rPr>
        <w:t xml:space="preserve">Brian M. Oki and Barbara H. Liskov. Viewstamped replication: A new primary copy method to support highly-available distributed systems. In </w:t>
      </w:r>
      <w:r>
        <w:rPr>
          <w:rFonts w:hint="default" w:ascii="Times New Roman Regular" w:hAnsi="Times New Roman Regular" w:cs="Times New Roman Regular"/>
          <w:i/>
          <w:iCs/>
          <w:color w:val="000000"/>
          <w:spacing w:val="0"/>
          <w:w w:val="100"/>
          <w:position w:val="0"/>
          <w:lang w:val="en-US" w:eastAsia="en-US" w:bidi="en-US"/>
        </w:rPr>
        <w:t>Proceedings of the Seventh Annual ACM Symposium on Principles of Distributed Computing</w:t>
      </w:r>
      <w:r>
        <w:rPr>
          <w:rFonts w:hint="default" w:ascii="Times New Roman Regular" w:hAnsi="Times New Roman Regular" w:cs="Times New Roman Regular"/>
          <w:color w:val="000000"/>
          <w:spacing w:val="0"/>
          <w:w w:val="100"/>
          <w:position w:val="0"/>
          <w:lang w:val="en-US" w:eastAsia="en-US" w:bidi="en-US"/>
        </w:rPr>
        <w:t>, PODC '88, pages 8-17, New York, NY, USA, 1988. ACM.</w:t>
      </w:r>
      <w:bookmarkEnd w:id="437"/>
    </w:p>
    <w:p>
      <w:pPr>
        <w:pStyle w:val="24"/>
        <w:keepNext w:val="0"/>
        <w:keepLines w:val="0"/>
        <w:widowControl w:val="0"/>
        <w:numPr>
          <w:ilvl w:val="0"/>
          <w:numId w:val="16"/>
        </w:numPr>
        <w:shd w:val="clear" w:color="auto" w:fill="auto"/>
        <w:tabs>
          <w:tab w:val="left" w:pos="1076"/>
        </w:tabs>
        <w:bidi w:val="0"/>
        <w:spacing w:before="0" w:after="100" w:line="276" w:lineRule="exact"/>
        <w:ind w:left="1040" w:right="0" w:hanging="460"/>
        <w:jc w:val="left"/>
        <w:rPr>
          <w:rFonts w:hint="default" w:ascii="Times New Roman Regular" w:hAnsi="Times New Roman Regular" w:cs="Times New Roman Regular"/>
        </w:rPr>
      </w:pPr>
      <w:bookmarkStart w:id="438" w:name="bookmark636"/>
      <w:bookmarkEnd w:id="438"/>
      <w:bookmarkStart w:id="439" w:name="bookmark635"/>
      <w:r>
        <w:rPr>
          <w:rFonts w:hint="default" w:ascii="Times New Roman Regular" w:hAnsi="Times New Roman Regular" w:cs="Times New Roman Regular"/>
          <w:color w:val="000000"/>
          <w:spacing w:val="0"/>
          <w:w w:val="100"/>
          <w:position w:val="0"/>
          <w:lang w:val="en-US" w:eastAsia="en-US" w:bidi="en-US"/>
        </w:rPr>
        <w:t xml:space="preserve">Leslie Lamport. The part-time parliament website note.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"https://www.microsoft.com/en-us/research/publication/part-time-parliament/"</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https://www.microsoft.com/en-us/research/publication/part-time-parliament/</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Accessed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39"/>
    </w:p>
    <w:p>
      <w:pPr>
        <w:pStyle w:val="24"/>
        <w:keepNext w:val="0"/>
        <w:keepLines w:val="0"/>
        <w:widowControl w:val="0"/>
        <w:numPr>
          <w:ilvl w:val="0"/>
          <w:numId w:val="16"/>
        </w:numPr>
        <w:shd w:val="clear" w:color="auto" w:fill="auto"/>
        <w:tabs>
          <w:tab w:val="left" w:pos="1076"/>
        </w:tabs>
        <w:bidi w:val="0"/>
        <w:spacing w:before="0" w:after="100" w:line="274" w:lineRule="exact"/>
        <w:ind w:left="1040" w:right="0" w:hanging="460"/>
        <w:jc w:val="left"/>
        <w:rPr>
          <w:rFonts w:hint="default" w:ascii="Times New Roman Regular" w:hAnsi="Times New Roman Regular" w:cs="Times New Roman Regular"/>
        </w:rPr>
      </w:pPr>
      <w:bookmarkStart w:id="440" w:name="bookmark638"/>
      <w:bookmarkEnd w:id="440"/>
      <w:bookmarkStart w:id="441" w:name="bookmark637"/>
      <w:r>
        <w:rPr>
          <w:rFonts w:hint="default" w:ascii="Times New Roman Regular" w:hAnsi="Times New Roman Regular" w:cs="Times New Roman Regular"/>
          <w:color w:val="000000"/>
          <w:spacing w:val="0"/>
          <w:w w:val="100"/>
          <w:position w:val="0"/>
          <w:lang w:val="en-US" w:eastAsia="en-US" w:bidi="en-US"/>
        </w:rPr>
        <w:t xml:space="preserve">Leslie Lamport. The part-time parliament. </w:t>
      </w:r>
      <w:r>
        <w:rPr>
          <w:rFonts w:hint="default" w:ascii="Times New Roman Regular" w:hAnsi="Times New Roman Regular" w:cs="Times New Roman Regular"/>
          <w:i/>
          <w:iCs/>
          <w:color w:val="000000"/>
          <w:spacing w:val="0"/>
          <w:w w:val="100"/>
          <w:position w:val="0"/>
          <w:lang w:val="en-US" w:eastAsia="en-US" w:bidi="en-US"/>
        </w:rPr>
        <w:t>ACM Trans. Comput. Syst.</w:t>
      </w:r>
      <w:r>
        <w:rPr>
          <w:rFonts w:hint="default" w:ascii="Times New Roman Regular" w:hAnsi="Times New Roman Regular" w:cs="Times New Roman Regular"/>
          <w:color w:val="000000"/>
          <w:spacing w:val="0"/>
          <w:w w:val="100"/>
          <w:position w:val="0"/>
          <w:lang w:val="en-US" w:eastAsia="en-US" w:bidi="en-US"/>
        </w:rPr>
        <w:t>, 16(2):133-169, May 1998.</w:t>
      </w:r>
      <w:bookmarkEnd w:id="441"/>
    </w:p>
    <w:p>
      <w:pPr>
        <w:pStyle w:val="24"/>
        <w:keepNext w:val="0"/>
        <w:keepLines w:val="0"/>
        <w:widowControl w:val="0"/>
        <w:numPr>
          <w:ilvl w:val="0"/>
          <w:numId w:val="16"/>
        </w:numPr>
        <w:shd w:val="clear" w:color="auto" w:fill="auto"/>
        <w:tabs>
          <w:tab w:val="left" w:pos="1076"/>
        </w:tabs>
        <w:bidi w:val="0"/>
        <w:spacing w:before="0" w:after="100" w:line="274" w:lineRule="exact"/>
        <w:ind w:left="1040" w:right="0" w:hanging="460"/>
        <w:jc w:val="left"/>
        <w:rPr>
          <w:rFonts w:hint="default" w:ascii="Times New Roman Regular" w:hAnsi="Times New Roman Regular" w:cs="Times New Roman Regular"/>
        </w:rPr>
      </w:pPr>
      <w:bookmarkStart w:id="442" w:name="bookmark640"/>
      <w:bookmarkEnd w:id="442"/>
      <w:bookmarkStart w:id="443" w:name="bookmark639"/>
      <w:r>
        <w:rPr>
          <w:rFonts w:hint="default" w:ascii="Times New Roman Regular" w:hAnsi="Times New Roman Regular" w:cs="Times New Roman Regular"/>
          <w:color w:val="000000"/>
          <w:spacing w:val="0"/>
          <w:w w:val="100"/>
          <w:position w:val="0"/>
          <w:lang w:val="en-US" w:eastAsia="en-US" w:bidi="en-US"/>
        </w:rPr>
        <w:t xml:space="preserve">Leslie Lamport. Paxos made simple.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"https://www.microsoft.com/en-us/research/publication/paxos-made-simple/"</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https://www.microsoft.com/en-us/research/publication/paxos-made-simple/</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2001.</w:t>
      </w:r>
      <w:bookmarkEnd w:id="443"/>
    </w:p>
    <w:p>
      <w:pPr>
        <w:pStyle w:val="24"/>
        <w:keepNext w:val="0"/>
        <w:keepLines w:val="0"/>
        <w:widowControl w:val="0"/>
        <w:numPr>
          <w:ilvl w:val="0"/>
          <w:numId w:val="16"/>
        </w:numPr>
        <w:shd w:val="clear" w:color="auto" w:fill="auto"/>
        <w:tabs>
          <w:tab w:val="left" w:pos="1086"/>
        </w:tabs>
        <w:bidi w:val="0"/>
        <w:spacing w:before="0" w:after="100" w:line="276" w:lineRule="exact"/>
        <w:ind w:left="1040" w:right="0" w:hanging="460"/>
        <w:jc w:val="left"/>
        <w:rPr>
          <w:rFonts w:hint="default" w:ascii="Times New Roman Regular" w:hAnsi="Times New Roman Regular" w:cs="Times New Roman Regular"/>
        </w:rPr>
      </w:pPr>
      <w:bookmarkStart w:id="444" w:name="bookmark642"/>
      <w:bookmarkEnd w:id="444"/>
      <w:bookmarkStart w:id="445" w:name="bookmark641"/>
      <w:r>
        <w:rPr>
          <w:rFonts w:hint="default" w:ascii="Times New Roman Regular" w:hAnsi="Times New Roman Regular" w:cs="Times New Roman Regular"/>
          <w:color w:val="000000"/>
          <w:spacing w:val="0"/>
          <w:w w:val="100"/>
          <w:position w:val="0"/>
          <w:lang w:val="en-US" w:eastAsia="en-US" w:bidi="en-US"/>
        </w:rPr>
        <w:t xml:space="preserve">Tushar Deepak Chandra, Robert Griesemer, and Joshua Redstone. Paxos made live </w:t>
      </w:r>
      <w:r>
        <w:rPr>
          <w:rFonts w:hint="default" w:ascii="Times New Roman Regular" w:hAnsi="Times New Roman Regular" w:cs="Times New Roman Regular"/>
          <w:color w:val="000000"/>
          <w:spacing w:val="0"/>
          <w:w w:val="100"/>
          <w:position w:val="0"/>
          <w:lang w:val="zh-TW" w:eastAsia="zh-TW" w:bidi="zh-TW"/>
        </w:rPr>
        <w:t xml:space="preserve">- </w:t>
      </w:r>
      <w:r>
        <w:rPr>
          <w:rFonts w:hint="default" w:ascii="Times New Roman Regular" w:hAnsi="Times New Roman Regular" w:cs="Times New Roman Regular"/>
          <w:color w:val="000000"/>
          <w:spacing w:val="0"/>
          <w:w w:val="100"/>
          <w:position w:val="0"/>
          <w:lang w:val="en-US" w:eastAsia="en-US" w:bidi="en-US"/>
        </w:rPr>
        <w:t xml:space="preserve">an engineering perspective (2006 invited talk). In </w:t>
      </w:r>
      <w:r>
        <w:rPr>
          <w:rFonts w:hint="default" w:ascii="Times New Roman Regular" w:hAnsi="Times New Roman Regular" w:cs="Times New Roman Regular"/>
          <w:i/>
          <w:iCs/>
          <w:color w:val="000000"/>
          <w:spacing w:val="0"/>
          <w:w w:val="100"/>
          <w:position w:val="0"/>
          <w:lang w:val="en-US" w:eastAsia="en-US" w:bidi="en-US"/>
        </w:rPr>
        <w:t>Proceedings of the 26th Annual ACM Symposium on Principles of Distributed Computing</w:t>
      </w:r>
      <w:r>
        <w:rPr>
          <w:rFonts w:hint="default" w:ascii="Times New Roman Regular" w:hAnsi="Times New Roman Regular" w:cs="Times New Roman Regular"/>
          <w:color w:val="000000"/>
          <w:spacing w:val="0"/>
          <w:w w:val="100"/>
          <w:position w:val="0"/>
          <w:lang w:val="en-US" w:eastAsia="en-US" w:bidi="en-US"/>
        </w:rPr>
        <w:t>, 2007.</w:t>
      </w:r>
      <w:bookmarkEnd w:id="445"/>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46" w:name="bookmark644"/>
      <w:bookmarkEnd w:id="446"/>
      <w:bookmarkStart w:id="447" w:name="bookmark643"/>
      <w:r>
        <w:rPr>
          <w:rFonts w:hint="default" w:ascii="Times New Roman Regular" w:hAnsi="Times New Roman Regular" w:cs="Times New Roman Regular"/>
          <w:color w:val="000000"/>
          <w:spacing w:val="0"/>
          <w:w w:val="100"/>
          <w:position w:val="0"/>
          <w:lang w:val="en-US" w:eastAsia="en-US" w:bidi="en-US"/>
        </w:rPr>
        <w:t xml:space="preserve">Robbert Van Renesse and Deniz Altinbuken. Paxos made moderately complex. </w:t>
      </w:r>
      <w:r>
        <w:rPr>
          <w:rFonts w:hint="default" w:ascii="Times New Roman Regular" w:hAnsi="Times New Roman Regular" w:cs="Times New Roman Regular"/>
          <w:i/>
          <w:iCs/>
          <w:color w:val="000000"/>
          <w:spacing w:val="0"/>
          <w:w w:val="100"/>
          <w:position w:val="0"/>
          <w:lang w:val="en-US" w:eastAsia="en-US" w:bidi="en-US"/>
        </w:rPr>
        <w:t>ACM Comput. Surv.</w:t>
      </w:r>
      <w:r>
        <w:rPr>
          <w:rFonts w:hint="default" w:ascii="Times New Roman Regular" w:hAnsi="Times New Roman Regular" w:cs="Times New Roman Regular"/>
          <w:color w:val="000000"/>
          <w:spacing w:val="0"/>
          <w:w w:val="100"/>
          <w:position w:val="0"/>
          <w:lang w:val="en-US" w:eastAsia="en-US" w:bidi="en-US"/>
        </w:rPr>
        <w:t>, 47(3):42:1-42:36, February 2015.</w:t>
      </w:r>
      <w:bookmarkEnd w:id="447"/>
    </w:p>
    <w:p>
      <w:pPr>
        <w:pStyle w:val="24"/>
        <w:keepNext w:val="0"/>
        <w:keepLines w:val="0"/>
        <w:widowControl w:val="0"/>
        <w:numPr>
          <w:ilvl w:val="0"/>
          <w:numId w:val="16"/>
        </w:numPr>
        <w:shd w:val="clear" w:color="auto" w:fill="auto"/>
        <w:tabs>
          <w:tab w:val="left" w:pos="1090"/>
        </w:tabs>
        <w:bidi w:val="0"/>
        <w:spacing w:before="0" w:after="100" w:line="274" w:lineRule="exact"/>
        <w:ind w:left="1040" w:right="0" w:hanging="460"/>
        <w:jc w:val="left"/>
        <w:rPr>
          <w:rFonts w:hint="default" w:ascii="Times New Roman Regular" w:hAnsi="Times New Roman Regular" w:cs="Times New Roman Regular"/>
        </w:rPr>
      </w:pPr>
      <w:bookmarkStart w:id="448" w:name="bookmark646"/>
      <w:bookmarkEnd w:id="448"/>
      <w:bookmarkStart w:id="449" w:name="bookmark645"/>
      <w:r>
        <w:rPr>
          <w:rFonts w:hint="default" w:ascii="Times New Roman Regular" w:hAnsi="Times New Roman Regular" w:cs="Times New Roman Regular"/>
          <w:color w:val="000000"/>
          <w:spacing w:val="0"/>
          <w:w w:val="100"/>
          <w:position w:val="0"/>
          <w:lang w:val="en-US" w:eastAsia="en-US" w:bidi="en-US"/>
        </w:rPr>
        <w:t>Barbara Liskov and James Cowling. Viewstamped replication revisited. Technical Report MIT-CSAIL-TR-2012-021, MIT, July 2012.</w:t>
      </w:r>
      <w:bookmarkEnd w:id="449"/>
    </w:p>
    <w:p>
      <w:pPr>
        <w:pStyle w:val="24"/>
        <w:keepNext w:val="0"/>
        <w:keepLines w:val="0"/>
        <w:widowControl w:val="0"/>
        <w:numPr>
          <w:ilvl w:val="0"/>
          <w:numId w:val="16"/>
        </w:numPr>
        <w:shd w:val="clear" w:color="auto" w:fill="auto"/>
        <w:tabs>
          <w:tab w:val="left" w:pos="1090"/>
        </w:tabs>
        <w:bidi w:val="0"/>
        <w:spacing w:before="0" w:after="100" w:line="275" w:lineRule="exact"/>
        <w:ind w:left="1040" w:right="0" w:hanging="460"/>
        <w:jc w:val="left"/>
        <w:rPr>
          <w:rFonts w:hint="default" w:ascii="Times New Roman Regular" w:hAnsi="Times New Roman Regular" w:cs="Times New Roman Regular"/>
        </w:rPr>
        <w:sectPr>
          <w:headerReference r:id="rId22" w:type="default"/>
          <w:footerReference r:id="rId24" w:type="default"/>
          <w:headerReference r:id="rId23" w:type="even"/>
          <w:footerReference r:id="rId25" w:type="even"/>
          <w:footnotePr>
            <w:numFmt w:val="decimal"/>
          </w:footnotePr>
          <w:pgSz w:w="12240" w:h="15840"/>
          <w:pgMar w:top="1694" w:right="1732" w:bottom="1560" w:left="1349" w:header="0" w:footer="1132" w:gutter="0"/>
          <w:cols w:space="720" w:num="1"/>
          <w:rtlGutter w:val="0"/>
          <w:docGrid w:linePitch="360" w:charSpace="0"/>
        </w:sectPr>
      </w:pPr>
      <w:bookmarkStart w:id="450" w:name="bookmark648"/>
      <w:bookmarkEnd w:id="450"/>
      <w:bookmarkStart w:id="451" w:name="bookmark647"/>
      <w:r>
        <w:rPr>
          <w:rFonts w:hint="default" w:ascii="Times New Roman Regular" w:hAnsi="Times New Roman Regular" w:cs="Times New Roman Regular"/>
          <w:color w:val="000000"/>
          <w:spacing w:val="0"/>
          <w:w w:val="100"/>
          <w:position w:val="0"/>
          <w:lang w:val="en-US" w:eastAsia="en-US" w:bidi="en-US"/>
        </w:rPr>
        <w:t xml:space="preserve">Robbert van Renesse and Fred B. Schneider. Chain replication for supporting high throughput and availability. In </w:t>
      </w:r>
      <w:r>
        <w:rPr>
          <w:rFonts w:hint="default" w:ascii="Times New Roman Regular" w:hAnsi="Times New Roman Regular" w:cs="Times New Roman Regular"/>
          <w:i/>
          <w:iCs/>
          <w:color w:val="000000"/>
          <w:spacing w:val="0"/>
          <w:w w:val="100"/>
          <w:position w:val="0"/>
          <w:lang w:val="en-US" w:eastAsia="en-US" w:bidi="en-US"/>
        </w:rPr>
        <w:t>Proceedings of the 6th Conference on Symposium on Operating Systems Design &amp; Implementation - Volume 6</w:t>
      </w:r>
      <w:r>
        <w:rPr>
          <w:rFonts w:hint="default" w:ascii="Times New Roman Regular" w:hAnsi="Times New Roman Regular" w:cs="Times New Roman Regular"/>
          <w:color w:val="000000"/>
          <w:spacing w:val="0"/>
          <w:w w:val="100"/>
          <w:position w:val="0"/>
          <w:lang w:val="en-US" w:eastAsia="en-US" w:bidi="en-US"/>
        </w:rPr>
        <w:t>, OSDI'04, page 7, Berkeley, CA, USA, 2004. USENIX Association.</w:t>
      </w:r>
      <w:bookmarkEnd w:id="451"/>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480"/>
        <w:jc w:val="left"/>
        <w:rPr>
          <w:rFonts w:hint="default" w:ascii="Times New Roman Regular" w:hAnsi="Times New Roman Regular" w:cs="Times New Roman Regular"/>
        </w:rPr>
      </w:pPr>
      <w:bookmarkStart w:id="452" w:name="bookmark650"/>
      <w:bookmarkEnd w:id="452"/>
      <w:bookmarkStart w:id="453" w:name="bookmark649"/>
      <w:r>
        <w:rPr>
          <w:rFonts w:hint="default" w:ascii="Times New Roman Regular" w:hAnsi="Times New Roman Regular" w:cs="Times New Roman Regular"/>
          <w:color w:val="000000"/>
          <w:spacing w:val="0"/>
          <w:w w:val="100"/>
          <w:position w:val="0"/>
          <w:lang w:val="en-US" w:eastAsia="en-US" w:bidi="en-US"/>
        </w:rPr>
        <w:t xml:space="preserve">Flavio Paiva Junqueira, Benjamin C. Reed, and Marco Serafini. Zab： High-performance broadcast for primary-backup systems. </w:t>
      </w:r>
      <w:r>
        <w:rPr>
          <w:rFonts w:hint="default" w:ascii="Times New Roman Regular" w:hAnsi="Times New Roman Regular" w:cs="Times New Roman Regular"/>
          <w:i/>
          <w:iCs/>
          <w:color w:val="000000"/>
          <w:spacing w:val="0"/>
          <w:w w:val="100"/>
          <w:position w:val="0"/>
          <w:lang w:val="en-US" w:eastAsia="en-US" w:bidi="en-US"/>
        </w:rPr>
        <w:t xml:space="preserve">IEEE/IFIP 41st International Conference on Dependable Systems </w:t>
      </w:r>
      <w:r>
        <w:rPr>
          <w:rFonts w:hint="default" w:ascii="Times New Roman Regular" w:hAnsi="Times New Roman Regular" w:cs="Times New Roman Regular"/>
          <w:i/>
          <w:iCs/>
          <w:color w:val="000000"/>
          <w:spacing w:val="0"/>
          <w:w w:val="100"/>
          <w:position w:val="0"/>
          <w:lang w:val="zh-TW" w:eastAsia="zh-TW" w:bidi="zh-TW"/>
        </w:rPr>
        <w:t xml:space="preserve">&amp; </w:t>
      </w:r>
      <w:r>
        <w:rPr>
          <w:rFonts w:hint="default" w:ascii="Times New Roman Regular" w:hAnsi="Times New Roman Regular" w:cs="Times New Roman Regular"/>
          <w:i/>
          <w:iCs/>
          <w:color w:val="000000"/>
          <w:spacing w:val="0"/>
          <w:w w:val="100"/>
          <w:position w:val="0"/>
          <w:lang w:val="en-US" w:eastAsia="en-US" w:bidi="en-US"/>
        </w:rPr>
        <w:t>Networks (DSN),</w:t>
      </w:r>
      <w:r>
        <w:rPr>
          <w:rFonts w:hint="default" w:ascii="Times New Roman Regular" w:hAnsi="Times New Roman Regular" w:cs="Times New Roman Regular"/>
          <w:color w:val="000000"/>
          <w:spacing w:val="0"/>
          <w:w w:val="100"/>
          <w:position w:val="0"/>
          <w:lang w:val="en-US" w:eastAsia="en-US" w:bidi="en-US"/>
        </w:rPr>
        <w:t xml:space="preserve"> pages 245-256, 2011.</w:t>
      </w:r>
      <w:bookmarkEnd w:id="453"/>
    </w:p>
    <w:p>
      <w:pPr>
        <w:pStyle w:val="24"/>
        <w:keepNext w:val="0"/>
        <w:keepLines w:val="0"/>
        <w:widowControl w:val="0"/>
        <w:numPr>
          <w:ilvl w:val="0"/>
          <w:numId w:val="17"/>
        </w:numPr>
        <w:shd w:val="clear" w:color="auto" w:fill="auto"/>
        <w:tabs>
          <w:tab w:val="left" w:pos="1062"/>
        </w:tabs>
        <w:bidi w:val="0"/>
        <w:spacing w:before="0" w:after="140" w:line="274" w:lineRule="exact"/>
        <w:ind w:left="1040" w:right="0" w:hanging="560"/>
        <w:jc w:val="left"/>
        <w:rPr>
          <w:rFonts w:hint="default" w:ascii="Times New Roman Regular" w:hAnsi="Times New Roman Regular" w:cs="Times New Roman Regular"/>
        </w:rPr>
      </w:pPr>
      <w:bookmarkStart w:id="454" w:name="bookmark652"/>
      <w:bookmarkEnd w:id="454"/>
      <w:bookmarkStart w:id="455" w:name="bookmark651"/>
      <w:r>
        <w:rPr>
          <w:rFonts w:hint="default" w:ascii="Times New Roman Regular" w:hAnsi="Times New Roman Regular" w:cs="Times New Roman Regular"/>
          <w:color w:val="000000"/>
          <w:spacing w:val="0"/>
          <w:w w:val="100"/>
          <w:position w:val="0"/>
          <w:lang w:val="en-US" w:eastAsia="en-US" w:bidi="en-US"/>
        </w:rPr>
        <w:t xml:space="preserve">lulian Moraru, David G. Andersen, and Michael Kaminsky. There is more consensus in egalitarian parliaments. In </w:t>
      </w:r>
      <w:r>
        <w:rPr>
          <w:rFonts w:hint="default" w:ascii="Times New Roman Regular" w:hAnsi="Times New Roman Regular" w:cs="Times New Roman Regular"/>
          <w:i/>
          <w:iCs/>
          <w:color w:val="000000"/>
          <w:spacing w:val="0"/>
          <w:w w:val="100"/>
          <w:position w:val="0"/>
          <w:lang w:val="en-US" w:eastAsia="en-US" w:bidi="en-US"/>
        </w:rPr>
        <w:t>Proceedings of the Twenty-Fourth ACM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'13, pages 358-372, New York, NY, USA, 2013. ACM.</w:t>
      </w:r>
      <w:bookmarkEnd w:id="455"/>
    </w:p>
    <w:p>
      <w:pPr>
        <w:pStyle w:val="24"/>
        <w:keepNext w:val="0"/>
        <w:keepLines w:val="0"/>
        <w:widowControl w:val="0"/>
        <w:numPr>
          <w:ilvl w:val="0"/>
          <w:numId w:val="17"/>
        </w:numPr>
        <w:shd w:val="clear" w:color="auto" w:fill="auto"/>
        <w:tabs>
          <w:tab w:val="left" w:pos="1070"/>
        </w:tabs>
        <w:bidi w:val="0"/>
        <w:spacing w:before="0" w:after="140" w:line="274" w:lineRule="exact"/>
        <w:ind w:left="1040" w:right="0" w:hanging="480"/>
        <w:jc w:val="left"/>
        <w:rPr>
          <w:rFonts w:hint="default" w:ascii="Times New Roman Regular" w:hAnsi="Times New Roman Regular" w:cs="Times New Roman Regular"/>
        </w:rPr>
      </w:pPr>
      <w:bookmarkStart w:id="456" w:name="bookmark654"/>
      <w:bookmarkEnd w:id="456"/>
      <w:bookmarkStart w:id="457" w:name="bookmark653"/>
      <w:r>
        <w:rPr>
          <w:rFonts w:hint="default" w:ascii="Times New Roman Regular" w:hAnsi="Times New Roman Regular" w:cs="Times New Roman Regular"/>
          <w:color w:val="000000"/>
          <w:spacing w:val="0"/>
          <w:w w:val="100"/>
          <w:position w:val="0"/>
          <w:lang w:val="en-US" w:eastAsia="en-US" w:bidi="en-US"/>
        </w:rPr>
        <w:t xml:space="preserve">H. Howard, D. Malkhi, and A. Spiegelman. Flexible Paxos： Quorum intersection revisited. </w:t>
      </w:r>
      <w:r>
        <w:rPr>
          <w:rFonts w:hint="default" w:ascii="Times New Roman Regular" w:hAnsi="Times New Roman Regular" w:cs="Times New Roman Regular"/>
          <w:i/>
          <w:iCs/>
          <w:color w:val="000000"/>
          <w:spacing w:val="0"/>
          <w:w w:val="100"/>
          <w:position w:val="0"/>
          <w:lang w:val="en-US" w:eastAsia="en-US" w:bidi="en-US"/>
        </w:rPr>
        <w:t>ArXiv e-prints</w:t>
      </w:r>
      <w:r>
        <w:rPr>
          <w:rFonts w:hint="default" w:ascii="Times New Roman Regular" w:hAnsi="Times New Roman Regular" w:cs="Times New Roman Regular"/>
          <w:color w:val="000000"/>
          <w:spacing w:val="0"/>
          <w:w w:val="100"/>
          <w:position w:val="0"/>
          <w:lang w:val="en-US" w:eastAsia="en-US" w:bidi="en-US"/>
        </w:rPr>
        <w:t>, August 2016.</w:t>
      </w:r>
      <w:bookmarkEnd w:id="457"/>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58" w:name="bookmark656"/>
      <w:bookmarkEnd w:id="458"/>
      <w:bookmarkStart w:id="459" w:name="bookmark655"/>
      <w:r>
        <w:rPr>
          <w:rFonts w:hint="default" w:ascii="Times New Roman Regular" w:hAnsi="Times New Roman Regular" w:cs="Times New Roman Regular"/>
          <w:color w:val="000000"/>
          <w:spacing w:val="0"/>
          <w:w w:val="100"/>
          <w:position w:val="0"/>
          <w:lang w:val="en-US" w:eastAsia="en-US" w:bidi="en-US"/>
        </w:rPr>
        <w:t xml:space="preserve">Mike Burrows. The Chubby Lock Service for Loosely-coupled Distributed Systems. In </w:t>
      </w:r>
      <w:r>
        <w:rPr>
          <w:rFonts w:hint="default" w:ascii="Times New Roman Regular" w:hAnsi="Times New Roman Regular" w:cs="Times New Roman Regular"/>
          <w:i/>
          <w:iCs/>
          <w:color w:val="000000"/>
          <w:spacing w:val="0"/>
          <w:w w:val="100"/>
          <w:position w:val="0"/>
          <w:lang w:val="en-US" w:eastAsia="en-US" w:bidi="en-US"/>
        </w:rPr>
        <w:t>Proceedings of the 7th Symposium on Operating Systems Design and Implementation,</w:t>
      </w:r>
      <w:r>
        <w:rPr>
          <w:rFonts w:hint="default" w:ascii="Times New Roman Regular" w:hAnsi="Times New Roman Regular" w:cs="Times New Roman Regular"/>
          <w:color w:val="000000"/>
          <w:spacing w:val="0"/>
          <w:w w:val="100"/>
          <w:position w:val="0"/>
          <w:lang w:val="en-US" w:eastAsia="en-US" w:bidi="en-US"/>
        </w:rPr>
        <w:t xml:space="preserve"> OSDI '06, pages 335-350, Berkeley, CA, USA, 2006. USENIX Association.</w:t>
      </w:r>
      <w:bookmarkEnd w:id="459"/>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60" w:name="bookmark658"/>
      <w:bookmarkEnd w:id="460"/>
      <w:bookmarkStart w:id="461" w:name="bookmark657"/>
      <w:r>
        <w:rPr>
          <w:rFonts w:hint="default" w:ascii="Times New Roman Regular" w:hAnsi="Times New Roman Regular" w:cs="Times New Roman Regular"/>
          <w:color w:val="000000"/>
          <w:spacing w:val="0"/>
          <w:w w:val="100"/>
          <w:position w:val="0"/>
          <w:lang w:val="en-US" w:eastAsia="en-US" w:bidi="en-US"/>
        </w:rPr>
        <w:t xml:space="preserve">Fay Chang, Jeffrey Dean, Sanjay Ghemawat, Wilson C. Hsieh, Deborah A. Wallach, Mike Burrows, Tushar Chandra, Andrew Fikes, and Robert E. Gruber. Bigtable： A distributed storage system for structured data. In </w:t>
      </w:r>
      <w:r>
        <w:rPr>
          <w:rFonts w:hint="default" w:ascii="Times New Roman Regular" w:hAnsi="Times New Roman Regular" w:cs="Times New Roman Regular"/>
          <w:i/>
          <w:iCs/>
          <w:color w:val="000000"/>
          <w:spacing w:val="0"/>
          <w:w w:val="100"/>
          <w:position w:val="0"/>
          <w:lang w:val="en-US" w:eastAsia="en-US" w:bidi="en-US"/>
        </w:rPr>
        <w:t>7th USENIX Symposium on Operating Systems Design and Implementation (OSDI)</w:t>
      </w:r>
      <w:r>
        <w:rPr>
          <w:rFonts w:hint="default" w:ascii="Times New Roman Regular" w:hAnsi="Times New Roman Regular" w:cs="Times New Roman Regular"/>
          <w:color w:val="000000"/>
          <w:spacing w:val="0"/>
          <w:w w:val="100"/>
          <w:position w:val="0"/>
          <w:lang w:val="en-US" w:eastAsia="en-US" w:bidi="en-US"/>
        </w:rPr>
        <w:t>, pages 205-218, 2006.</w:t>
      </w:r>
      <w:bookmarkEnd w:id="461"/>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62" w:name="bookmark660"/>
      <w:bookmarkEnd w:id="462"/>
      <w:bookmarkStart w:id="463" w:name="bookmark659"/>
      <w:r>
        <w:rPr>
          <w:rFonts w:hint="default" w:ascii="Times New Roman Regular" w:hAnsi="Times New Roman Regular" w:cs="Times New Roman Regular"/>
          <w:color w:val="000000"/>
          <w:spacing w:val="0"/>
          <w:w w:val="100"/>
          <w:position w:val="0"/>
          <w:lang w:val="en-US" w:eastAsia="en-US" w:bidi="en-US"/>
        </w:rPr>
        <w:t xml:space="preserve">Miguel Castro and Barbara Liskov. Practical byzantine fault tolerance. In </w:t>
      </w:r>
      <w:r>
        <w:rPr>
          <w:rFonts w:hint="default" w:ascii="Times New Roman Regular" w:hAnsi="Times New Roman Regular" w:cs="Times New Roman Regular"/>
          <w:i/>
          <w:iCs/>
          <w:color w:val="000000"/>
          <w:spacing w:val="0"/>
          <w:w w:val="100"/>
          <w:position w:val="0"/>
          <w:lang w:val="en-US" w:eastAsia="en-US" w:bidi="en-US"/>
        </w:rPr>
        <w:t>Proceedings of the Third Symposium on Operating Systems Design and Implementation</w:t>
      </w:r>
      <w:r>
        <w:rPr>
          <w:rFonts w:hint="default" w:ascii="Times New Roman Regular" w:hAnsi="Times New Roman Regular" w:cs="Times New Roman Regular"/>
          <w:color w:val="000000"/>
          <w:spacing w:val="0"/>
          <w:w w:val="100"/>
          <w:position w:val="0"/>
          <w:lang w:val="en-US" w:eastAsia="en-US" w:bidi="en-US"/>
        </w:rPr>
        <w:t>, OSDI '99, pages 173-186, Berkeley, CA, USA, 1999. USENIX Association.</w:t>
      </w:r>
      <w:bookmarkEnd w:id="463"/>
    </w:p>
    <w:p>
      <w:pPr>
        <w:pStyle w:val="24"/>
        <w:keepNext w:val="0"/>
        <w:keepLines w:val="0"/>
        <w:widowControl w:val="0"/>
        <w:numPr>
          <w:ilvl w:val="0"/>
          <w:numId w:val="17"/>
        </w:numPr>
        <w:shd w:val="clear" w:color="auto" w:fill="auto"/>
        <w:tabs>
          <w:tab w:val="left" w:pos="1044"/>
        </w:tabs>
        <w:bidi w:val="0"/>
        <w:spacing w:before="0" w:after="140" w:line="275" w:lineRule="exact"/>
        <w:ind w:left="1040" w:right="0" w:hanging="560"/>
        <w:jc w:val="left"/>
        <w:rPr>
          <w:rFonts w:hint="default" w:ascii="Times New Roman Regular" w:hAnsi="Times New Roman Regular" w:cs="Times New Roman Regular"/>
        </w:rPr>
      </w:pPr>
      <w:bookmarkStart w:id="464" w:name="bookmark662"/>
      <w:bookmarkEnd w:id="464"/>
      <w:bookmarkStart w:id="465" w:name="bookmark661"/>
      <w:r>
        <w:rPr>
          <w:rFonts w:hint="default" w:ascii="Times New Roman Regular" w:hAnsi="Times New Roman Regular" w:cs="Times New Roman Regular"/>
          <w:color w:val="000000"/>
          <w:spacing w:val="0"/>
          <w:w w:val="100"/>
          <w:position w:val="0"/>
          <w:lang w:val="en-US" w:eastAsia="en-US" w:bidi="en-US"/>
        </w:rPr>
        <w:t xml:space="preserve">Michael Abd-El-Malek, Gregory R. Ganger, Garth R. Goodson, Michael K. Reiter, and Jay J. Wylie. Fault-scalable byzantine fault-tolerant services. In </w:t>
      </w:r>
      <w:r>
        <w:rPr>
          <w:rFonts w:hint="default" w:ascii="Times New Roman Regular" w:hAnsi="Times New Roman Regular" w:cs="Times New Roman Regular"/>
          <w:i/>
          <w:iCs/>
          <w:color w:val="000000"/>
          <w:spacing w:val="0"/>
          <w:w w:val="100"/>
          <w:position w:val="0"/>
          <w:lang w:val="en-US" w:eastAsia="en-US" w:bidi="en-US"/>
        </w:rPr>
        <w:t>Proceedings of the Twentieth ACM Symposium on Operating Systems Principles</w:t>
      </w:r>
      <w:r>
        <w:rPr>
          <w:rFonts w:hint="default" w:ascii="Times New Roman Regular" w:hAnsi="Times New Roman Regular" w:cs="Times New Roman Regular"/>
          <w:color w:val="000000"/>
          <w:spacing w:val="0"/>
          <w:w w:val="100"/>
          <w:position w:val="0"/>
          <w:lang w:val="en-US" w:eastAsia="en-US" w:bidi="en-US"/>
        </w:rPr>
        <w:t>, SOSP '05, pages 59-74, New York, NY, USA, 2005. ACM.</w:t>
      </w:r>
      <w:bookmarkEnd w:id="465"/>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66" w:name="bookmark664"/>
      <w:bookmarkEnd w:id="466"/>
      <w:bookmarkStart w:id="467" w:name="bookmark663"/>
      <w:r>
        <w:rPr>
          <w:rFonts w:hint="default" w:ascii="Times New Roman Regular" w:hAnsi="Times New Roman Regular" w:cs="Times New Roman Regular"/>
          <w:color w:val="000000"/>
          <w:spacing w:val="0"/>
          <w:w w:val="100"/>
          <w:position w:val="0"/>
          <w:lang w:val="en-US" w:eastAsia="en-US" w:bidi="en-US"/>
        </w:rPr>
        <w:t xml:space="preserve">Jean-Philippe Martin and Lorenzo Alvisi. Fast byzantine consensus. </w:t>
      </w:r>
      <w:r>
        <w:rPr>
          <w:rFonts w:hint="default" w:ascii="Times New Roman Regular" w:hAnsi="Times New Roman Regular" w:cs="Times New Roman Regular"/>
          <w:i/>
          <w:iCs/>
          <w:color w:val="000000"/>
          <w:spacing w:val="0"/>
          <w:w w:val="100"/>
          <w:position w:val="0"/>
          <w:lang w:val="en-US" w:eastAsia="en-US" w:bidi="en-US"/>
        </w:rPr>
        <w:t>IEEE Trans. Dependable Secur. Comput.,</w:t>
      </w:r>
      <w:r>
        <w:rPr>
          <w:rFonts w:hint="default" w:ascii="Times New Roman Regular" w:hAnsi="Times New Roman Regular" w:cs="Times New Roman Regular"/>
          <w:color w:val="000000"/>
          <w:spacing w:val="0"/>
          <w:w w:val="100"/>
          <w:position w:val="0"/>
          <w:lang w:val="en-US" w:eastAsia="en-US" w:bidi="en-US"/>
        </w:rPr>
        <w:t xml:space="preserve"> 3(3):202-215, July 2006.</w:t>
      </w:r>
      <w:bookmarkEnd w:id="467"/>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68" w:name="bookmark666"/>
      <w:bookmarkEnd w:id="468"/>
      <w:bookmarkStart w:id="469" w:name="bookmark665"/>
      <w:r>
        <w:rPr>
          <w:rFonts w:hint="default" w:ascii="Times New Roman Regular" w:hAnsi="Times New Roman Regular" w:cs="Times New Roman Regular"/>
          <w:color w:val="000000"/>
          <w:spacing w:val="0"/>
          <w:w w:val="100"/>
          <w:position w:val="0"/>
          <w:lang w:val="en-US" w:eastAsia="en-US" w:bidi="en-US"/>
        </w:rPr>
        <w:t xml:space="preserve">I. Abraham, G. Gueta, D. Malkhi, L. Alvisi, R. Kotla, and J.-P. Martin. Revisiting Fast Practical Byzantine Fault Tolerance. </w:t>
      </w:r>
      <w:r>
        <w:rPr>
          <w:rFonts w:hint="default" w:ascii="Times New Roman Regular" w:hAnsi="Times New Roman Regular" w:cs="Times New Roman Regular"/>
          <w:i/>
          <w:iCs/>
          <w:color w:val="000000"/>
          <w:spacing w:val="0"/>
          <w:w w:val="100"/>
          <w:position w:val="0"/>
          <w:lang w:val="en-US" w:eastAsia="en-US" w:bidi="en-US"/>
        </w:rPr>
        <w:t>ArXiv e-prints</w:t>
      </w:r>
      <w:r>
        <w:rPr>
          <w:rFonts w:hint="default" w:ascii="Times New Roman Regular" w:hAnsi="Times New Roman Regular" w:cs="Times New Roman Regular"/>
          <w:color w:val="000000"/>
          <w:spacing w:val="0"/>
          <w:w w:val="100"/>
          <w:position w:val="0"/>
          <w:lang w:val="en-US" w:eastAsia="en-US" w:bidi="en-US"/>
        </w:rPr>
        <w:t>, December 2017.</w:t>
      </w:r>
      <w:bookmarkEnd w:id="469"/>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70" w:name="bookmark668"/>
      <w:bookmarkEnd w:id="470"/>
      <w:bookmarkStart w:id="471" w:name="bookmark667"/>
      <w:r>
        <w:rPr>
          <w:rFonts w:hint="default" w:ascii="Times New Roman Regular" w:hAnsi="Times New Roman Regular" w:cs="Times New Roman Regular"/>
          <w:color w:val="000000"/>
          <w:spacing w:val="0"/>
          <w:w w:val="100"/>
          <w:position w:val="0"/>
          <w:lang w:val="en-US" w:eastAsia="en-US" w:bidi="en-US"/>
        </w:rPr>
        <w:t xml:space="preserve">Ramakrishna Kotla. Zyzzyva： Speculative byzantine fault tolerance. </w:t>
      </w:r>
      <w:r>
        <w:rPr>
          <w:rFonts w:hint="default" w:ascii="Times New Roman Regular" w:hAnsi="Times New Roman Regular" w:cs="Times New Roman Regular"/>
          <w:i/>
          <w:iCs/>
          <w:color w:val="000000"/>
          <w:spacing w:val="0"/>
          <w:w w:val="100"/>
          <w:position w:val="0"/>
          <w:lang w:val="en-US" w:eastAsia="en-US" w:bidi="en-US"/>
        </w:rPr>
        <w:t>ACM Transactions on Computer Systems (TOCS)</w:t>
      </w:r>
      <w:r>
        <w:rPr>
          <w:rFonts w:hint="default" w:ascii="Times New Roman Regular" w:hAnsi="Times New Roman Regular" w:cs="Times New Roman Regular"/>
          <w:color w:val="000000"/>
          <w:spacing w:val="0"/>
          <w:w w:val="100"/>
          <w:position w:val="0"/>
          <w:lang w:val="en-US" w:eastAsia="en-US" w:bidi="en-US"/>
        </w:rPr>
        <w:t>, 27, Issue 4, Article No. 7, December 2009.</w:t>
      </w:r>
      <w:bookmarkEnd w:id="471"/>
    </w:p>
    <w:p>
      <w:pPr>
        <w:pStyle w:val="24"/>
        <w:keepNext w:val="0"/>
        <w:keepLines w:val="0"/>
        <w:widowControl w:val="0"/>
        <w:numPr>
          <w:ilvl w:val="0"/>
          <w:numId w:val="17"/>
        </w:numPr>
        <w:shd w:val="clear" w:color="auto" w:fill="auto"/>
        <w:tabs>
          <w:tab w:val="left" w:pos="1047"/>
        </w:tabs>
        <w:bidi w:val="0"/>
        <w:spacing w:before="0" w:after="140" w:line="274" w:lineRule="exact"/>
        <w:ind w:left="1040" w:right="0" w:hanging="560"/>
        <w:jc w:val="left"/>
        <w:rPr>
          <w:rFonts w:hint="default" w:ascii="Times New Roman Regular" w:hAnsi="Times New Roman Regular" w:cs="Times New Roman Regular"/>
        </w:rPr>
      </w:pPr>
      <w:bookmarkStart w:id="472" w:name="bookmark670"/>
      <w:bookmarkEnd w:id="472"/>
      <w:bookmarkStart w:id="473" w:name="bookmark669"/>
      <w:r>
        <w:rPr>
          <w:rFonts w:hint="default" w:ascii="Times New Roman Regular" w:hAnsi="Times New Roman Regular" w:cs="Times New Roman Regular"/>
          <w:color w:val="000000"/>
          <w:spacing w:val="0"/>
          <w:w w:val="100"/>
          <w:position w:val="0"/>
          <w:lang w:val="en-US" w:eastAsia="en-US" w:bidi="en-US"/>
        </w:rPr>
        <w:t xml:space="preserve">P. L. Aublin, S. B. Mokhtar, and V. Quema. RBFT： Redundant Byzantine Fault Tolerance. In </w:t>
      </w:r>
      <w:r>
        <w:rPr>
          <w:rFonts w:hint="default" w:ascii="Times New Roman Regular" w:hAnsi="Times New Roman Regular" w:cs="Times New Roman Regular"/>
          <w:i/>
          <w:iCs/>
          <w:color w:val="000000"/>
          <w:spacing w:val="0"/>
          <w:w w:val="100"/>
          <w:position w:val="0"/>
          <w:lang w:val="en-US" w:eastAsia="en-US" w:bidi="en-US"/>
        </w:rPr>
        <w:t>2013 IEEE 33rd International Conference on Distributed Computing Systems</w:t>
      </w:r>
      <w:r>
        <w:rPr>
          <w:rFonts w:hint="default" w:ascii="Times New Roman Regular" w:hAnsi="Times New Roman Regular" w:cs="Times New Roman Regular"/>
          <w:color w:val="000000"/>
          <w:spacing w:val="0"/>
          <w:w w:val="100"/>
          <w:position w:val="0"/>
          <w:lang w:val="en-US" w:eastAsia="en-US" w:bidi="en-US"/>
        </w:rPr>
        <w:t>, pages 297-306, July 2013.</w:t>
      </w:r>
      <w:bookmarkEnd w:id="473"/>
    </w:p>
    <w:p>
      <w:pPr>
        <w:pStyle w:val="24"/>
        <w:keepNext w:val="0"/>
        <w:keepLines w:val="0"/>
        <w:widowControl w:val="0"/>
        <w:numPr>
          <w:ilvl w:val="0"/>
          <w:numId w:val="17"/>
        </w:numPr>
        <w:shd w:val="clear" w:color="auto" w:fill="auto"/>
        <w:tabs>
          <w:tab w:val="left" w:pos="1127"/>
        </w:tabs>
        <w:bidi w:val="0"/>
        <w:spacing w:before="0" w:after="140" w:line="274" w:lineRule="exact"/>
        <w:ind w:left="1040" w:right="0" w:hanging="480"/>
        <w:jc w:val="left"/>
        <w:rPr>
          <w:rFonts w:hint="default" w:ascii="Times New Roman Regular" w:hAnsi="Times New Roman Regular" w:cs="Times New Roman Regular"/>
        </w:rPr>
      </w:pPr>
      <w:bookmarkStart w:id="474" w:name="bookmark672"/>
      <w:bookmarkEnd w:id="474"/>
      <w:bookmarkStart w:id="475" w:name="bookmark671"/>
      <w:r>
        <w:rPr>
          <w:rFonts w:hint="default" w:ascii="Times New Roman Regular" w:hAnsi="Times New Roman Regular" w:cs="Times New Roman Regular"/>
          <w:color w:val="000000"/>
          <w:spacing w:val="0"/>
          <w:w w:val="100"/>
          <w:position w:val="0"/>
          <w:lang w:val="en-US" w:eastAsia="en-US" w:bidi="en-US"/>
        </w:rPr>
        <w:t>Christopher N. Copeland and Hongxia Zhong. Tangaroa： a Byzantine Fault Tolerant Raft, 2014.</w:t>
      </w:r>
      <w:bookmarkEnd w:id="475"/>
    </w:p>
    <w:p>
      <w:pPr>
        <w:pStyle w:val="24"/>
        <w:keepNext w:val="0"/>
        <w:keepLines w:val="0"/>
        <w:widowControl w:val="0"/>
        <w:numPr>
          <w:ilvl w:val="0"/>
          <w:numId w:val="17"/>
        </w:numPr>
        <w:shd w:val="clear" w:color="auto" w:fill="auto"/>
        <w:tabs>
          <w:tab w:val="left" w:pos="969"/>
        </w:tabs>
        <w:bidi w:val="0"/>
        <w:spacing w:before="0" w:after="140" w:line="278" w:lineRule="exact"/>
        <w:ind w:left="980" w:right="0" w:hanging="500"/>
        <w:jc w:val="left"/>
        <w:rPr>
          <w:rFonts w:hint="default" w:ascii="Times New Roman Regular" w:hAnsi="Times New Roman Regular" w:cs="Times New Roman Regular"/>
        </w:rPr>
      </w:pPr>
      <w:bookmarkStart w:id="476" w:name="bookmark674"/>
      <w:bookmarkEnd w:id="476"/>
      <w:bookmarkStart w:id="477" w:name="bookmark673"/>
      <w:r>
        <w:rPr>
          <w:rFonts w:hint="default" w:ascii="Times New Roman Regular" w:hAnsi="Times New Roman Regular" w:cs="Times New Roman Regular"/>
          <w:color w:val="000000"/>
          <w:spacing w:val="0"/>
          <w:w w:val="100"/>
          <w:position w:val="0"/>
          <w:lang w:val="en-US" w:eastAsia="en-US" w:bidi="en-US"/>
        </w:rPr>
        <w:t xml:space="preserve">Jae Kwon. Tendermint： Consensus without mining.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"https://tendermint.com/docs/tendermint.pdf"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https://tendermint.com/docs/tendermint.pdf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2014.</w:t>
      </w:r>
      <w:bookmarkEnd w:id="477"/>
    </w:p>
    <w:p>
      <w:pPr>
        <w:pStyle w:val="24"/>
        <w:keepNext w:val="0"/>
        <w:keepLines w:val="0"/>
        <w:widowControl w:val="0"/>
        <w:numPr>
          <w:ilvl w:val="0"/>
          <w:numId w:val="17"/>
        </w:numPr>
        <w:shd w:val="clear" w:color="auto" w:fill="auto"/>
        <w:tabs>
          <w:tab w:val="left" w:pos="1007"/>
        </w:tabs>
        <w:bidi w:val="0"/>
        <w:spacing w:before="0" w:after="140" w:line="276" w:lineRule="exact"/>
        <w:ind w:left="980" w:right="0" w:hanging="500"/>
        <w:jc w:val="left"/>
        <w:rPr>
          <w:rFonts w:hint="default" w:ascii="Times New Roman Regular" w:hAnsi="Times New Roman Regular" w:cs="Times New Roman Regular"/>
        </w:rPr>
      </w:pPr>
      <w:bookmarkStart w:id="478" w:name="bookmark676"/>
      <w:bookmarkEnd w:id="478"/>
      <w:bookmarkStart w:id="479" w:name="bookmark675"/>
      <w:r>
        <w:rPr>
          <w:rFonts w:hint="default" w:ascii="Times New Roman Regular" w:hAnsi="Times New Roman Regular" w:cs="Times New Roman Regular"/>
          <w:color w:val="000000"/>
          <w:spacing w:val="0"/>
          <w:w w:val="100"/>
          <w:position w:val="0"/>
          <w:lang w:val="en-US" w:eastAsia="en-US" w:bidi="en-US"/>
        </w:rPr>
        <w:t xml:space="preserve">Pierre-Louis Aublin, Rachid Guerraoui, Nikola Knezevic, Vivien Quema, and Marko Vukolic. The Next 700 BFT Protocols. </w:t>
      </w:r>
      <w:r>
        <w:rPr>
          <w:rFonts w:hint="default" w:ascii="Times New Roman Regular" w:hAnsi="Times New Roman Regular" w:cs="Times New Roman Regular"/>
          <w:i/>
          <w:iCs/>
          <w:color w:val="000000"/>
          <w:spacing w:val="0"/>
          <w:w w:val="100"/>
          <w:position w:val="0"/>
          <w:lang w:val="en-US" w:eastAsia="en-US" w:bidi="en-US"/>
        </w:rPr>
        <w:t>ACM Trans. Comput. Syst.,</w:t>
      </w:r>
      <w:r>
        <w:rPr>
          <w:rFonts w:hint="default" w:ascii="Times New Roman Regular" w:hAnsi="Times New Roman Regular" w:cs="Times New Roman Regular"/>
          <w:color w:val="000000"/>
          <w:spacing w:val="0"/>
          <w:w w:val="100"/>
          <w:position w:val="0"/>
          <w:lang w:val="en-US" w:eastAsia="en-US" w:bidi="en-US"/>
        </w:rPr>
        <w:t xml:space="preserve"> 32(4):12:1-12:45, January 2015.</w:t>
      </w:r>
      <w:bookmarkEnd w:id="479"/>
    </w:p>
    <w:p>
      <w:pPr>
        <w:pStyle w:val="24"/>
        <w:keepNext w:val="0"/>
        <w:keepLines w:val="0"/>
        <w:widowControl w:val="0"/>
        <w:numPr>
          <w:ilvl w:val="0"/>
          <w:numId w:val="17"/>
        </w:numPr>
        <w:shd w:val="clear" w:color="auto" w:fill="auto"/>
        <w:tabs>
          <w:tab w:val="left" w:pos="1012"/>
        </w:tabs>
        <w:bidi w:val="0"/>
        <w:spacing w:before="0" w:after="140" w:line="274" w:lineRule="exact"/>
        <w:ind w:left="980" w:right="0" w:hanging="500"/>
        <w:jc w:val="left"/>
        <w:rPr>
          <w:rFonts w:hint="default" w:ascii="Times New Roman Regular" w:hAnsi="Times New Roman Regular" w:cs="Times New Roman Regular"/>
        </w:rPr>
      </w:pPr>
      <w:bookmarkStart w:id="480" w:name="bookmark678"/>
      <w:bookmarkEnd w:id="480"/>
      <w:bookmarkStart w:id="481" w:name="bookmark677"/>
      <w:r>
        <w:rPr>
          <w:rFonts w:hint="default" w:ascii="Times New Roman Regular" w:hAnsi="Times New Roman Regular" w:cs="Times New Roman Regular"/>
          <w:color w:val="000000"/>
          <w:spacing w:val="0"/>
          <w:w w:val="100"/>
          <w:position w:val="0"/>
          <w:lang w:val="en-US" w:eastAsia="en-US" w:bidi="en-US"/>
        </w:rPr>
        <w:t>Leemon Baird. The Swirlds hashgraph consensus algorithm: Fair, fast, byzantine fault tolerance, 2016.</w:t>
      </w:r>
      <w:bookmarkEnd w:id="481"/>
    </w:p>
    <w:p>
      <w:pPr>
        <w:pStyle w:val="24"/>
        <w:keepNext w:val="0"/>
        <w:keepLines w:val="0"/>
        <w:widowControl w:val="0"/>
        <w:numPr>
          <w:ilvl w:val="0"/>
          <w:numId w:val="17"/>
        </w:numPr>
        <w:shd w:val="clear" w:color="auto" w:fill="auto"/>
        <w:tabs>
          <w:tab w:val="left" w:pos="1012"/>
        </w:tabs>
        <w:bidi w:val="0"/>
        <w:spacing w:before="0" w:after="140" w:line="274" w:lineRule="exact"/>
        <w:ind w:left="980" w:right="0" w:hanging="500"/>
        <w:jc w:val="left"/>
        <w:rPr>
          <w:rFonts w:hint="default" w:ascii="Times New Roman Regular" w:hAnsi="Times New Roman Regular" w:cs="Times New Roman Regular"/>
        </w:rPr>
      </w:pPr>
      <w:bookmarkStart w:id="482" w:name="bookmark680"/>
      <w:bookmarkEnd w:id="482"/>
      <w:bookmarkStart w:id="483" w:name="bookmark679"/>
      <w:r>
        <w:rPr>
          <w:rFonts w:hint="default" w:ascii="Times New Roman Regular" w:hAnsi="Times New Roman Regular" w:cs="Times New Roman Regular"/>
          <w:color w:val="000000"/>
          <w:spacing w:val="0"/>
          <w:w w:val="100"/>
          <w:position w:val="0"/>
          <w:lang w:val="en-US" w:eastAsia="en-US" w:bidi="en-US"/>
        </w:rPr>
        <w:t xml:space="preserve">Andrew Miller, Yu Xia, Kyle Croman, Elaine Shi, and Dawn Song. The Honey Badger of BFT Protocols. Cryptology ePrint Archive, Report 2016/199, 2016.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"https://eprint.iacr.org/2016/199"</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https://eprint.iacr.org/2016/199</w:t>
      </w:r>
      <w:r>
        <w:rPr>
          <w:rFonts w:hint="default" w:ascii="Times New Roman Regular" w:hAnsi="Times New Roman Regular" w:cs="Times New Roman Regular"/>
          <w:color w:val="000000"/>
          <w:spacing w:val="0"/>
          <w:w w:val="100"/>
          <w:position w:val="0"/>
          <w:lang w:val="en-US" w:eastAsia="en-US" w:bidi="en-US"/>
        </w:rPr>
        <w:t>.</w:t>
      </w:r>
      <w:bookmarkEnd w:id="483"/>
      <w:r>
        <w:rPr>
          <w:rFonts w:hint="default" w:ascii="Times New Roman Regular" w:hAnsi="Times New Roman Regular" w:cs="Times New Roman Regular"/>
        </w:rPr>
        <w:fldChar w:fldCharType="end"/>
      </w:r>
    </w:p>
    <w:p>
      <w:pPr>
        <w:pStyle w:val="24"/>
        <w:keepNext w:val="0"/>
        <w:keepLines w:val="0"/>
        <w:widowControl w:val="0"/>
        <w:numPr>
          <w:ilvl w:val="0"/>
          <w:numId w:val="17"/>
        </w:numPr>
        <w:shd w:val="clear" w:color="auto" w:fill="auto"/>
        <w:tabs>
          <w:tab w:val="left" w:pos="1017"/>
        </w:tabs>
        <w:bidi w:val="0"/>
        <w:spacing w:before="0" w:after="140" w:line="275" w:lineRule="exact"/>
        <w:ind w:left="980" w:right="0" w:hanging="500"/>
        <w:jc w:val="left"/>
        <w:rPr>
          <w:rFonts w:hint="default" w:ascii="Times New Roman Regular" w:hAnsi="Times New Roman Regular" w:cs="Times New Roman Regular"/>
        </w:rPr>
      </w:pPr>
      <w:bookmarkStart w:id="484" w:name="bookmark682"/>
      <w:bookmarkEnd w:id="484"/>
      <w:bookmarkStart w:id="485" w:name="bookmark681"/>
      <w:r>
        <w:rPr>
          <w:rFonts w:hint="default" w:ascii="Times New Roman Regular" w:hAnsi="Times New Roman Regular" w:cs="Times New Roman Regular"/>
          <w:color w:val="000000"/>
          <w:spacing w:val="0"/>
          <w:w w:val="100"/>
          <w:position w:val="0"/>
          <w:lang w:val="en-US" w:eastAsia="en-US" w:bidi="en-US"/>
        </w:rPr>
        <w:t xml:space="preserve">Yossi Gilad, Rotem Hemo, Silvio Micali, Georgios Vlachos, and Nickolai Zeldovich. Algorand: Scaling byzantine agreements for cryptocurrencies. In </w:t>
      </w:r>
      <w:r>
        <w:rPr>
          <w:rFonts w:hint="default" w:ascii="Times New Roman Regular" w:hAnsi="Times New Roman Regular" w:cs="Times New Roman Regular"/>
          <w:i/>
          <w:iCs/>
          <w:color w:val="000000"/>
          <w:spacing w:val="0"/>
          <w:w w:val="100"/>
          <w:position w:val="0"/>
          <w:lang w:val="en-US" w:eastAsia="en-US" w:bidi="en-US"/>
        </w:rPr>
        <w:t>Proceedings of the 26th Symposium on Operating Systems Principles,</w:t>
      </w:r>
      <w:r>
        <w:rPr>
          <w:rFonts w:hint="default" w:ascii="Times New Roman Regular" w:hAnsi="Times New Roman Regular" w:cs="Times New Roman Regular"/>
          <w:color w:val="000000"/>
          <w:spacing w:val="0"/>
          <w:w w:val="100"/>
          <w:position w:val="0"/>
          <w:lang w:val="en-US" w:eastAsia="en-US" w:bidi="en-US"/>
        </w:rPr>
        <w:t xml:space="preserve"> SOSP '17, pages 51-68, New York, NY, USA, 2017. ACM.</w:t>
      </w:r>
      <w:bookmarkEnd w:id="485"/>
    </w:p>
    <w:p>
      <w:pPr>
        <w:pStyle w:val="24"/>
        <w:keepNext w:val="0"/>
        <w:keepLines w:val="0"/>
        <w:widowControl w:val="0"/>
        <w:numPr>
          <w:ilvl w:val="0"/>
          <w:numId w:val="17"/>
        </w:numPr>
        <w:shd w:val="clear" w:color="auto" w:fill="auto"/>
        <w:tabs>
          <w:tab w:val="left" w:pos="1022"/>
        </w:tabs>
        <w:bidi w:val="0"/>
        <w:spacing w:before="0" w:after="140" w:line="278" w:lineRule="exact"/>
        <w:ind w:left="980" w:right="0" w:hanging="500"/>
        <w:jc w:val="left"/>
        <w:rPr>
          <w:rFonts w:hint="default" w:ascii="Times New Roman Regular" w:hAnsi="Times New Roman Regular" w:cs="Times New Roman Regular"/>
        </w:rPr>
      </w:pPr>
      <w:bookmarkStart w:id="486" w:name="bookmark684"/>
      <w:bookmarkEnd w:id="486"/>
      <w:bookmarkStart w:id="487" w:name="bookmark683"/>
      <w:r>
        <w:rPr>
          <w:rFonts w:hint="default" w:ascii="Times New Roman Regular" w:hAnsi="Times New Roman Regular" w:cs="Times New Roman Regular"/>
          <w:color w:val="000000"/>
          <w:spacing w:val="0"/>
          <w:w w:val="100"/>
          <w:position w:val="0"/>
          <w:lang w:val="en-US" w:eastAsia="en-US" w:bidi="en-US"/>
        </w:rPr>
        <w:t xml:space="preserve">Vitalik Buterin and Virgil Griffith. Casper the friendly finality gadget. </w:t>
      </w:r>
      <w:r>
        <w:rPr>
          <w:rFonts w:hint="default" w:ascii="Times New Roman Regular" w:hAnsi="Times New Roman Regular" w:cs="Times New Roman Regular"/>
          <w:i/>
          <w:iCs/>
          <w:color w:val="000000"/>
          <w:spacing w:val="0"/>
          <w:w w:val="100"/>
          <w:position w:val="0"/>
          <w:lang w:val="en-US" w:eastAsia="en-US" w:bidi="en-US"/>
        </w:rPr>
        <w:t xml:space="preserve">CoRR, </w:t>
      </w:r>
      <w:r>
        <w:rPr>
          <w:rFonts w:hint="default" w:ascii="Times New Roman Regular" w:hAnsi="Times New Roman Regular" w:cs="Times New Roman Regular"/>
          <w:color w:val="000000"/>
          <w:spacing w:val="0"/>
          <w:w w:val="100"/>
          <w:position w:val="0"/>
          <w:lang w:val="en-US" w:eastAsia="en-US" w:bidi="en-US"/>
        </w:rPr>
        <w:t>abs/1710.09437, 2017.</w:t>
      </w:r>
      <w:bookmarkEnd w:id="487"/>
    </w:p>
    <w:p>
      <w:pPr>
        <w:pStyle w:val="24"/>
        <w:keepNext w:val="0"/>
        <w:keepLines w:val="0"/>
        <w:widowControl w:val="0"/>
        <w:numPr>
          <w:ilvl w:val="0"/>
          <w:numId w:val="17"/>
        </w:numPr>
        <w:shd w:val="clear" w:color="auto" w:fill="auto"/>
        <w:tabs>
          <w:tab w:val="left" w:pos="1022"/>
        </w:tabs>
        <w:bidi w:val="0"/>
        <w:spacing w:before="0" w:after="140" w:line="274" w:lineRule="exact"/>
        <w:ind w:left="980" w:right="0" w:hanging="500"/>
        <w:jc w:val="left"/>
        <w:rPr>
          <w:rFonts w:hint="default" w:ascii="Times New Roman Regular" w:hAnsi="Times New Roman Regular" w:cs="Times New Roman Regular"/>
        </w:rPr>
      </w:pPr>
      <w:bookmarkStart w:id="488" w:name="bookmark687"/>
      <w:bookmarkEnd w:id="488"/>
      <w:bookmarkStart w:id="489" w:name="bookmark686"/>
      <w:bookmarkStart w:id="490" w:name="bookmark685"/>
      <w:r>
        <w:rPr>
          <w:rFonts w:hint="default" w:ascii="Times New Roman Regular" w:hAnsi="Times New Roman Regular" w:cs="Times New Roman Regular"/>
          <w:color w:val="000000"/>
          <w:spacing w:val="0"/>
          <w:w w:val="100"/>
          <w:position w:val="0"/>
          <w:lang w:val="en-US" w:eastAsia="en-US" w:bidi="en-US"/>
        </w:rPr>
        <w:t>Serguei Popov. The Tangle.</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"https://iota.org/IOTA_Whitepaper.pdf"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https://iota.org/IOTA_Whitepaper.pdf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89"/>
      <w:bookmarkEnd w:id="490"/>
    </w:p>
    <w:p>
      <w:pPr>
        <w:pStyle w:val="24"/>
        <w:keepNext w:val="0"/>
        <w:keepLines w:val="0"/>
        <w:widowControl w:val="0"/>
        <w:numPr>
          <w:ilvl w:val="0"/>
          <w:numId w:val="17"/>
        </w:numPr>
        <w:shd w:val="clear" w:color="auto" w:fill="auto"/>
        <w:tabs>
          <w:tab w:val="left" w:pos="1022"/>
        </w:tabs>
        <w:bidi w:val="0"/>
        <w:spacing w:before="0" w:after="140" w:line="274" w:lineRule="exact"/>
        <w:ind w:left="980" w:right="0" w:hanging="500"/>
        <w:jc w:val="left"/>
        <w:rPr>
          <w:rFonts w:hint="default" w:ascii="Times New Roman Regular" w:hAnsi="Times New Roman Regular" w:cs="Times New Roman Regular"/>
        </w:rPr>
      </w:pPr>
      <w:bookmarkStart w:id="491" w:name="bookmark688"/>
      <w:bookmarkEnd w:id="491"/>
      <w:r>
        <w:rPr>
          <w:rFonts w:hint="default" w:ascii="Times New Roman Regular" w:hAnsi="Times New Roman Regular" w:cs="Times New Roman Regular"/>
          <w:color w:val="000000"/>
          <w:spacing w:val="0"/>
          <w:w w:val="100"/>
          <w:position w:val="0"/>
          <w:lang w:val="en-US" w:eastAsia="en-US" w:bidi="en-US"/>
        </w:rPr>
        <w:t xml:space="preserve">Team Rocket. Snowflake to Avalanche: A Novel Metastable Consensus Protocol Family for Cryptocurrencies.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"https://ipfs.io/ipfs/QmUy4jh5mGNZvLkjies1RWM4YuvJh5o2FYopNPVYwrRVGV"</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https://ipfs.io/ipfs/QmUy4jh5mGNZvLkjies1RWM4YuvJh5o2FYopNPVYwrRVGV</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p>
    <w:p>
      <w:pPr>
        <w:pStyle w:val="24"/>
        <w:keepNext w:val="0"/>
        <w:keepLines w:val="0"/>
        <w:widowControl w:val="0"/>
        <w:numPr>
          <w:ilvl w:val="0"/>
          <w:numId w:val="17"/>
        </w:numPr>
        <w:shd w:val="clear" w:color="auto" w:fill="auto"/>
        <w:tabs>
          <w:tab w:val="left" w:pos="1022"/>
        </w:tabs>
        <w:bidi w:val="0"/>
        <w:spacing w:before="0" w:after="140" w:line="274" w:lineRule="exact"/>
        <w:ind w:left="980" w:right="0" w:hanging="500"/>
        <w:jc w:val="left"/>
        <w:rPr>
          <w:rFonts w:hint="default" w:ascii="Times New Roman Regular" w:hAnsi="Times New Roman Regular" w:cs="Times New Roman Regular"/>
        </w:rPr>
      </w:pPr>
      <w:bookmarkStart w:id="492" w:name="bookmark690"/>
      <w:bookmarkEnd w:id="492"/>
      <w:bookmarkStart w:id="493" w:name="bookmark689"/>
      <w:r>
        <w:rPr>
          <w:rFonts w:hint="default" w:ascii="Times New Roman Regular" w:hAnsi="Times New Roman Regular" w:cs="Times New Roman Regular"/>
          <w:color w:val="000000"/>
          <w:spacing w:val="0"/>
          <w:w w:val="100"/>
          <w:position w:val="0"/>
          <w:lang w:val="en-US" w:eastAsia="en-US" w:bidi="en-US"/>
        </w:rPr>
        <w:t>Pierre Chevalier, Bart+omiej Kaminski, Fraser Hutchison, Qi Ma, and Spandan Sharma. Protocol for Asynchronous, Reliable, Secure and Efficient Consensus (PARSEC).</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"http://docs.maidsafe.net/Whitepapers/pdf/PARSEC.pdf"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2683FF"/>
          <w:spacing w:val="0"/>
          <w:w w:val="100"/>
          <w:position w:val="0"/>
          <w:lang w:val="en-US" w:eastAsia="en-US" w:bidi="en-US"/>
        </w:rPr>
        <w:t>http://docs.maidsafe.net/Whitepapers/pdf/PARSEC.pdf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r>
        <w:rPr>
          <w:rFonts w:hint="default" w:ascii="Times New Roman Regular" w:hAnsi="Times New Roman Regular" w:cs="Times New Roman Regular"/>
          <w:color w:val="000000"/>
          <w:spacing w:val="0"/>
          <w:w w:val="100"/>
          <w:position w:val="0"/>
          <w:lang w:val="en-US" w:eastAsia="en-US" w:bidi="en-US"/>
        </w:rPr>
        <w:t xml:space="preserve"> </w:t>
      </w:r>
      <w:r>
        <w:rPr>
          <w:rFonts w:hint="default" w:ascii="Times New Roman Regular" w:hAnsi="Times New Roman Regular" w:cs="Times New Roman Regular"/>
          <w:color w:val="000000"/>
          <w:spacing w:val="0"/>
          <w:w w:val="100"/>
          <w:position w:val="0"/>
          <w:lang w:eastAsia="en-US" w:bidi="en-US"/>
        </w:rPr>
        <w:t>2020</w:t>
      </w:r>
      <w:r>
        <w:rPr>
          <w:rFonts w:hint="default" w:ascii="Times New Roman Regular" w:hAnsi="Times New Roman Regular" w:cs="Times New Roman Regular"/>
          <w:color w:val="000000"/>
          <w:spacing w:val="0"/>
          <w:w w:val="100"/>
          <w:position w:val="0"/>
          <w:lang w:val="en-US" w:eastAsia="en-US" w:bidi="en-US"/>
        </w:rPr>
        <w:t>.</w:t>
      </w:r>
      <w:bookmarkEnd w:id="493"/>
    </w:p>
    <w:p>
      <w:pPr>
        <w:pStyle w:val="24"/>
        <w:keepNext w:val="0"/>
        <w:keepLines w:val="0"/>
        <w:widowControl w:val="0"/>
        <w:numPr>
          <w:ilvl w:val="0"/>
          <w:numId w:val="17"/>
        </w:numPr>
        <w:shd w:val="clear" w:color="auto" w:fill="auto"/>
        <w:tabs>
          <w:tab w:val="left" w:pos="1019"/>
        </w:tabs>
        <w:bidi w:val="0"/>
        <w:spacing w:before="0" w:after="0" w:line="240" w:lineRule="auto"/>
        <w:ind w:left="0" w:right="0" w:firstLine="420"/>
        <w:jc w:val="left"/>
        <w:rPr>
          <w:rFonts w:hint="default" w:ascii="Times New Roman Regular" w:hAnsi="Times New Roman Regular" w:cs="Times New Roman Regular"/>
        </w:rPr>
      </w:pPr>
      <w:bookmarkStart w:id="494" w:name="bookmark692"/>
      <w:bookmarkEnd w:id="494"/>
      <w:bookmarkStart w:id="495" w:name="bookmark691"/>
      <w:r>
        <w:rPr>
          <w:rFonts w:hint="default" w:ascii="Times New Roman Regular" w:hAnsi="Times New Roman Regular" w:cs="Times New Roman Regular"/>
          <w:color w:val="000000"/>
          <w:spacing w:val="0"/>
          <w:w w:val="100"/>
          <w:position w:val="0"/>
          <w:lang w:val="en-US" w:eastAsia="en-US" w:bidi="en-US"/>
        </w:rPr>
        <w:t xml:space="preserve">James Mickens. The saddest moment. </w:t>
      </w:r>
      <w:r>
        <w:rPr>
          <w:rFonts w:hint="default" w:ascii="Times New Roman Regular" w:hAnsi="Times New Roman Regular" w:cs="Times New Roman Regular"/>
          <w:i/>
          <w:iCs/>
          <w:color w:val="000000"/>
          <w:spacing w:val="0"/>
          <w:w w:val="100"/>
          <w:position w:val="0"/>
          <w:lang w:val="en-US" w:eastAsia="en-US" w:bidi="en-US"/>
        </w:rPr>
        <w:t>;login: logout</w:t>
      </w:r>
      <w:r>
        <w:rPr>
          <w:rFonts w:hint="default" w:ascii="Times New Roman Regular" w:hAnsi="Times New Roman Regular" w:cs="Times New Roman Regular"/>
          <w:color w:val="000000"/>
          <w:spacing w:val="0"/>
          <w:w w:val="100"/>
          <w:position w:val="0"/>
          <w:lang w:val="en-US" w:eastAsia="en-US" w:bidi="en-US"/>
        </w:rPr>
        <w:t>, May 2013.</w:t>
      </w:r>
      <w:bookmarkEnd w:id="495"/>
    </w:p>
    <w:p>
      <w:pPr>
        <w:pStyle w:val="24"/>
        <w:keepNext w:val="0"/>
        <w:keepLines w:val="0"/>
        <w:widowControl w:val="0"/>
        <w:shd w:val="clear" w:color="auto" w:fill="auto"/>
        <w:bidi w:val="0"/>
        <w:spacing w:before="0" w:after="140" w:line="240" w:lineRule="auto"/>
        <w:ind w:left="0" w:right="0" w:firstLine="980"/>
        <w:jc w:val="left"/>
        <w:rPr>
          <w:rFonts w:hint="default" w:ascii="Times New Roman Regular" w:hAnsi="Times New Roman Regular" w:cs="Times New Roman Regular"/>
        </w:rPr>
      </w:pP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HYPERLINK "https://scholar.harvard.edu/files/mickens/files/thesaddestmoment.pdf"</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2683FF"/>
          <w:spacing w:val="0"/>
          <w:w w:val="100"/>
          <w:position w:val="0"/>
          <w:lang w:val="en-US" w:eastAsia="en-US" w:bidi="en-US"/>
        </w:rPr>
        <w:t>https://scholar.harvard.edu/files/mickens/files/thesaddestmoment.pdf</w:t>
      </w:r>
      <w:r>
        <w:rPr>
          <w:rFonts w:hint="default" w:ascii="Times New Roman Regular" w:hAnsi="Times New Roman Regular" w:cs="Times New Roman Regular"/>
          <w:color w:val="000000"/>
          <w:spacing w:val="0"/>
          <w:w w:val="100"/>
          <w:position w:val="0"/>
          <w:lang w:val="en-US" w:eastAsia="en-US" w:bidi="en-US"/>
        </w:rPr>
        <w:t>.</w:t>
      </w:r>
      <w:r>
        <w:rPr>
          <w:rFonts w:hint="default" w:ascii="Times New Roman Regular" w:hAnsi="Times New Roman Regular" w:cs="Times New Roman Regular"/>
        </w:rPr>
        <w:fldChar w:fldCharType="end"/>
      </w:r>
    </w:p>
    <w:sectPr>
      <w:headerReference r:id="rId26" w:type="default"/>
      <w:footerReference r:id="rId28" w:type="default"/>
      <w:headerReference r:id="rId27" w:type="even"/>
      <w:footerReference r:id="rId29" w:type="even"/>
      <w:footnotePr>
        <w:numFmt w:val="decimal"/>
      </w:footnotePr>
      <w:type w:val="continuous"/>
      <w:pgSz w:w="12240" w:h="15840"/>
      <w:pgMar w:top="1694" w:right="1732" w:bottom="1560" w:left="1349" w:header="0" w:footer="1132" w:gutter="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汉仪中黑KW">
    <w:panose1 w:val="00020600040101010101"/>
    <w:charset w:val="86"/>
    <w:family w:val="auto"/>
    <w:pitch w:val="default"/>
    <w:sig w:usb0="A00002BF" w:usb1="18EF7CFA" w:usb2="00000016" w:usb3="00000000" w:csb0="00040000" w:csb1="00000000"/>
  </w:font>
  <w:font w:name="Hiragino Sans CNS">
    <w:panose1 w:val="020B0300000000000000"/>
    <w:charset w:val="88"/>
    <w:family w:val="auto"/>
    <w:pitch w:val="default"/>
    <w:sig w:usb0="A00002FF" w:usb1="28CFFDFA" w:usb2="00000016" w:usb3="00000000" w:csb0="00120005"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Times New Roman Italic">
    <w:panose1 w:val="020205030504050903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Baoli TC">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Hannotate TC Regular">
    <w:panose1 w:val="03000500000000000000"/>
    <w:charset w:val="86"/>
    <w:family w:val="auto"/>
    <w:pitch w:val="default"/>
    <w:sig w:usb0="A00002FF" w:usb1="7ACF7CFB" w:usb2="00000016" w:usb3="00000000" w:csb0="00040001" w:csb1="00000000"/>
  </w:font>
  <w:font w:name="LingWai TC">
    <w:panose1 w:val="03050602040302020204"/>
    <w:charset w:val="86"/>
    <w:family w:val="auto"/>
    <w:pitch w:val="default"/>
    <w:sig w:usb0="A00002FF" w:usb1="7ACFFCFB" w:usb2="0000001E" w:usb3="00000000" w:csb0="20140183" w:csb1="00000000"/>
  </w:font>
  <w:font w:name="Farah">
    <w:panose1 w:val="00000400000000000000"/>
    <w:charset w:val="00"/>
    <w:family w:val="auto"/>
    <w:pitch w:val="default"/>
    <w:sig w:usb0="00000003" w:usb1="00000000" w:usb2="00000000" w:usb3="00000000" w:csb0="00000001" w:csb1="00000000"/>
  </w:font>
  <w:font w:name="Hiragino Maru Gothic ProN">
    <w:panose1 w:val="020F0400000000000000"/>
    <w:charset w:val="80"/>
    <w:family w:val="auto"/>
    <w:pitch w:val="default"/>
    <w:sig w:usb0="E00002FF" w:usb1="7AE7FFFF" w:usb2="00000012" w:usb3="00000000" w:csb0="0002000D" w:csb1="00000000"/>
  </w:font>
  <w:font w:name="ITF Devanagari Book">
    <w:panose1 w:val="02000000000000000000"/>
    <w:charset w:val="00"/>
    <w:family w:val="auto"/>
    <w:pitch w:val="default"/>
    <w:sig w:usb0="00008000" w:usb1="00000000" w:usb2="00000000" w:usb3="00000000" w:csb0="00000000" w:csb1="00000000"/>
  </w:font>
  <w:font w:name="Hoefler Text Regular">
    <w:panose1 w:val="00000000000000000000"/>
    <w:charset w:val="00"/>
    <w:family w:val="auto"/>
    <w:pitch w:val="default"/>
    <w:sig w:usb0="00000000" w:usb1="00000000" w:usb2="00000000" w:usb3="00000000" w:csb0="00000000" w:csb1="00000000"/>
  </w:font>
  <w:font w:name="ITF Devanagari Marathi Book">
    <w:panose1 w:val="02000000000000000000"/>
    <w:charset w:val="00"/>
    <w:family w:val="auto"/>
    <w:pitch w:val="default"/>
    <w:sig w:usb0="00008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ontserrat-LightItalic">
    <w:altName w:val="苹方-简"/>
    <w:panose1 w:val="00000000000000000000"/>
    <w:charset w:val="00"/>
    <w:family w:val="auto"/>
    <w:pitch w:val="default"/>
    <w:sig w:usb0="00000000" w:usb1="00000000" w:usb2="00000000" w:usb3="00000000" w:csb0="00000000" w:csb1="00000000"/>
  </w:font>
  <w:font w:name="Montserrat-Light">
    <w:altName w:val="苹方-简"/>
    <w:panose1 w:val="00000000000000000000"/>
    <w:charset w:val="00"/>
    <w:family w:val="auto"/>
    <w:pitch w:val="default"/>
    <w:sig w:usb0="00000000" w:usb1="00000000" w:usb2="00000000" w:usb3="00000000" w:csb0="00000000" w:csb1="00000000"/>
  </w:font>
  <w:font w:name="CMMI8">
    <w:altName w:val="苹方-简"/>
    <w:panose1 w:val="00000000000000000000"/>
    <w:charset w:val="00"/>
    <w:family w:val="auto"/>
    <w:pitch w:val="default"/>
    <w:sig w:usb0="00000000" w:usb1="00000000" w:usb2="00000000" w:usb3="00000000" w:csb0="00000000" w:csb1="00000000"/>
  </w:font>
  <w:font w:name="CMEX10">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keepNext w:val="0"/>
        <w:keepLines w:val="0"/>
        <w:widowControl w:val="0"/>
        <w:shd w:val="clear" w:color="auto" w:fill="auto"/>
        <w:bidi w:val="0"/>
        <w:spacing w:before="0" w:after="0" w:line="240" w:lineRule="auto"/>
        <w:ind w:right="0"/>
        <w:jc w:val="both"/>
      </w:pPr>
      <w:bookmarkStart w:id="496" w:name="bookmark0"/>
      <w:r>
        <w:rPr>
          <w:rFonts w:ascii="Times New Roman" w:hAnsi="Times New Roman" w:eastAsia="Times New Roman" w:cs="Times New Roman"/>
          <w:color w:val="000000"/>
          <w:spacing w:val="0"/>
          <w:w w:val="100"/>
          <w:position w:val="0"/>
          <w:vertAlign w:val="superscript"/>
          <w:lang w:val="en-US" w:eastAsia="en-US" w:bidi="en-US"/>
        </w:rPr>
        <w:footnoteRef/>
      </w:r>
      <w:r>
        <w:rPr>
          <w:rFonts w:ascii="Times New Roman" w:hAnsi="Times New Roman" w:eastAsia="Times New Roman" w:cs="Times New Roman"/>
          <w:color w:val="000000"/>
          <w:spacing w:val="0"/>
          <w:w w:val="100"/>
          <w:position w:val="0"/>
          <w:lang w:val="en-US" w:eastAsia="en-US" w:bidi="en-US"/>
        </w:rPr>
        <w:t xml:space="preserve"> Linearizable operations are atomic operations on a specific object</w:t>
      </w:r>
      <w:r>
        <w:rPr>
          <w:rFonts w:cs="Times New Roman"/>
          <w:color w:val="000000"/>
          <w:spacing w:val="0"/>
          <w:w w:val="100"/>
          <w:position w:val="0"/>
          <w:lang w:eastAsia="en-US" w:bidi="en-US"/>
        </w:rPr>
        <w:t xml:space="preserve"> </w:t>
      </w:r>
      <w:r>
        <w:rPr>
          <w:rFonts w:ascii="Times New Roman" w:hAnsi="Times New Roman" w:eastAsia="Times New Roman" w:cs="Times New Roman"/>
          <w:color w:val="000000"/>
          <w:spacing w:val="0"/>
          <w:w w:val="100"/>
          <w:position w:val="0"/>
          <w:lang w:val="en-US" w:eastAsia="en-US" w:bidi="en-US"/>
        </w:rPr>
        <w:t>where the order of operations is equivalent to the order given original “wall clock” time.</w:t>
      </w:r>
      <w:bookmarkEnd w:id="496"/>
    </w:p>
  </w:footnote>
  <w:footnote w:id="1">
    <w:p>
      <w:pPr>
        <w:pStyle w:val="6"/>
        <w:keepNext w:val="0"/>
        <w:keepLines w:val="0"/>
        <w:widowControl w:val="0"/>
        <w:shd w:val="clear" w:color="auto" w:fill="auto"/>
        <w:bidi w:val="0"/>
        <w:spacing w:before="0" w:after="0" w:line="319" w:lineRule="auto"/>
        <w:ind w:left="0" w:right="0" w:firstLine="880"/>
        <w:jc w:val="left"/>
      </w:pPr>
    </w:p>
  </w:footnote>
  <w:footnote w:id="2">
    <w:p>
      <w:pPr>
        <w:pStyle w:val="6"/>
        <w:keepNext w:val="0"/>
        <w:keepLines w:val="0"/>
        <w:widowControl w:val="0"/>
        <w:shd w:val="clear" w:color="auto" w:fill="auto"/>
        <w:bidi w:val="0"/>
        <w:spacing w:before="0" w:after="0" w:line="240" w:lineRule="auto"/>
        <w:ind w:left="0" w:right="0" w:firstLine="0"/>
        <w:jc w:val="right"/>
      </w:pPr>
      <w:bookmarkStart w:id="497" w:name="bookmark3"/>
      <w:r>
        <w:rPr>
          <w:rFonts w:ascii="Times New Roman" w:hAnsi="Times New Roman" w:eastAsia="Times New Roman" w:cs="Times New Roman"/>
          <w:color w:val="000000"/>
          <w:spacing w:val="0"/>
          <w:w w:val="100"/>
          <w:position w:val="0"/>
          <w:vertAlign w:val="superscript"/>
          <w:lang w:val="en-US" w:eastAsia="en-US" w:bidi="en-US"/>
        </w:rPr>
        <w:footnoteRef/>
      </w:r>
      <w:r>
        <w:rPr>
          <w:rFonts w:ascii="Times New Roman" w:hAnsi="Times New Roman" w:eastAsia="Times New Roman" w:cs="Times New Roman"/>
          <w:color w:val="000000"/>
          <w:spacing w:val="0"/>
          <w:w w:val="100"/>
          <w:position w:val="0"/>
          <w:lang w:val="en-US" w:eastAsia="en-US" w:bidi="en-US"/>
        </w:rPr>
        <w:t>US Form 1099 is required by law for any payments to an individual in a given year exceeding a total of $600.</w:t>
      </w:r>
      <w:bookmarkEnd w:id="497"/>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1149985</wp:posOffset>
              </wp:positionH>
              <wp:positionV relativeFrom="page">
                <wp:posOffset>768350</wp:posOffset>
              </wp:positionV>
              <wp:extent cx="5459095" cy="118745"/>
              <wp:effectExtent l="0" t="0" r="0" b="0"/>
              <wp:wrapNone/>
              <wp:docPr id="34" name="Shape 34"/>
              <wp:cNvGraphicFramePr/>
              <a:graphic xmlns:a="http://schemas.openxmlformats.org/drawingml/2006/main">
                <a:graphicData uri="http://schemas.microsoft.com/office/word/2010/wordprocessingShape">
                  <wps:wsp>
                    <wps:cNvSpPr txBox="1"/>
                    <wps:spPr>
                      <a:xfrm>
                        <a:off x="0" y="0"/>
                        <a:ext cx="5459095" cy="118745"/>
                      </a:xfrm>
                      <a:prstGeom prst="rect">
                        <a:avLst/>
                      </a:prstGeom>
                      <a:noFill/>
                    </wps:spPr>
                    <wps:txbx>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34" o:spid="_x0000_s1026" o:spt="202" type="#_x0000_t202" style="position:absolute;left:0pt;margin-left:90.55pt;margin-top:60.5pt;height:9.35pt;width:429.85pt;mso-position-horizontal-relative:page;mso-position-vertical-relative:page;z-index:-440400896;mso-width-relative:page;mso-height-relative:page;" filled="f" stroked="f" coordsize="21600,21600" o:gfxdata="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P5NHibWAAAADAEAAA8AAAAAAAAA&#10;AQAgAAAAOAAAAGRycy9kb3ducmV2LnhtbFBLAQIUABQAAAAIAIdO4kAa/20/iwEAABgDAAAOAAAA&#10;AAAAAAEAIAAAADsBAABkcnMvZTJvRG9jLnhtbFBLBQYAAAAABgAGAFkBAAA4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1143635</wp:posOffset>
              </wp:positionH>
              <wp:positionV relativeFrom="page">
                <wp:posOffset>911225</wp:posOffset>
              </wp:positionV>
              <wp:extent cx="5474335" cy="0"/>
              <wp:effectExtent l="0" t="0" r="0" b="0"/>
              <wp:wrapNone/>
              <wp:docPr id="36" name="Shape 36"/>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36" o:spid="_x0000_s1026" o:spt="32" type="#_x0000_t32" style="position:absolute;left:0pt;margin-left:90.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IG+w+tcAAAAMAQAADwAAAAAA&#10;AAABACAAAAA4AAAAZHJzL2Rvd25yZXYueG1sUEsBAhQAFAAAAAgAh07iQF9bxIGMAQAADgMAAA4A&#10;AAAAAAAAAQAgAAAAPAEAAGRycy9lMm9Eb2MueG1sUEsFBgAAAAAGAAYAWQEAADoFAAAAAA==&#10;">
              <v:fill on="f" focussize="0,0"/>
              <v:stroke weight="1pt" color="#FFFFFF" joinstyle="round"/>
              <v:imagedata o:title=""/>
              <o:lock v:ext="edit" aspectratio="f"/>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2" name="Shape 102"/>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02"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8ykyx1QAAAAwBAAAPAAAAAAAAAAEA&#10;IAAAADgAAABkcnMvZG93bnJldi54bWxQSwECFAAUAAAACACHTuJAZJ6/3YoBAAAaAwAADgAAAAAA&#10;AAABACAAAAA6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4" name="Shape 10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4"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RTbvd1wAAAAwBAAAPAAAAAAAA&#10;AAEAIAAAADgAAABkcnMvZG93bnJldi54bWxQSwECFAAUAAAACACHTuJAJBpj4YsBAAAQAwAADgAA&#10;AAAAAAABACAAAAA8AQAAZHJzL2Uyb0RvYy54bWxQSwUGAAAAAAYABgBZAQAAOQUAAAAA&#10;">
              <v:fill on="f" focussize="0,0"/>
              <v:stroke weight="1pt" color="#FFFFFF" joinstyle="round"/>
              <v:imagedata o:title=""/>
              <o:lock v:ext="edit" aspectratio="f"/>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05" name="Shape 105"/>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 = 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05"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HzKTLHVAAAADAEAAA8AAAAAAAAAAQAg&#10;AAAAOAAAAGRycy9kb3ducmV2LnhtbFBLAQIUABQAAAAIAIdO4kArY8OaiQEAABoDAAAOAAAAAAAA&#10;AAEAIAAAADo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 = 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07" name="Shape 10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07"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RTbvd1wAAAAwBAAAPAAAAAAAA&#10;AAEAIAAAADgAAABkcnMvZG93bnJldi54bWxQSwECFAAUAAAACACHTuJA+p168IsBAAAQAwAADgAA&#10;AAAAAAABACAAAAA8AQAAZHJzL2Uyb0RvYy54bWxQSwUGAAAAAAYABgBZAQAAOQUAAAAA&#10;">
              <v:fill on="f" focussize="0,0"/>
              <v:stroke weight="1pt" color="#FFFFFF" joinstyle="round"/>
              <v:imagedata o:title=""/>
              <o:lock v:ext="edit" aspectratio="f"/>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0" name="Shape 120"/>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Chapter 4.</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20"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HzKTLHVAAAADAEAAA8AAAAAAAAAAQAg&#10;AAAAOAAAAGRycy9kb3ducmV2LnhtbFBLAQIUABQAAAAIAIdO4kAzzrJkiQEAABoDAAAOAAAAAAAA&#10;AAEAIAAAADo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Chapter 4.</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2" name="Shape 122"/>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2"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RTbvd1wAAAAwBAAAPAAAAAAAA&#10;AAEAIAAAADgAAABkcnMvZG93bnJldi54bWxQSwECFAAUAAAACACHTuJAAK78gosBAAAQAwAADgAA&#10;AAAAAAABACAAAAA8AQAAZHJzL2Uyb0RvYy54bWxQSwUGAAAAAAYABgBZAQAAOQUAAAAA&#10;">
              <v:fill on="f" focussize="0,0"/>
              <v:stroke weight="1pt" color="#FFFFFF" joinstyle="round"/>
              <v:imagedata o:title=""/>
              <o:lock v:ext="edit" aspectratio="f"/>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1191260</wp:posOffset>
              </wp:positionH>
              <wp:positionV relativeFrom="page">
                <wp:posOffset>762000</wp:posOffset>
              </wp:positionV>
              <wp:extent cx="5455920" cy="125095"/>
              <wp:effectExtent l="0" t="0" r="0" b="0"/>
              <wp:wrapNone/>
              <wp:docPr id="123" name="Shape 123"/>
              <wp:cNvGraphicFramePr/>
              <a:graphic xmlns:a="http://schemas.openxmlformats.org/drawingml/2006/main">
                <a:graphicData uri="http://schemas.microsoft.com/office/word/2010/wordprocessingShape">
                  <wps:wsp>
                    <wps:cNvSpPr txBox="1"/>
                    <wps:spPr>
                      <a:xfrm>
                        <a:off x="0" y="0"/>
                        <a:ext cx="5455920" cy="125095"/>
                      </a:xfrm>
                      <a:prstGeom prst="rect">
                        <a:avLst/>
                      </a:prstGeom>
                      <a:noFill/>
                    </wps:spPr>
                    <wps:txbx>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23" o:spid="_x0000_s1026" o:spt="202" type="#_x0000_t202" style="position:absolute;left:0pt;margin-left:93.8pt;margin-top:60pt;height:9.85pt;width:429.6pt;mso-position-horizontal-relative:page;mso-position-vertical-relative:page;z-index:-440400896;mso-width-relative:page;mso-height-relative:page;" filled="f" stroked="f" coordsize="21600,21600" o:gfxdata="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8ykyx1QAAAAwBAAAPAAAAAAAAAAEA&#10;IAAAADgAAABkcnMvZG93bnJldi54bWxQSwECFAAUAAAACACHTuJANaEDhYoBAAAaAwAADgAAAAAA&#10;AAABACAAAAA6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2"/>
                      </w:tabs>
                      <w:bidi w:val="0"/>
                      <w:spacing w:before="0" w:after="0" w:line="240" w:lineRule="auto"/>
                      <w:ind w:left="0" w:right="0" w:firstLine="0"/>
                      <w:jc w:val="left"/>
                    </w:pPr>
                    <w:r>
                      <w:rPr>
                        <w:b/>
                        <w:bCs/>
                        <w:color w:val="000000"/>
                        <w:spacing w:val="0"/>
                        <w:w w:val="100"/>
                        <w:position w:val="0"/>
                        <w:lang w:val="en-US" w:eastAsia="en-US" w:bidi="en-US"/>
                      </w:rPr>
                      <w:t xml:space="preserve">Chapter 4. </w:t>
                    </w:r>
                    <w:r>
                      <w:rPr>
                        <w:b/>
                        <w:bCs/>
                        <w:color w:val="000000"/>
                        <w:spacing w:val="0"/>
                        <w:w w:val="100"/>
                        <w:position w:val="0"/>
                        <w:lang w:eastAsia="en-US" w:bidi="en-US"/>
                      </w:rPr>
                      <w:t>BC+AI=DDSSP</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1184910</wp:posOffset>
              </wp:positionH>
              <wp:positionV relativeFrom="page">
                <wp:posOffset>911225</wp:posOffset>
              </wp:positionV>
              <wp:extent cx="5474335" cy="0"/>
              <wp:effectExtent l="0" t="0" r="0" b="0"/>
              <wp:wrapNone/>
              <wp:docPr id="125" name="Shape 12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125" o:spid="_x0000_s1026" o:spt="32" type="#_x0000_t32" style="position:absolute;left:0pt;margin-left:93.3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BFNu93XAAAADAEAAA8AAAAAAAAA&#10;AQAgAAAAOAAAAGRycy9kb3ducmV2LnhtbFBLAQIUABQAAAAIAIdO4kDJ3hcZigEAABADAAAOAAAA&#10;AAAAAAEAIAAAADwBAABkcnMvZTJvRG9jLnhtbFBLBQYAAAAABgAGAFkBAAA4BQAAAAA=&#10;">
              <v:fill on="f" focussize="0,0"/>
              <v:stroke weight="1pt" color="#FFFFFF" joinstyle="round"/>
              <v:imagedata o:title=""/>
              <o:lock v:ext="edit" aspectratio="f"/>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2" name="Shape 262"/>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2" o:spid="_x0000_s1026" o:spt="202" type="#_x0000_t202" style="position:absolute;left:0pt;margin-left:91.7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JSfFi9gAAAAMAQAADwAAAAAA&#10;AAABACAAAAA4AAAAZHJzL2Rvd25yZXYueG1sUEsBAhQAFAAAAAgAh07iQOWrFyaLAQAAGQMAAA4A&#10;AAAAAAAAAQAgAAAAPQEAAGRycy9lMm9Eb2MueG1sUEsFBgAAAAAGAAYAWQEAADoFA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4" name="Shape 26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4"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FgAAAGRycy9QSwECFAAUAAAACACHTuJAmlahz9cAAAAMAQAADwAAAAAA&#10;AAABACAAAAA4AAAAZHJzL2Rvd25yZXYueG1sUEsBAhQAFAAAAAgAh07iQIc58U+MAQAAEAMAAA4A&#10;AAAAAAAAAQAgAAAAPAEAAGRycy9lMm9Eb2MueG1sUEsFBgAAAAAGAAYAWQEAADoFAAAAAA==&#10;">
              <v:fill on="f" focussize="0,0"/>
              <v:stroke weight="1pt" color="#FFFFFF" joinstyle="round"/>
              <v:imagedata o:title=""/>
              <o:lock v:ext="edit" aspectratio="f"/>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1164590</wp:posOffset>
              </wp:positionH>
              <wp:positionV relativeFrom="page">
                <wp:posOffset>774065</wp:posOffset>
              </wp:positionV>
              <wp:extent cx="5449570" cy="88265"/>
              <wp:effectExtent l="0" t="0" r="0" b="0"/>
              <wp:wrapNone/>
              <wp:docPr id="265" name="Shape 265"/>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5" o:spid="_x0000_s1026" o:spt="202" type="#_x0000_t202" style="position:absolute;left:0pt;margin-left:91.7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AlJ8WL2AAAAAwBAAAPAAAAAAAAAAEA&#10;IAAAADgAAABkcnMvZG93bnJldi54bWxQSwECFAAUAAAACACHTuJAC5sl6IcBAAAZAwAADgAAAAAA&#10;AAABACAAAAA9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267" name="Shape 267"/>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67"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BYAAABkcnMvUEsBAhQAFAAAAAgAh07iQJpWoc/XAAAADAEAAA8AAAAA&#10;AAAAAQAgAAAAOAAAAGRycy9kb3ducmV2LnhtbFBLAQIUABQAAAAIAIdO4kBZvuhejQEAABADAAAO&#10;AAAAAAAAAAEAIAAAADwBAABkcnMvZTJvRG9jLnhtbFBLBQYAAAAABgAGAFkBAAA7BQAAAAA=&#10;">
              <v:fill on="f" focussize="0,0"/>
              <v:stroke weight="1pt" color="#FFFFFF" joinstyle="round"/>
              <v:imagedata o:title=""/>
              <o:lock v:ext="edit" aspectratio="f"/>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68" name="Shape 268"/>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68" o:spid="_x0000_s1026" o:spt="202" type="#_x0000_t202" style="position:absolute;left:0pt;margin-left:91.95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ADIAsDWAAAADAEAAA8AAAAAAAAAAQAg&#10;AAAAOAAAAGRycy9kb3ducmV2LnhtbFBLAQIUABQAAAAIAIdO4kDd4scQiAEAABkDAAAOAAAAAAAA&#10;AAEAIAAAADs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0" name="Shape 270"/>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0" o:spid="_x0000_s1026" o:spt="32" type="#_x0000_t32" style="position:absolute;left:0pt;margin-left:90.7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BYAAABkcnMvUEsBAhQAFAAAAAgAh07iQHmFRNzWAAAADAEAAA8AAAAAAAAA&#10;AQAgAAAAOAAAAGRycy9kb3ducmV2LnhtbFBLAQIUABQAAAAIAIdO4kBck9XliwEAABADAAAOAAAA&#10;AAAAAAEAIAAAADsBAABkcnMvZTJvRG9jLnhtbFBLBQYAAAAABgAGAFkBAAA4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6550025</wp:posOffset>
              </wp:positionH>
              <wp:positionV relativeFrom="page">
                <wp:posOffset>774065</wp:posOffset>
              </wp:positionV>
              <wp:extent cx="64135" cy="88265"/>
              <wp:effectExtent l="0" t="0" r="0" b="0"/>
              <wp:wrapNone/>
              <wp:docPr id="3" name="Shape 3"/>
              <wp:cNvGraphicFramePr/>
              <a:graphic xmlns:a="http://schemas.openxmlformats.org/drawingml/2006/main">
                <a:graphicData uri="http://schemas.microsoft.com/office/word/2010/wordprocessingShape">
                  <wps:wsp>
                    <wps:cNvSpPr txBox="1"/>
                    <wps:spPr>
                      <a:xfrm>
                        <a:off x="0" y="0"/>
                        <a:ext cx="64135" cy="88265"/>
                      </a:xfrm>
                      <a:prstGeom prst="rect">
                        <a:avLst/>
                      </a:prstGeom>
                      <a:noFill/>
                    </wps:spPr>
                    <wps:txbx>
                      <w:txbxContent>
                        <w:p>
                          <w:pPr>
                            <w:pStyle w:val="14"/>
                            <w:keepNext w:val="0"/>
                            <w:keepLines w:val="0"/>
                            <w:widowControl w:val="0"/>
                            <w:shd w:val="clear" w:color="auto" w:fill="auto"/>
                            <w:bidi w:val="0"/>
                            <w:spacing w:before="0" w:after="0" w:line="240" w:lineRule="auto"/>
                            <w:ind w:left="0" w:right="0" w:firstLine="0"/>
                            <w:jc w:val="left"/>
                            <w:rPr>
                              <w:sz w:val="18"/>
                              <w:szCs w:val="18"/>
                            </w:rPr>
                          </w:pPr>
                          <w:r>
                            <w:fldChar w:fldCharType="begin"/>
                          </w:r>
                          <w:r>
                            <w:instrText xml:space="preserve"> PAGE \* MERGEFORMAT </w:instrText>
                          </w:r>
                          <w:r>
                            <w:fldChar w:fldCharType="separate"/>
                          </w:r>
                          <w:r>
                            <w:rPr>
                              <w:rFonts w:ascii="宋体" w:hAnsi="宋体" w:eastAsia="宋体" w:cs="宋体"/>
                              <w:color w:val="000000"/>
                              <w:spacing w:val="0"/>
                              <w:w w:val="100"/>
                              <w:position w:val="0"/>
                              <w:sz w:val="18"/>
                              <w:szCs w:val="18"/>
                            </w:rPr>
                            <w:t>#</w:t>
                          </w:r>
                          <w:r>
                            <w:rPr>
                              <w:rFonts w:ascii="宋体" w:hAnsi="宋体" w:eastAsia="宋体" w:cs="宋体"/>
                              <w:color w:val="000000"/>
                              <w:spacing w:val="0"/>
                              <w:w w:val="100"/>
                              <w:position w:val="0"/>
                              <w:sz w:val="18"/>
                              <w:szCs w:val="18"/>
                            </w:rPr>
                            <w:fldChar w:fldCharType="end"/>
                          </w:r>
                        </w:p>
                      </w:txbxContent>
                    </wps:txbx>
                    <wps:bodyPr wrap="none" lIns="0" tIns="0" rIns="0" bIns="0">
                      <a:spAutoFit/>
                    </wps:bodyPr>
                  </wps:wsp>
                </a:graphicData>
              </a:graphic>
            </wp:anchor>
          </w:drawing>
        </mc:Choice>
        <mc:Fallback>
          <w:pict>
            <v:shape id="Shape 3" o:spid="_x0000_s1026" o:spt="202" type="#_x0000_t202" style="position:absolute;left:0pt;margin-left:515.75pt;margin-top:60.95pt;height:6.95pt;width:5.05pt;mso-position-horizontal-relative:page;mso-position-vertical-relative:page;mso-wrap-style:none;z-index:-440400896;mso-width-relative:page;mso-height-relative:page;" filled="f" stroked="f" coordsize="21600,21600" o:gfxdata="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DNM8BV2AAAAA0BAAAPAAAA&#10;AAAAAAEAIAAAADgAAABkcnMvZG93bnJldi54bWxQSwECFAAUAAAACACHTuJA1XRh9I0BAAAfAwAA&#10;DgAAAAAAAAABACAAAAA9AQAAZHJzL2Uyb0RvYy54bWxQSwUGAAAAAAYABgBZAQAAPAUAAAAA&#10;">
              <v:fill on="f" focussize="0,0"/>
              <v:stroke on="f"/>
              <v:imagedata o:title=""/>
              <o:lock v:ext="edit" aspectratio="f"/>
              <v:textbox inset="0mm,0mm,0mm,0mm" style="mso-fit-shape-to-text:t;">
                <w:txbxContent>
                  <w:p>
                    <w:pPr>
                      <w:pStyle w:val="14"/>
                      <w:keepNext w:val="0"/>
                      <w:keepLines w:val="0"/>
                      <w:widowControl w:val="0"/>
                      <w:shd w:val="clear" w:color="auto" w:fill="auto"/>
                      <w:bidi w:val="0"/>
                      <w:spacing w:before="0" w:after="0" w:line="240" w:lineRule="auto"/>
                      <w:ind w:left="0" w:right="0" w:firstLine="0"/>
                      <w:jc w:val="left"/>
                      <w:rPr>
                        <w:sz w:val="18"/>
                        <w:szCs w:val="18"/>
                      </w:rPr>
                    </w:pPr>
                    <w:r>
                      <w:fldChar w:fldCharType="begin"/>
                    </w:r>
                    <w:r>
                      <w:instrText xml:space="preserve"> PAGE \* MERGEFORMAT </w:instrText>
                    </w:r>
                    <w:r>
                      <w:fldChar w:fldCharType="separate"/>
                    </w:r>
                    <w:r>
                      <w:rPr>
                        <w:rFonts w:ascii="宋体" w:hAnsi="宋体" w:eastAsia="宋体" w:cs="宋体"/>
                        <w:color w:val="000000"/>
                        <w:spacing w:val="0"/>
                        <w:w w:val="100"/>
                        <w:position w:val="0"/>
                        <w:sz w:val="18"/>
                        <w:szCs w:val="18"/>
                      </w:rPr>
                      <w:t>#</w:t>
                    </w:r>
                    <w:r>
                      <w:rPr>
                        <w:rFonts w:ascii="宋体" w:hAnsi="宋体" w:eastAsia="宋体" w:cs="宋体"/>
                        <w:color w:val="000000"/>
                        <w:spacing w:val="0"/>
                        <w:w w:val="100"/>
                        <w:position w:val="0"/>
                        <w:sz w:val="18"/>
                        <w:szCs w:val="18"/>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1149350</wp:posOffset>
              </wp:positionH>
              <wp:positionV relativeFrom="page">
                <wp:posOffset>911225</wp:posOffset>
              </wp:positionV>
              <wp:extent cx="5474335" cy="0"/>
              <wp:effectExtent l="0" t="0" r="0" b="0"/>
              <wp:wrapNone/>
              <wp:docPr id="5" name="Shape 5"/>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9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FgAAAGRycy9QSwECFAAUAAAACACHTuJAmlahz9cAAAAMAQAADwAAAAAAAAAB&#10;ACAAAAA4AAAAZHJzL2Rvd25yZXYueG1sUEsBAhQAFAAAAAgAh07iQMcQaZeJAQAADAMAAA4AAAAA&#10;AAAAAQAgAAAAPAEAAGRycy9lMm9Eb2MueG1sUEsFBgAAAAAGAAYAWQEAADcFAAAAAA==&#10;">
              <v:fill on="f" focussize="0,0"/>
              <v:stroke weight="1pt" color="#FFFFFF" joinstyle="round"/>
              <v:imagedata o:title=""/>
              <o:lock v:ext="edit" aspectratio="f"/>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1167765</wp:posOffset>
              </wp:positionH>
              <wp:positionV relativeFrom="page">
                <wp:posOffset>774065</wp:posOffset>
              </wp:positionV>
              <wp:extent cx="5449570" cy="88265"/>
              <wp:effectExtent l="0" t="0" r="0" b="0"/>
              <wp:wrapNone/>
              <wp:docPr id="271" name="Shape 271"/>
              <wp:cNvGraphicFramePr/>
              <a:graphic xmlns:a="http://schemas.openxmlformats.org/drawingml/2006/main">
                <a:graphicData uri="http://schemas.microsoft.com/office/word/2010/wordprocessingShape">
                  <wps:wsp>
                    <wps:cNvSpPr txBox="1"/>
                    <wps:spPr>
                      <a:xfrm>
                        <a:off x="0" y="0"/>
                        <a:ext cx="5449570" cy="88265"/>
                      </a:xfrm>
                      <a:prstGeom prst="rect">
                        <a:avLst/>
                      </a:prstGeom>
                      <a:noFill/>
                    </wps:spPr>
                    <wps:txbx>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71" o:spid="_x0000_s1026" o:spt="202" type="#_x0000_t202" style="position:absolute;left:0pt;margin-left:91.95pt;margin-top:60.95pt;height:6.95pt;width:429.1pt;mso-position-horizontal-relative:page;mso-position-vertical-relative:page;z-index:-440400896;mso-width-relative:page;mso-height-relative:page;" filled="f" stroked="f" coordsize="21600,21600" o:gfxdata="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BYAAABkcnMvUEsBAhQAFAAAAAgAh07iQADIAsDWAAAADAEAAA8AAAAAAAAAAQAg&#10;AAAAOAAAAGRycy9kb3ducmV2LnhtbFBLAQIUABQAAAAIAIdO4kCskI/GiAEAABkDAAAOAAAAAAAA&#10;AAEAIAAAADsBAABkcnMvZTJvRG9jLnhtbFBLBQYAAAAABgAGAFkBAAA1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82"/>
                      </w:tabs>
                      <w:bidi w:val="0"/>
                      <w:spacing w:before="0" w:after="0" w:line="240" w:lineRule="auto"/>
                      <w:ind w:left="0" w:right="0" w:firstLine="0"/>
                      <w:jc w:val="left"/>
                    </w:pPr>
                    <w:r>
                      <w:rPr>
                        <w:color w:val="000000"/>
                        <w:spacing w:val="0"/>
                        <w:w w:val="100"/>
                        <w:position w:val="0"/>
                        <w:lang w:val="en-US" w:eastAsia="en-US" w:bidi="en-US"/>
                      </w:rPr>
                      <w:t>BI BLIOGRAPHY</w:t>
                    </w:r>
                    <w:r>
                      <w:rPr>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1152525</wp:posOffset>
              </wp:positionH>
              <wp:positionV relativeFrom="page">
                <wp:posOffset>911225</wp:posOffset>
              </wp:positionV>
              <wp:extent cx="5474335" cy="0"/>
              <wp:effectExtent l="0" t="0" r="0" b="0"/>
              <wp:wrapNone/>
              <wp:docPr id="273" name="Shape 27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73" o:spid="_x0000_s1026" o:spt="32" type="#_x0000_t32" style="position:absolute;left:0pt;margin-left:90.7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B5hUTc1gAAAAwBAAAPAAAAAAAA&#10;AAEAIAAAADgAAABkcnMvZG93bnJldi54bWxQSwECFAAUAAAACACHTuJAghTM9IwBAAAQAwAADgAA&#10;AAAAAAABACAAAAA7AQAAZHJzL2Uyb0RvYy54bWxQSwUGAAAAAAYABgBZAQAAOQU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19" name="Shape 19"/>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19" o:spid="_x0000_s1026" o:spt="202" type="#_x0000_t202" style="position:absolute;left:0pt;margin-left:93.1pt;margin-top:60pt;height:9.85pt;width:430.3pt;mso-position-horizontal-relative:page;mso-position-vertical-relative:page;z-index:-440400896;mso-width-relative:page;mso-height-relative:page;" filled="f" stroked="f" coordsize="21600,21600" o:gfxdata="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BYAAABkcnMvUEsBAhQAFAAAAAgAh07iQHUNaPLVAAAADAEAAA8AAAAAAAAAAQAgAAAA&#10;OAAAAGRycy9kb3ducmV2LnhtbFBLAQIUABQAAAAIAIdO4kAeaGcmhgEAABgDAAAOAAAAAAAAAAEA&#10;IAAAADoBAABkcnMvZTJvRG9jLnhtbFBLBQYAAAAABgAGAFkBAAAyBQ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1176020</wp:posOffset>
              </wp:positionH>
              <wp:positionV relativeFrom="page">
                <wp:posOffset>911225</wp:posOffset>
              </wp:positionV>
              <wp:extent cx="5474335" cy="0"/>
              <wp:effectExtent l="0" t="0" r="0" b="0"/>
              <wp:wrapNone/>
              <wp:docPr id="21" name="Shape 21"/>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1" o:spid="_x0000_s1026" o:spt="32" type="#_x0000_t32" style="position:absolute;left:0pt;margin-left:92.6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La5G/1wAAAAwBAAAPAAAAAAAA&#10;AAEAIAAAADgAAABkcnMvZG93bnJldi54bWxQSwECFAAUAAAACACHTuJAbcrcsYsBAAAOAwAADgAA&#10;AAAAAAABACAAAAA8AQAAZHJzL2Uyb0RvYy54bWxQSwUGAAAAAAYABgBZAQAAOQ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1182370</wp:posOffset>
              </wp:positionH>
              <wp:positionV relativeFrom="page">
                <wp:posOffset>762000</wp:posOffset>
              </wp:positionV>
              <wp:extent cx="5464810" cy="125095"/>
              <wp:effectExtent l="0" t="0" r="0" b="0"/>
              <wp:wrapNone/>
              <wp:docPr id="22" name="Shape 22"/>
              <wp:cNvGraphicFramePr/>
              <a:graphic xmlns:a="http://schemas.openxmlformats.org/drawingml/2006/main">
                <a:graphicData uri="http://schemas.microsoft.com/office/word/2010/wordprocessingShape">
                  <wps:wsp>
                    <wps:cNvSpPr txBox="1"/>
                    <wps:spPr>
                      <a:xfrm>
                        <a:off x="0" y="0"/>
                        <a:ext cx="5464810" cy="125095"/>
                      </a:xfrm>
                      <a:prstGeom prst="rect">
                        <a:avLst/>
                      </a:prstGeom>
                      <a:noFill/>
                    </wps:spPr>
                    <wps:txbx>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22" o:spid="_x0000_s1026" o:spt="202" type="#_x0000_t202" style="position:absolute;left:0pt;margin-left:93.1pt;margin-top:60pt;height:9.85pt;width:430.3pt;mso-position-horizontal-relative:page;mso-position-vertical-relative:page;z-index:-440400896;mso-width-relative:page;mso-height-relative:page;" filled="f" stroked="f" coordsize="21600,21600" o:gfxdata="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WAAAAZHJzL1BLAQIUABQAAAAIAIdO4kB1DWjy1QAAAAwBAAAPAAAAAAAAAAEA&#10;IAAAADgAAABkcnMvZG93bnJldi54bWxQSwECFAAUAAAACACHTuJAf1mSY4oBAAAYAwAADgAAAAAA&#10;AAABACAAAAA6AQAAZHJzL2Uyb0RvYy54bWxQSwUGAAAAAAYABgBZAQAANg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606"/>
                      </w:tabs>
                      <w:bidi w:val="0"/>
                      <w:spacing w:before="0" w:after="0" w:line="240" w:lineRule="auto"/>
                      <w:ind w:left="0" w:right="0" w:firstLine="0"/>
                      <w:jc w:val="left"/>
                    </w:pPr>
                    <w:r>
                      <w:rPr>
                        <w:b/>
                        <w:bCs/>
                        <w:color w:val="000000"/>
                        <w:spacing w:val="0"/>
                        <w:w w:val="100"/>
                        <w:position w:val="0"/>
                        <w:lang w:val="en-US" w:eastAsia="en-US" w:bidi="en-US"/>
                      </w:rPr>
                      <w:t xml:space="preserve">Chapter 2. </w:t>
                    </w:r>
                    <w:r>
                      <w:rPr>
                        <w:b/>
                        <w:bCs/>
                        <w:color w:val="000000"/>
                        <w:spacing w:val="0"/>
                        <w:w w:val="100"/>
                        <w:position w:val="0"/>
                        <w:lang w:eastAsia="en-US" w:bidi="en-US"/>
                      </w:rPr>
                      <w:t>BAISS</w:t>
                    </w:r>
                    <w:r>
                      <w:rPr>
                        <w:b/>
                        <w:bCs/>
                        <w:color w:val="000000"/>
                        <w:spacing w:val="0"/>
                        <w:w w:val="100"/>
                        <w:position w:val="0"/>
                        <w:lang w:val="en-US" w:eastAsia="en-US" w:bidi="en-US"/>
                      </w:rPr>
                      <w:t xml:space="preserve"> design constraints</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1176020</wp:posOffset>
              </wp:positionH>
              <wp:positionV relativeFrom="page">
                <wp:posOffset>911225</wp:posOffset>
              </wp:positionV>
              <wp:extent cx="5474335" cy="0"/>
              <wp:effectExtent l="0" t="0" r="0" b="0"/>
              <wp:wrapNone/>
              <wp:docPr id="24" name="Shape 24"/>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24" o:spid="_x0000_s1026" o:spt="32" type="#_x0000_t32" style="position:absolute;left:0pt;margin-left:92.6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La5G/1wAAAAwBAAAPAAAAAAAA&#10;AAEAIAAAADgAAABkcnMvZG93bnJldi54bWxQSwECFAAUAAAACACHTuJACnzyNosBAAAOAwAADgAA&#10;AAAAAAABACAAAAA8AQAAZHJzL2Uyb0RvYy54bWxQSwUGAAAAAAYABgBZAQAAOQUAAAAA&#10;">
              <v:fill on="f" focussize="0,0"/>
              <v:stroke weight="1pt" color="#FFFFFF" joinstyle="round"/>
              <v:imagedata o:title=""/>
              <o:lock v:ext="edit" aspectratio="f"/>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1149985</wp:posOffset>
              </wp:positionH>
              <wp:positionV relativeFrom="page">
                <wp:posOffset>768350</wp:posOffset>
              </wp:positionV>
              <wp:extent cx="5459095" cy="118745"/>
              <wp:effectExtent l="0" t="0" r="0" b="0"/>
              <wp:wrapNone/>
              <wp:docPr id="31" name="Shape 31"/>
              <wp:cNvGraphicFramePr/>
              <a:graphic xmlns:a="http://schemas.openxmlformats.org/drawingml/2006/main">
                <a:graphicData uri="http://schemas.microsoft.com/office/word/2010/wordprocessingShape">
                  <wps:wsp>
                    <wps:cNvSpPr txBox="1"/>
                    <wps:spPr>
                      <a:xfrm>
                        <a:off x="0" y="0"/>
                        <a:ext cx="5459095" cy="118745"/>
                      </a:xfrm>
                      <a:prstGeom prst="rect">
                        <a:avLst/>
                      </a:prstGeom>
                      <a:noFill/>
                    </wps:spPr>
                    <wps:txbx>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wps:txbx>
                    <wps:bodyPr lIns="0" tIns="0" rIns="0" bIns="0">
                      <a:spAutoFit/>
                    </wps:bodyPr>
                  </wps:wsp>
                </a:graphicData>
              </a:graphic>
            </wp:anchor>
          </w:drawing>
        </mc:Choice>
        <mc:Fallback>
          <w:pict>
            <v:shape id="Shape 31" o:spid="_x0000_s1026" o:spt="202" type="#_x0000_t202" style="position:absolute;left:0pt;margin-left:90.55pt;margin-top:60.5pt;height:9.35pt;width:429.85pt;mso-position-horizontal-relative:page;mso-position-vertical-relative:page;z-index:-440400896;mso-width-relative:page;mso-height-relative:page;" filled="f" stroked="f" coordsize="21600,21600" o:gfxdata="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D+TR4m1gAAAAwBAAAPAAAAAAAA&#10;AAEAIAAAADgAAABkcnMvZG93bnJldi54bWxQSwECFAAUAAAACACHTuJAHP1llowBAAAYAwAADgAA&#10;AAAAAAABACAAAAA7AQAAZHJzL2Uyb0RvYy54bWxQSwUGAAAAAAYABgBZAQAAOQUAAAAA&#10;">
              <v:fill on="f" focussize="0,0"/>
              <v:stroke on="f"/>
              <v:imagedata o:title=""/>
              <o:lock v:ext="edit" aspectratio="f"/>
              <v:textbox inset="0mm,0mm,0mm,0mm" style="mso-fit-shape-to-text:t;">
                <w:txbxContent>
                  <w:p>
                    <w:pPr>
                      <w:pStyle w:val="30"/>
                      <w:keepNext w:val="0"/>
                      <w:keepLines w:val="0"/>
                      <w:widowControl w:val="0"/>
                      <w:shd w:val="clear" w:color="auto" w:fill="auto"/>
                      <w:tabs>
                        <w:tab w:val="right" w:pos="8597"/>
                      </w:tabs>
                      <w:bidi w:val="0"/>
                      <w:spacing w:before="0" w:after="0" w:line="240" w:lineRule="auto"/>
                      <w:ind w:left="0" w:right="0" w:firstLine="0"/>
                      <w:jc w:val="left"/>
                    </w:pPr>
                    <w:r>
                      <w:rPr>
                        <w:b/>
                        <w:bCs/>
                        <w:color w:val="000000"/>
                        <w:spacing w:val="0"/>
                        <w:w w:val="100"/>
                        <w:position w:val="0"/>
                        <w:lang w:val="en-US" w:eastAsia="en-US" w:bidi="en-US"/>
                      </w:rPr>
                      <w:t xml:space="preserve">Chapter 3. </w:t>
                    </w:r>
                    <w:r>
                      <w:rPr>
                        <w:b/>
                        <w:bCs/>
                        <w:color w:val="000000"/>
                        <w:spacing w:val="0"/>
                        <w:w w:val="100"/>
                        <w:position w:val="0"/>
                        <w:lang w:eastAsia="en-US" w:bidi="en-US"/>
                      </w:rPr>
                      <w:t>platform</w:t>
                    </w:r>
                    <w:r>
                      <w:rPr>
                        <w:b/>
                        <w:bCs/>
                        <w:color w:val="000000"/>
                        <w:spacing w:val="0"/>
                        <w:w w:val="100"/>
                        <w:position w:val="0"/>
                        <w:lang w:val="en-US" w:eastAsia="en-US" w:bidi="en-US"/>
                      </w:rPr>
                      <w:tab/>
                    </w:r>
                    <w:r>
                      <w:fldChar w:fldCharType="begin"/>
                    </w:r>
                    <w:r>
                      <w:instrText xml:space="preserve"> PAGE \* MERGEFORMAT </w:instrText>
                    </w:r>
                    <w:r>
                      <w:fldChar w:fldCharType="separate"/>
                    </w:r>
                    <w:r>
                      <w:rPr>
                        <w:color w:val="000000"/>
                        <w:spacing w:val="0"/>
                        <w:w w:val="100"/>
                        <w:position w:val="0"/>
                        <w:lang w:val="en-US" w:eastAsia="en-US" w:bidi="en-US"/>
                      </w:rPr>
                      <w:t>#</w:t>
                    </w:r>
                    <w:r>
                      <w:rPr>
                        <w:color w:val="000000"/>
                        <w:spacing w:val="0"/>
                        <w:w w:val="100"/>
                        <w:position w:val="0"/>
                        <w:lang w:val="en-US" w:eastAsia="en-US" w:bidi="en-US"/>
                      </w:rPr>
                      <w:fldChar w:fldCharType="end"/>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1143635</wp:posOffset>
              </wp:positionH>
              <wp:positionV relativeFrom="page">
                <wp:posOffset>911225</wp:posOffset>
              </wp:positionV>
              <wp:extent cx="5474335" cy="0"/>
              <wp:effectExtent l="0" t="0" r="0" b="0"/>
              <wp:wrapNone/>
              <wp:docPr id="33" name="Shape 33"/>
              <wp:cNvGraphicFramePr/>
              <a:graphic xmlns:a="http://schemas.openxmlformats.org/drawingml/2006/main">
                <a:graphicData uri="http://schemas.microsoft.com/office/word/2010/wordprocessingShape">
                  <wps:wsp>
                    <wps:cNvCnPr/>
                    <wps:spPr>
                      <a:xfrm>
                        <a:off x="0" y="0"/>
                        <a:ext cx="5474335" cy="0"/>
                      </a:xfrm>
                      <a:prstGeom prst="straightConnector1">
                        <a:avLst/>
                      </a:prstGeom>
                      <a:ln w="12700">
                        <a:solidFill>
                          <a:srgbClr val="FFFFFF"/>
                        </a:solidFill>
                      </a:ln>
                    </wps:spPr>
                    <wps:bodyPr/>
                  </wps:wsp>
                </a:graphicData>
              </a:graphic>
            </wp:anchor>
          </w:drawing>
        </mc:Choice>
        <mc:Fallback>
          <w:pict>
            <v:shape id="Shape 33" o:spid="_x0000_s1026" o:spt="32" type="#_x0000_t32" style="position:absolute;left:0pt;margin-left:90.05pt;margin-top:71.75pt;height:0pt;width:431.05pt;mso-position-horizontal-relative:page;mso-position-vertical-relative:page;z-index:-503315456;mso-width-relative:page;mso-height-relative:page;" filled="f" stroked="t" coordsize="21600,21600" o:gfxdata="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WAAAAZHJzL1BLAQIUABQAAAAIAIdO4kAgb7D61wAAAAwBAAAPAAAAAAAA&#10;AAEAIAAAADgAAABkcnMvZG93bnJldi54bWxQSwECFAAUAAAACACHTuJAOO3qBosBAAAOAwAADgAA&#10;AAAAAAABACAAAAA8AQAAZHJzL2Uyb0RvYy54bWxQSwUGAAAAAAYABgBZAQAAOQU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BBC3D"/>
    <w:multiLevelType w:val="multilevel"/>
    <w:tmpl w:val="5FABBC3D"/>
    <w:lvl w:ilvl="0" w:tentative="0">
      <w:start w:val="1"/>
      <w:numFmt w:val="decimal"/>
      <w:lvlText w:val="%1"/>
      <w:lvlJc w:val="left"/>
      <w:rPr>
        <w:rFonts w:ascii="Times New Roman" w:hAnsi="Times New Roman" w:eastAsia="Times New Roman" w:cs="Times New Roman"/>
        <w:b/>
        <w:bCs/>
        <w:i w:val="0"/>
        <w:iCs w:val="0"/>
        <w:smallCaps w:val="0"/>
        <w:strike w:val="0"/>
        <w:color w:val="7DB5FF"/>
        <w:spacing w:val="0"/>
        <w:w w:val="100"/>
        <w:position w:val="0"/>
        <w:sz w:val="30"/>
        <w:szCs w:val="30"/>
        <w:u w:val="none"/>
        <w:shd w:val="clear" w:color="auto" w:fill="auto"/>
        <w:lang w:val="en-US" w:eastAsia="en-US" w:bidi="en-US"/>
      </w:rPr>
    </w:lvl>
    <w:lvl w:ilvl="1" w:tentative="0">
      <w:start w:val="1"/>
      <w:numFmt w:val="decimal"/>
      <w:lvlText w:val="%1.%2"/>
      <w:lvlJc w:val="left"/>
      <w:rPr>
        <w:rFonts w:ascii="Times New Roman" w:hAnsi="Times New Roman" w:eastAsia="Times New Roman" w:cs="Times New Roman"/>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
    <w:nsid w:val="5FABBC5E"/>
    <w:multiLevelType w:val="singleLevel"/>
    <w:tmpl w:val="5FABBC5E"/>
    <w:lvl w:ilvl="0" w:tentative="0">
      <w:start w:val="1"/>
      <w:numFmt w:val="decimal"/>
      <w:lvlText w:val="2.%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2">
    <w:nsid w:val="5FABBC69"/>
    <w:multiLevelType w:val="singleLevel"/>
    <w:tmpl w:val="5FABBC69"/>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3">
    <w:nsid w:val="5FABBC74"/>
    <w:multiLevelType w:val="singleLevel"/>
    <w:tmpl w:val="5FABBC74"/>
    <w:lvl w:ilvl="0" w:tentative="0">
      <w:start w:val="1"/>
      <w:numFmt w:val="decimal"/>
      <w:lvlText w:val="3.%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4">
    <w:nsid w:val="5FABBC7F"/>
    <w:multiLevelType w:val="singleLevel"/>
    <w:tmpl w:val="5FABBC7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
    <w:nsid w:val="5FABBC8A"/>
    <w:multiLevelType w:val="singleLevel"/>
    <w:tmpl w:val="5FABBC8A"/>
    <w:lvl w:ilvl="0" w:tentative="0">
      <w:start w:val="1"/>
      <w:numFmt w:val="decimal"/>
      <w:lvlText w:val="3.4.%1"/>
      <w:lvlJc w:val="left"/>
      <w:rPr>
        <w:rFonts w:ascii="宋体" w:hAnsi="宋体" w:eastAsia="宋体" w:cs="宋体"/>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6">
    <w:nsid w:val="5FABBC95"/>
    <w:multiLevelType w:val="singleLevel"/>
    <w:tmpl w:val="5FABBC95"/>
    <w:lvl w:ilvl="0" w:tentative="0">
      <w:start w:val="7"/>
      <w:numFmt w:val="decimal"/>
      <w:lvlText w:val="3.%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7">
    <w:nsid w:val="5FABBCA0"/>
    <w:multiLevelType w:val="singleLevel"/>
    <w:tmpl w:val="5FABBCA0"/>
    <w:lvl w:ilvl="0" w:tentative="0">
      <w:start w:val="1"/>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8">
    <w:nsid w:val="5FABBCAB"/>
    <w:multiLevelType w:val="singleLevel"/>
    <w:tmpl w:val="5FABBCAB"/>
    <w:lvl w:ilvl="0" w:tentative="0">
      <w:start w:val="1"/>
      <w:numFmt w:val="decimal"/>
      <w:lvlText w:val="4.1.%1"/>
      <w:lvlJc w:val="left"/>
      <w:rPr>
        <w:rFonts w:ascii="宋体" w:hAnsi="宋体" w:eastAsia="宋体" w:cs="宋体"/>
        <w:b/>
        <w:bCs/>
        <w:i w:val="0"/>
        <w:iCs w:val="0"/>
        <w:smallCaps w:val="0"/>
        <w:strike w:val="0"/>
        <w:color w:val="2683FF"/>
        <w:spacing w:val="0"/>
        <w:w w:val="100"/>
        <w:position w:val="0"/>
        <w:sz w:val="18"/>
        <w:szCs w:val="18"/>
        <w:u w:val="none"/>
        <w:shd w:val="clear" w:color="auto" w:fill="auto"/>
        <w:lang w:val="en-US" w:eastAsia="en-US" w:bidi="en-US"/>
      </w:rPr>
    </w:lvl>
  </w:abstractNum>
  <w:abstractNum w:abstractNumId="9">
    <w:nsid w:val="5FABBCB6"/>
    <w:multiLevelType w:val="singleLevel"/>
    <w:tmpl w:val="5FABBCB6"/>
    <w:lvl w:ilvl="0" w:tentative="0">
      <w:start w:val="5"/>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0">
    <w:nsid w:val="5FABBCC1"/>
    <w:multiLevelType w:val="singleLevel"/>
    <w:tmpl w:val="5FABBCC1"/>
    <w:lvl w:ilvl="0" w:tentative="0">
      <w:start w:val="3"/>
      <w:numFmt w:val="decimal"/>
      <w:lvlText w:val="4.8.%1"/>
      <w:lvlJc w:val="left"/>
      <w:rPr>
        <w:rFonts w:ascii="宋体" w:hAnsi="宋体" w:eastAsia="宋体" w:cs="宋体"/>
        <w:b/>
        <w:bCs/>
        <w:i w:val="0"/>
        <w:iCs w:val="0"/>
        <w:smallCaps w:val="0"/>
        <w:strike w:val="0"/>
        <w:color w:val="2683FF"/>
        <w:spacing w:val="0"/>
        <w:w w:val="100"/>
        <w:position w:val="0"/>
        <w:sz w:val="18"/>
        <w:szCs w:val="18"/>
        <w:u w:val="none"/>
        <w:shd w:val="clear" w:color="auto" w:fill="FFFFFF"/>
        <w:lang w:val="en-US" w:eastAsia="en-US" w:bidi="en-US"/>
      </w:rPr>
    </w:lvl>
  </w:abstractNum>
  <w:abstractNum w:abstractNumId="11">
    <w:nsid w:val="5FABBCCC"/>
    <w:multiLevelType w:val="singleLevel"/>
    <w:tmpl w:val="5FABBCCC"/>
    <w:lvl w:ilvl="0" w:tentative="0">
      <w:start w:val="10"/>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2">
    <w:nsid w:val="5FABBCD7"/>
    <w:multiLevelType w:val="singleLevel"/>
    <w:tmpl w:val="5FABBCD7"/>
    <w:lvl w:ilvl="0" w:tentative="0">
      <w:start w:val="16"/>
      <w:numFmt w:val="decimal"/>
      <w:lvlText w:val="4.%1"/>
      <w:lvlJc w:val="left"/>
      <w:rPr>
        <w:rFonts w:ascii="Times New Roman" w:hAnsi="Times New Roman" w:eastAsia="Times New Roman" w:cs="Times New Roman"/>
        <w:b/>
        <w:bCs/>
        <w:i w:val="0"/>
        <w:iCs w:val="0"/>
        <w:smallCaps w:val="0"/>
        <w:strike w:val="0"/>
        <w:color w:val="2683FF"/>
        <w:spacing w:val="0"/>
        <w:w w:val="100"/>
        <w:position w:val="0"/>
        <w:sz w:val="28"/>
        <w:szCs w:val="28"/>
        <w:u w:val="none"/>
        <w:shd w:val="clear" w:color="auto" w:fill="FFFFFF"/>
        <w:lang w:val="en-US" w:eastAsia="en-US" w:bidi="en-US"/>
      </w:rPr>
    </w:lvl>
  </w:abstractNum>
  <w:abstractNum w:abstractNumId="13">
    <w:nsid w:val="5FABBCE2"/>
    <w:multiLevelType w:val="singleLevel"/>
    <w:tmpl w:val="5FABBCE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nsid w:val="5FABBD45"/>
    <w:multiLevelType w:val="singleLevel"/>
    <w:tmpl w:val="5FABBD45"/>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5">
    <w:nsid w:val="5FABBD50"/>
    <w:multiLevelType w:val="singleLevel"/>
    <w:tmpl w:val="5FABBD50"/>
    <w:lvl w:ilvl="0" w:tentative="0">
      <w:start w:val="99"/>
      <w:numFmt w:val="decimal"/>
      <w:lvlText w:val="[%1]"/>
      <w:lvlJc w:val="left"/>
      <w:rPr>
        <w:rFonts w:ascii="宋体" w:hAnsi="宋体" w:eastAsia="宋体" w:cs="宋体"/>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16">
    <w:nsid w:val="5FAD79BB"/>
    <w:multiLevelType w:val="multilevel"/>
    <w:tmpl w:val="5FAD79BB"/>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4"/>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薛驹">
    <w15:presenceInfo w15:providerId="WPS Office" w15:userId="3099887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trackRevisions w:val="1"/>
  <w:documentProtection w:enforcement="0"/>
  <w:evenAndOddHeaders w:val="1"/>
  <w:drawingGridHorizontalSpacing w:val="181"/>
  <w:drawingGridVerticalSpacing w:val="181"/>
  <w:displayHorizontalDrawingGridEvery w:val="1"/>
  <w:displayVerticalDrawingGridEvery w:val="1"/>
  <w:characterSpacingControl w:val="compressPunctuation"/>
  <w:compat>
    <w:doNotExpandShiftReturn/>
    <w:useFELayout/>
    <w:compatSetting w:name="compatibilityMode" w:uri="http://schemas.microsoft.com/office/word" w:val="15"/>
  </w:compat>
  <w:rsids>
    <w:rsidRoot w:val="00000000"/>
    <w:rsid w:val="1BFFE96D"/>
    <w:rsid w:val="1FFEDC0E"/>
    <w:rsid w:val="35F982CC"/>
    <w:rsid w:val="37FD2445"/>
    <w:rsid w:val="4DFF226C"/>
    <w:rsid w:val="4FEBC70D"/>
    <w:rsid w:val="55E4F319"/>
    <w:rsid w:val="57EBC859"/>
    <w:rsid w:val="5B5D6959"/>
    <w:rsid w:val="5DEC59F1"/>
    <w:rsid w:val="5FDD2B1B"/>
    <w:rsid w:val="5FFFFDBC"/>
    <w:rsid w:val="64FB966F"/>
    <w:rsid w:val="6FFF97A1"/>
    <w:rsid w:val="6FFFE337"/>
    <w:rsid w:val="73DFBEDE"/>
    <w:rsid w:val="75BED436"/>
    <w:rsid w:val="7AD6C34E"/>
    <w:rsid w:val="7D7704A1"/>
    <w:rsid w:val="BBCB67DC"/>
    <w:rsid w:val="D83D5A3D"/>
    <w:rsid w:val="DBE209DE"/>
    <w:rsid w:val="E7B57427"/>
    <w:rsid w:val="EC4FF81B"/>
    <w:rsid w:val="ED71E228"/>
    <w:rsid w:val="F3A939CC"/>
    <w:rsid w:val="F7FF763A"/>
    <w:rsid w:val="FEFEBFE2"/>
    <w:rsid w:val="FF5B0714"/>
    <w:rsid w:val="FF792529"/>
    <w:rsid w:val="FFCF9E84"/>
    <w:rsid w:val="FFDFF691"/>
    <w:rsid w:val="FFEDBE32"/>
    <w:rsid w:val="FFFEBB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customStyle="1" w:styleId="5">
    <w:name w:val="Footnote|1_"/>
    <w:basedOn w:val="3"/>
    <w:link w:val="6"/>
    <w:qFormat/>
    <w:uiPriority w:val="0"/>
    <w:rPr>
      <w:sz w:val="18"/>
      <w:szCs w:val="18"/>
      <w:u w:val="none"/>
      <w:shd w:val="clear" w:color="auto" w:fill="auto"/>
    </w:rPr>
  </w:style>
  <w:style w:type="paragraph" w:customStyle="1" w:styleId="6">
    <w:name w:val="Footnote|1"/>
    <w:basedOn w:val="1"/>
    <w:link w:val="5"/>
    <w:qFormat/>
    <w:uiPriority w:val="0"/>
    <w:pPr>
      <w:widowControl w:val="0"/>
      <w:shd w:val="clear" w:color="auto" w:fill="auto"/>
      <w:ind w:left="720" w:firstLine="240"/>
    </w:pPr>
    <w:rPr>
      <w:sz w:val="18"/>
      <w:szCs w:val="18"/>
      <w:u w:val="none"/>
      <w:shd w:val="clear" w:color="auto" w:fill="auto"/>
    </w:rPr>
  </w:style>
  <w:style w:type="character" w:customStyle="1" w:styleId="7">
    <w:name w:val="Body text|6_"/>
    <w:basedOn w:val="3"/>
    <w:link w:val="8"/>
    <w:qFormat/>
    <w:uiPriority w:val="0"/>
    <w:rPr>
      <w:b/>
      <w:bCs/>
      <w:sz w:val="110"/>
      <w:szCs w:val="110"/>
      <w:u w:val="none"/>
      <w:shd w:val="clear" w:color="auto" w:fill="FFFFFF"/>
    </w:rPr>
  </w:style>
  <w:style w:type="paragraph" w:customStyle="1" w:styleId="8">
    <w:name w:val="Body text|6"/>
    <w:basedOn w:val="1"/>
    <w:link w:val="7"/>
    <w:qFormat/>
    <w:uiPriority w:val="0"/>
    <w:pPr>
      <w:widowControl w:val="0"/>
      <w:shd w:val="clear" w:color="auto" w:fill="auto"/>
      <w:ind w:left="-20"/>
      <w:jc w:val="center"/>
    </w:pPr>
    <w:rPr>
      <w:b/>
      <w:bCs/>
      <w:sz w:val="110"/>
      <w:szCs w:val="110"/>
      <w:u w:val="none"/>
      <w:shd w:val="clear" w:color="auto" w:fill="FFFFFF"/>
    </w:rPr>
  </w:style>
  <w:style w:type="character" w:customStyle="1" w:styleId="9">
    <w:name w:val="Heading #2|1_"/>
    <w:basedOn w:val="3"/>
    <w:link w:val="10"/>
    <w:qFormat/>
    <w:uiPriority w:val="0"/>
    <w:rPr>
      <w:b/>
      <w:bCs/>
      <w:sz w:val="40"/>
      <w:szCs w:val="40"/>
      <w:u w:val="none"/>
      <w:shd w:val="clear" w:color="auto" w:fill="FFFFFF"/>
    </w:rPr>
  </w:style>
  <w:style w:type="paragraph" w:customStyle="1" w:styleId="10">
    <w:name w:val="Heading #2|1"/>
    <w:basedOn w:val="1"/>
    <w:link w:val="9"/>
    <w:qFormat/>
    <w:uiPriority w:val="0"/>
    <w:pPr>
      <w:widowControl w:val="0"/>
      <w:shd w:val="clear" w:color="auto" w:fill="auto"/>
      <w:spacing w:after="820" w:line="504" w:lineRule="exact"/>
      <w:jc w:val="center"/>
      <w:outlineLvl w:val="1"/>
    </w:pPr>
    <w:rPr>
      <w:b/>
      <w:bCs/>
      <w:sz w:val="40"/>
      <w:szCs w:val="40"/>
      <w:u w:val="none"/>
      <w:shd w:val="clear" w:color="auto" w:fill="FFFFFF"/>
    </w:rPr>
  </w:style>
  <w:style w:type="character" w:customStyle="1" w:styleId="11">
    <w:name w:val="Body text|2_"/>
    <w:basedOn w:val="3"/>
    <w:link w:val="12"/>
    <w:qFormat/>
    <w:uiPriority w:val="0"/>
    <w:rPr>
      <w:sz w:val="18"/>
      <w:szCs w:val="18"/>
      <w:u w:val="none"/>
      <w:shd w:val="clear" w:color="auto" w:fill="auto"/>
    </w:rPr>
  </w:style>
  <w:style w:type="paragraph" w:customStyle="1" w:styleId="12">
    <w:name w:val="Body text|2"/>
    <w:basedOn w:val="1"/>
    <w:link w:val="11"/>
    <w:qFormat/>
    <w:uiPriority w:val="0"/>
    <w:pPr>
      <w:widowControl w:val="0"/>
      <w:shd w:val="clear" w:color="auto" w:fill="auto"/>
      <w:spacing w:line="319" w:lineRule="auto"/>
    </w:pPr>
    <w:rPr>
      <w:sz w:val="18"/>
      <w:szCs w:val="18"/>
      <w:u w:val="none"/>
      <w:shd w:val="clear" w:color="auto" w:fill="auto"/>
    </w:rPr>
  </w:style>
  <w:style w:type="character" w:customStyle="1" w:styleId="13">
    <w:name w:val="Header or footer|2_"/>
    <w:basedOn w:val="3"/>
    <w:link w:val="14"/>
    <w:qFormat/>
    <w:uiPriority w:val="0"/>
    <w:rPr>
      <w:sz w:val="20"/>
      <w:szCs w:val="20"/>
      <w:u w:val="none"/>
      <w:shd w:val="clear" w:color="auto" w:fill="auto"/>
      <w:lang w:val="zh-CN" w:eastAsia="zh-CN" w:bidi="zh-CN"/>
    </w:rPr>
  </w:style>
  <w:style w:type="paragraph" w:customStyle="1" w:styleId="14">
    <w:name w:val="Header or footer|2"/>
    <w:basedOn w:val="1"/>
    <w:link w:val="13"/>
    <w:qFormat/>
    <w:uiPriority w:val="0"/>
    <w:pPr>
      <w:widowControl w:val="0"/>
      <w:shd w:val="clear" w:color="auto" w:fill="auto"/>
    </w:pPr>
    <w:rPr>
      <w:sz w:val="20"/>
      <w:szCs w:val="20"/>
      <w:u w:val="none"/>
      <w:shd w:val="clear" w:color="auto" w:fill="auto"/>
      <w:lang w:val="zh-CN" w:eastAsia="zh-CN" w:bidi="zh-CN"/>
    </w:rPr>
  </w:style>
  <w:style w:type="character" w:customStyle="1" w:styleId="15">
    <w:name w:val="Body text|4_"/>
    <w:basedOn w:val="3"/>
    <w:link w:val="16"/>
    <w:qFormat/>
    <w:uiPriority w:val="0"/>
    <w:rPr>
      <w:b/>
      <w:bCs/>
      <w:sz w:val="48"/>
      <w:szCs w:val="48"/>
      <w:u w:val="none"/>
      <w:shd w:val="clear" w:color="auto" w:fill="FFFFFF"/>
    </w:rPr>
  </w:style>
  <w:style w:type="paragraph" w:customStyle="1" w:styleId="16">
    <w:name w:val="Body text|4"/>
    <w:basedOn w:val="1"/>
    <w:link w:val="15"/>
    <w:qFormat/>
    <w:uiPriority w:val="0"/>
    <w:pPr>
      <w:widowControl w:val="0"/>
      <w:shd w:val="clear" w:color="auto" w:fill="auto"/>
      <w:spacing w:after="1140"/>
      <w:ind w:hanging="260"/>
    </w:pPr>
    <w:rPr>
      <w:b/>
      <w:bCs/>
      <w:sz w:val="48"/>
      <w:szCs w:val="48"/>
      <w:u w:val="none"/>
      <w:shd w:val="clear" w:color="auto" w:fill="FFFFFF"/>
    </w:rPr>
  </w:style>
  <w:style w:type="character" w:customStyle="1" w:styleId="17">
    <w:name w:val="Table of contents|1_"/>
    <w:basedOn w:val="3"/>
    <w:link w:val="18"/>
    <w:qFormat/>
    <w:uiPriority w:val="0"/>
    <w:rPr>
      <w:sz w:val="19"/>
      <w:szCs w:val="19"/>
      <w:u w:val="none"/>
      <w:shd w:val="clear" w:color="auto" w:fill="auto"/>
    </w:rPr>
  </w:style>
  <w:style w:type="paragraph" w:customStyle="1" w:styleId="18">
    <w:name w:val="Table of contents|1"/>
    <w:basedOn w:val="1"/>
    <w:link w:val="17"/>
    <w:qFormat/>
    <w:uiPriority w:val="0"/>
    <w:pPr>
      <w:widowControl w:val="0"/>
      <w:shd w:val="clear" w:color="auto" w:fill="auto"/>
      <w:spacing w:after="220"/>
    </w:pPr>
    <w:rPr>
      <w:sz w:val="19"/>
      <w:szCs w:val="19"/>
      <w:u w:val="none"/>
      <w:shd w:val="clear" w:color="auto" w:fill="auto"/>
    </w:rPr>
  </w:style>
  <w:style w:type="character" w:customStyle="1" w:styleId="19">
    <w:name w:val="Other|1_"/>
    <w:basedOn w:val="3"/>
    <w:link w:val="20"/>
    <w:qFormat/>
    <w:uiPriority w:val="0"/>
    <w:rPr>
      <w:rFonts w:ascii="宋体" w:hAnsi="宋体" w:eastAsia="宋体" w:cs="宋体"/>
      <w:sz w:val="18"/>
      <w:szCs w:val="18"/>
      <w:u w:val="none"/>
      <w:shd w:val="clear" w:color="auto" w:fill="auto"/>
    </w:rPr>
  </w:style>
  <w:style w:type="paragraph" w:customStyle="1" w:styleId="20">
    <w:name w:val="Other|1"/>
    <w:basedOn w:val="1"/>
    <w:link w:val="19"/>
    <w:qFormat/>
    <w:uiPriority w:val="0"/>
    <w:pPr>
      <w:widowControl w:val="0"/>
      <w:shd w:val="clear" w:color="auto" w:fill="auto"/>
      <w:spacing w:after="180" w:line="322" w:lineRule="auto"/>
      <w:ind w:firstLine="300"/>
    </w:pPr>
    <w:rPr>
      <w:rFonts w:ascii="宋体" w:hAnsi="宋体" w:eastAsia="宋体" w:cs="宋体"/>
      <w:sz w:val="18"/>
      <w:szCs w:val="18"/>
      <w:u w:val="none"/>
      <w:shd w:val="clear" w:color="auto" w:fill="auto"/>
    </w:rPr>
  </w:style>
  <w:style w:type="character" w:customStyle="1" w:styleId="21">
    <w:name w:val="Table caption|1_"/>
    <w:basedOn w:val="3"/>
    <w:link w:val="22"/>
    <w:qFormat/>
    <w:uiPriority w:val="0"/>
    <w:rPr>
      <w:sz w:val="19"/>
      <w:szCs w:val="19"/>
      <w:u w:val="none"/>
      <w:shd w:val="clear" w:color="auto" w:fill="auto"/>
    </w:rPr>
  </w:style>
  <w:style w:type="paragraph" w:customStyle="1" w:styleId="22">
    <w:name w:val="Table caption|1"/>
    <w:basedOn w:val="1"/>
    <w:link w:val="21"/>
    <w:qFormat/>
    <w:uiPriority w:val="0"/>
    <w:pPr>
      <w:widowControl w:val="0"/>
      <w:shd w:val="clear" w:color="auto" w:fill="auto"/>
      <w:jc w:val="center"/>
    </w:pPr>
    <w:rPr>
      <w:sz w:val="19"/>
      <w:szCs w:val="19"/>
      <w:u w:val="none"/>
      <w:shd w:val="clear" w:color="auto" w:fill="auto"/>
    </w:rPr>
  </w:style>
  <w:style w:type="character" w:customStyle="1" w:styleId="23">
    <w:name w:val="Body text|1_"/>
    <w:basedOn w:val="3"/>
    <w:link w:val="24"/>
    <w:qFormat/>
    <w:uiPriority w:val="0"/>
    <w:rPr>
      <w:rFonts w:ascii="宋体" w:hAnsi="宋体" w:eastAsia="宋体" w:cs="宋体"/>
      <w:sz w:val="18"/>
      <w:szCs w:val="18"/>
      <w:u w:val="none"/>
      <w:shd w:val="clear" w:color="auto" w:fill="auto"/>
    </w:rPr>
  </w:style>
  <w:style w:type="paragraph" w:customStyle="1" w:styleId="24">
    <w:name w:val="Body text|1"/>
    <w:basedOn w:val="1"/>
    <w:link w:val="23"/>
    <w:qFormat/>
    <w:uiPriority w:val="0"/>
    <w:pPr>
      <w:widowControl w:val="0"/>
      <w:shd w:val="clear" w:color="auto" w:fill="auto"/>
      <w:spacing w:after="180" w:line="322" w:lineRule="auto"/>
      <w:ind w:firstLine="300"/>
    </w:pPr>
    <w:rPr>
      <w:rFonts w:ascii="宋体" w:hAnsi="宋体" w:eastAsia="宋体" w:cs="宋体"/>
      <w:sz w:val="18"/>
      <w:szCs w:val="18"/>
      <w:u w:val="none"/>
      <w:shd w:val="clear" w:color="auto" w:fill="auto"/>
    </w:rPr>
  </w:style>
  <w:style w:type="character" w:customStyle="1" w:styleId="25">
    <w:name w:val="Heading #3|1_"/>
    <w:basedOn w:val="3"/>
    <w:link w:val="26"/>
    <w:qFormat/>
    <w:uiPriority w:val="0"/>
    <w:rPr>
      <w:b/>
      <w:bCs/>
      <w:sz w:val="28"/>
      <w:szCs w:val="28"/>
      <w:u w:val="none"/>
      <w:shd w:val="clear" w:color="auto" w:fill="auto"/>
    </w:rPr>
  </w:style>
  <w:style w:type="paragraph" w:customStyle="1" w:styleId="26">
    <w:name w:val="Heading #3|1"/>
    <w:basedOn w:val="1"/>
    <w:link w:val="25"/>
    <w:qFormat/>
    <w:uiPriority w:val="0"/>
    <w:pPr>
      <w:widowControl w:val="0"/>
      <w:shd w:val="clear" w:color="auto" w:fill="auto"/>
      <w:spacing w:after="260"/>
      <w:outlineLvl w:val="2"/>
    </w:pPr>
    <w:rPr>
      <w:b/>
      <w:bCs/>
      <w:sz w:val="28"/>
      <w:szCs w:val="28"/>
      <w:u w:val="none"/>
      <w:shd w:val="clear" w:color="auto" w:fill="auto"/>
    </w:rPr>
  </w:style>
  <w:style w:type="character" w:customStyle="1" w:styleId="27">
    <w:name w:val="Heading #1|1_"/>
    <w:basedOn w:val="3"/>
    <w:link w:val="28"/>
    <w:qFormat/>
    <w:uiPriority w:val="0"/>
    <w:rPr>
      <w:b/>
      <w:bCs/>
      <w:sz w:val="48"/>
      <w:szCs w:val="48"/>
      <w:u w:val="none"/>
      <w:shd w:val="clear" w:color="auto" w:fill="FFFFFF"/>
    </w:rPr>
  </w:style>
  <w:style w:type="paragraph" w:customStyle="1" w:styleId="28">
    <w:name w:val="Heading #1|1"/>
    <w:basedOn w:val="1"/>
    <w:link w:val="27"/>
    <w:qFormat/>
    <w:uiPriority w:val="0"/>
    <w:pPr>
      <w:widowControl w:val="0"/>
      <w:shd w:val="clear" w:color="auto" w:fill="auto"/>
      <w:spacing w:after="1100"/>
      <w:ind w:firstLine="360"/>
      <w:outlineLvl w:val="0"/>
    </w:pPr>
    <w:rPr>
      <w:b/>
      <w:bCs/>
      <w:sz w:val="48"/>
      <w:szCs w:val="48"/>
      <w:u w:val="none"/>
      <w:shd w:val="clear" w:color="auto" w:fill="FFFFFF"/>
    </w:rPr>
  </w:style>
  <w:style w:type="character" w:customStyle="1" w:styleId="29">
    <w:name w:val="Header or footer|1_"/>
    <w:basedOn w:val="3"/>
    <w:link w:val="30"/>
    <w:qFormat/>
    <w:uiPriority w:val="0"/>
    <w:rPr>
      <w:rFonts w:ascii="宋体" w:hAnsi="宋体" w:eastAsia="宋体" w:cs="宋体"/>
      <w:sz w:val="18"/>
      <w:szCs w:val="18"/>
      <w:u w:val="none"/>
      <w:shd w:val="clear" w:color="auto" w:fill="auto"/>
    </w:rPr>
  </w:style>
  <w:style w:type="paragraph" w:customStyle="1" w:styleId="30">
    <w:name w:val="Header or footer|1"/>
    <w:basedOn w:val="1"/>
    <w:link w:val="29"/>
    <w:qFormat/>
    <w:uiPriority w:val="0"/>
    <w:pPr>
      <w:widowControl w:val="0"/>
      <w:shd w:val="clear" w:color="auto" w:fill="auto"/>
      <w:jc w:val="right"/>
    </w:pPr>
    <w:rPr>
      <w:rFonts w:ascii="宋体" w:hAnsi="宋体" w:eastAsia="宋体" w:cs="宋体"/>
      <w:sz w:val="18"/>
      <w:szCs w:val="18"/>
      <w:u w:val="none"/>
      <w:shd w:val="clear" w:color="auto" w:fill="auto"/>
    </w:rPr>
  </w:style>
  <w:style w:type="character" w:customStyle="1" w:styleId="31">
    <w:name w:val="Body text|3_"/>
    <w:basedOn w:val="3"/>
    <w:link w:val="32"/>
    <w:qFormat/>
    <w:uiPriority w:val="0"/>
    <w:rPr>
      <w:sz w:val="16"/>
      <w:szCs w:val="16"/>
      <w:u w:val="none"/>
      <w:shd w:val="clear" w:color="auto" w:fill="auto"/>
    </w:rPr>
  </w:style>
  <w:style w:type="paragraph" w:customStyle="1" w:styleId="32">
    <w:name w:val="Body text|3"/>
    <w:basedOn w:val="1"/>
    <w:link w:val="31"/>
    <w:qFormat/>
    <w:uiPriority w:val="0"/>
    <w:pPr>
      <w:widowControl w:val="0"/>
      <w:shd w:val="clear" w:color="auto" w:fill="auto"/>
      <w:ind w:firstLine="400"/>
    </w:pPr>
    <w:rPr>
      <w:sz w:val="16"/>
      <w:szCs w:val="16"/>
      <w:u w:val="none"/>
      <w:shd w:val="clear" w:color="auto" w:fill="auto"/>
    </w:rPr>
  </w:style>
  <w:style w:type="character" w:customStyle="1" w:styleId="33">
    <w:name w:val="Picture caption|1_"/>
    <w:basedOn w:val="3"/>
    <w:link w:val="34"/>
    <w:qFormat/>
    <w:uiPriority w:val="0"/>
    <w:rPr>
      <w:rFonts w:ascii="宋体" w:hAnsi="宋体" w:eastAsia="宋体" w:cs="宋体"/>
      <w:i/>
      <w:iCs/>
      <w:sz w:val="18"/>
      <w:szCs w:val="18"/>
      <w:u w:val="none"/>
      <w:shd w:val="clear" w:color="auto" w:fill="auto"/>
    </w:rPr>
  </w:style>
  <w:style w:type="paragraph" w:customStyle="1" w:styleId="34">
    <w:name w:val="Picture caption|1"/>
    <w:basedOn w:val="1"/>
    <w:link w:val="33"/>
    <w:qFormat/>
    <w:uiPriority w:val="0"/>
    <w:pPr>
      <w:widowControl w:val="0"/>
      <w:shd w:val="clear" w:color="auto" w:fill="auto"/>
      <w:spacing w:line="275" w:lineRule="exact"/>
      <w:jc w:val="center"/>
    </w:pPr>
    <w:rPr>
      <w:rFonts w:ascii="宋体" w:hAnsi="宋体" w:eastAsia="宋体" w:cs="宋体"/>
      <w:i/>
      <w:iCs/>
      <w:sz w:val="18"/>
      <w:szCs w:val="18"/>
      <w:u w:val="none"/>
      <w:shd w:val="clear" w:color="auto" w:fill="auto"/>
    </w:rPr>
  </w:style>
  <w:style w:type="character" w:customStyle="1" w:styleId="35">
    <w:name w:val="Heading #5|1_"/>
    <w:basedOn w:val="3"/>
    <w:link w:val="36"/>
    <w:qFormat/>
    <w:uiPriority w:val="0"/>
    <w:rPr>
      <w:b/>
      <w:bCs/>
      <w:sz w:val="28"/>
      <w:szCs w:val="28"/>
      <w:u w:val="none"/>
      <w:shd w:val="clear" w:color="auto" w:fill="auto"/>
    </w:rPr>
  </w:style>
  <w:style w:type="paragraph" w:customStyle="1" w:styleId="36">
    <w:name w:val="Heading #5|1"/>
    <w:basedOn w:val="1"/>
    <w:link w:val="35"/>
    <w:qFormat/>
    <w:uiPriority w:val="0"/>
    <w:pPr>
      <w:widowControl w:val="0"/>
      <w:shd w:val="clear" w:color="auto" w:fill="auto"/>
      <w:spacing w:after="250"/>
      <w:outlineLvl w:val="4"/>
    </w:pPr>
    <w:rPr>
      <w:b/>
      <w:bCs/>
      <w:sz w:val="28"/>
      <w:szCs w:val="28"/>
      <w:u w:val="none"/>
      <w:shd w:val="clear" w:color="auto" w:fill="auto"/>
    </w:rPr>
  </w:style>
  <w:style w:type="character" w:customStyle="1" w:styleId="37">
    <w:name w:val="Heading #4|1_"/>
    <w:basedOn w:val="3"/>
    <w:link w:val="38"/>
    <w:qFormat/>
    <w:uiPriority w:val="0"/>
    <w:rPr>
      <w:color w:val="2683FF"/>
      <w:sz w:val="32"/>
      <w:szCs w:val="32"/>
      <w:u w:val="single"/>
      <w:shd w:val="clear" w:color="auto" w:fill="auto"/>
    </w:rPr>
  </w:style>
  <w:style w:type="paragraph" w:customStyle="1" w:styleId="38">
    <w:name w:val="Heading #4|1"/>
    <w:basedOn w:val="1"/>
    <w:link w:val="37"/>
    <w:qFormat/>
    <w:uiPriority w:val="0"/>
    <w:pPr>
      <w:widowControl w:val="0"/>
      <w:shd w:val="clear" w:color="auto" w:fill="auto"/>
      <w:spacing w:after="60"/>
      <w:ind w:left="1500"/>
      <w:outlineLvl w:val="3"/>
    </w:pPr>
    <w:rPr>
      <w:color w:val="2683FF"/>
      <w:sz w:val="32"/>
      <w:szCs w:val="32"/>
      <w:u w:val="single"/>
      <w:shd w:val="clear" w:color="auto" w:fill="auto"/>
    </w:rPr>
  </w:style>
  <w:style w:type="character" w:customStyle="1" w:styleId="39">
    <w:name w:val="Picture caption|2_"/>
    <w:basedOn w:val="3"/>
    <w:link w:val="40"/>
    <w:qFormat/>
    <w:uiPriority w:val="0"/>
    <w:rPr>
      <w:rFonts w:ascii="宋体" w:hAnsi="宋体" w:eastAsia="宋体" w:cs="宋体"/>
      <w:b/>
      <w:bCs/>
      <w:sz w:val="13"/>
      <w:szCs w:val="13"/>
      <w:u w:val="none"/>
      <w:shd w:val="clear" w:color="auto" w:fill="auto"/>
    </w:rPr>
  </w:style>
  <w:style w:type="paragraph" w:customStyle="1" w:styleId="40">
    <w:name w:val="Picture caption|2"/>
    <w:basedOn w:val="1"/>
    <w:link w:val="39"/>
    <w:qFormat/>
    <w:uiPriority w:val="0"/>
    <w:pPr>
      <w:widowControl w:val="0"/>
      <w:shd w:val="clear" w:color="auto" w:fill="auto"/>
    </w:pPr>
    <w:rPr>
      <w:rFonts w:ascii="宋体" w:hAnsi="宋体" w:eastAsia="宋体" w:cs="宋体"/>
      <w:b/>
      <w:bCs/>
      <w:sz w:val="13"/>
      <w:szCs w:val="13"/>
      <w:u w:val="none"/>
      <w:shd w:val="clear" w:color="auto" w:fill="auto"/>
    </w:rPr>
  </w:style>
  <w:style w:type="character" w:customStyle="1" w:styleId="41">
    <w:name w:val="Body text|5_"/>
    <w:basedOn w:val="3"/>
    <w:link w:val="42"/>
    <w:qFormat/>
    <w:uiPriority w:val="0"/>
    <w:rPr>
      <w:b/>
      <w:bCs/>
      <w:sz w:val="12"/>
      <w:szCs w:val="12"/>
      <w:u w:val="none"/>
      <w:shd w:val="clear" w:color="auto" w:fill="auto"/>
    </w:rPr>
  </w:style>
  <w:style w:type="paragraph" w:customStyle="1" w:styleId="42">
    <w:name w:val="Body text|5"/>
    <w:basedOn w:val="1"/>
    <w:link w:val="41"/>
    <w:uiPriority w:val="0"/>
    <w:pPr>
      <w:widowControl w:val="0"/>
      <w:shd w:val="clear" w:color="auto" w:fill="auto"/>
      <w:spacing w:after="220"/>
    </w:pPr>
    <w:rPr>
      <w:b/>
      <w:bCs/>
      <w:sz w:val="12"/>
      <w:szCs w:val="12"/>
      <w:u w:val="none"/>
      <w:shd w:val="clear" w:color="auto" w:fill="auto"/>
    </w:rPr>
  </w:style>
  <w:style w:type="character" w:customStyle="1" w:styleId="43">
    <w:name w:val="Other|2_"/>
    <w:basedOn w:val="3"/>
    <w:link w:val="44"/>
    <w:qFormat/>
    <w:uiPriority w:val="0"/>
    <w:rPr>
      <w:rFonts w:ascii="宋体" w:hAnsi="宋体" w:eastAsia="宋体" w:cs="宋体"/>
      <w:b/>
      <w:bCs/>
      <w:sz w:val="11"/>
      <w:szCs w:val="11"/>
      <w:u w:val="none"/>
      <w:shd w:val="clear" w:color="auto" w:fill="auto"/>
    </w:rPr>
  </w:style>
  <w:style w:type="paragraph" w:customStyle="1" w:styleId="44">
    <w:name w:val="Other|2"/>
    <w:basedOn w:val="1"/>
    <w:link w:val="43"/>
    <w:qFormat/>
    <w:uiPriority w:val="0"/>
    <w:pPr>
      <w:widowControl w:val="0"/>
      <w:shd w:val="clear" w:color="auto" w:fill="auto"/>
      <w:spacing w:line="197" w:lineRule="auto"/>
    </w:pPr>
    <w:rPr>
      <w:rFonts w:ascii="宋体" w:hAnsi="宋体" w:eastAsia="宋体" w:cs="宋体"/>
      <w:b/>
      <w:bCs/>
      <w:sz w:val="11"/>
      <w:szCs w:val="11"/>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jpe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oter" Target="footer6.xml"/><Relationship Id="rId28" Type="http://schemas.openxmlformats.org/officeDocument/2006/relationships/footer" Target="footer5.xml"/><Relationship Id="rId27" Type="http://schemas.openxmlformats.org/officeDocument/2006/relationships/header" Target="header20.xml"/><Relationship Id="rId26" Type="http://schemas.openxmlformats.org/officeDocument/2006/relationships/header" Target="header19.xml"/><Relationship Id="rId25" Type="http://schemas.openxmlformats.org/officeDocument/2006/relationships/footer" Target="footer4.xml"/><Relationship Id="rId24" Type="http://schemas.openxmlformats.org/officeDocument/2006/relationships/footer" Target="footer3.xml"/><Relationship Id="rId23" Type="http://schemas.openxmlformats.org/officeDocument/2006/relationships/header" Target="header18.xml"/><Relationship Id="rId22" Type="http://schemas.openxmlformats.org/officeDocument/2006/relationships/header" Target="header17.xml"/><Relationship Id="rId21" Type="http://schemas.openxmlformats.org/officeDocument/2006/relationships/footer" Target="footer2.xml"/><Relationship Id="rId20"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header" Target="header16.xml"/><Relationship Id="rId18" Type="http://schemas.openxmlformats.org/officeDocument/2006/relationships/header" Target="header15.xml"/><Relationship Id="rId17" Type="http://schemas.openxmlformats.org/officeDocument/2006/relationships/header" Target="header14.xml"/><Relationship Id="rId16" Type="http://schemas.openxmlformats.org/officeDocument/2006/relationships/header" Target="header13.xml"/><Relationship Id="rId15" Type="http://schemas.openxmlformats.org/officeDocument/2006/relationships/header" Target="header12.xml"/><Relationship Id="rId14" Type="http://schemas.openxmlformats.org/officeDocument/2006/relationships/header" Target="header1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Office_2.8.0.4624_F1E327BC-269C-435d-A152-05C5408002CA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2020-11-12T18:24:00Z</dcterms:created>
  <dc:creator>Data</dc:creator>
  <cp:lastModifiedBy>bijiasuo</cp:lastModifiedBy>
  <dcterms:modified xsi:type="dcterms:W3CDTF">2020-11-13T18:15:49Z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